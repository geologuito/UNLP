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1D" w:rsidRDefault="00A67ED6" w:rsidP="008C41F0">
      <w:pPr>
        <w:spacing w:line="276" w:lineRule="auto"/>
        <w:rPr>
          <w:rFonts w:ascii="Calibri Light" w:hAnsi="Calibri Light" w:cs="Calibri Light"/>
          <w:sz w:val="24"/>
          <w:szCs w:val="24"/>
          <w:u w:val="single"/>
          <w:lang w:val="es-ES"/>
        </w:rPr>
      </w:pPr>
      <w:bookmarkStart w:id="0" w:name="_GoBack"/>
      <w:bookmarkEnd w:id="0"/>
      <w:r w:rsidRPr="00A67ED6">
        <w:rPr>
          <w:rFonts w:ascii="Calibri Light" w:hAnsi="Calibri Light" w:cs="Calibri Light"/>
          <w:sz w:val="24"/>
          <w:szCs w:val="24"/>
          <w:u w:val="single"/>
          <w:lang w:val="es-ES"/>
        </w:rPr>
        <w:t>Definición</w:t>
      </w:r>
    </w:p>
    <w:p w:rsidR="00A67ED6" w:rsidRDefault="00110C45" w:rsidP="008C41F0">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El proceso sedimentario </w:t>
      </w:r>
      <w:r w:rsidR="00A67ED6">
        <w:rPr>
          <w:rFonts w:ascii="Calibri Light" w:hAnsi="Calibri Light" w:cs="Calibri Light"/>
          <w:sz w:val="24"/>
          <w:szCs w:val="24"/>
          <w:lang w:val="es-ES"/>
        </w:rPr>
        <w:t>es</w:t>
      </w:r>
      <w:r>
        <w:rPr>
          <w:rFonts w:ascii="Calibri Light" w:hAnsi="Calibri Light" w:cs="Calibri Light"/>
          <w:sz w:val="24"/>
          <w:szCs w:val="24"/>
          <w:lang w:val="es-ES"/>
        </w:rPr>
        <w:t xml:space="preserve"> el resultado de</w:t>
      </w:r>
      <w:r w:rsidR="00A67ED6">
        <w:rPr>
          <w:rFonts w:ascii="Calibri Light" w:hAnsi="Calibri Light" w:cs="Calibri Light"/>
          <w:sz w:val="24"/>
          <w:szCs w:val="24"/>
          <w:lang w:val="es-ES"/>
        </w:rPr>
        <w:t xml:space="preserve"> la interacción de la </w:t>
      </w:r>
      <w:r>
        <w:rPr>
          <w:rFonts w:ascii="Calibri Light" w:hAnsi="Calibri Light" w:cs="Calibri Light"/>
          <w:sz w:val="24"/>
          <w:szCs w:val="24"/>
          <w:lang w:val="es-ES"/>
        </w:rPr>
        <w:t>atmósfera</w:t>
      </w:r>
      <w:r w:rsidR="00A67ED6">
        <w:rPr>
          <w:rFonts w:ascii="Calibri Light" w:hAnsi="Calibri Light" w:cs="Calibri Light"/>
          <w:sz w:val="24"/>
          <w:szCs w:val="24"/>
          <w:lang w:val="es-ES"/>
        </w:rPr>
        <w:t>, hidr</w:t>
      </w:r>
      <w:r>
        <w:rPr>
          <w:rFonts w:ascii="Calibri Light" w:hAnsi="Calibri Light" w:cs="Calibri Light"/>
          <w:sz w:val="24"/>
          <w:szCs w:val="24"/>
          <w:lang w:val="es-ES"/>
        </w:rPr>
        <w:t>ó</w:t>
      </w:r>
      <w:r w:rsidR="00A67ED6">
        <w:rPr>
          <w:rFonts w:ascii="Calibri Light" w:hAnsi="Calibri Light" w:cs="Calibri Light"/>
          <w:sz w:val="24"/>
          <w:szCs w:val="24"/>
          <w:lang w:val="es-ES"/>
        </w:rPr>
        <w:t>sfera y bi</w:t>
      </w:r>
      <w:r>
        <w:rPr>
          <w:rFonts w:ascii="Calibri Light" w:hAnsi="Calibri Light" w:cs="Calibri Light"/>
          <w:sz w:val="24"/>
          <w:szCs w:val="24"/>
          <w:lang w:val="es-ES"/>
        </w:rPr>
        <w:t>ó</w:t>
      </w:r>
      <w:r w:rsidR="00A67ED6">
        <w:rPr>
          <w:rFonts w:ascii="Calibri Light" w:hAnsi="Calibri Light" w:cs="Calibri Light"/>
          <w:sz w:val="24"/>
          <w:szCs w:val="24"/>
          <w:lang w:val="es-ES"/>
        </w:rPr>
        <w:t xml:space="preserve">sfera con la corteza hasta los 6 – 8 Km de profundidad. </w:t>
      </w:r>
      <w:r>
        <w:rPr>
          <w:rFonts w:ascii="Calibri Light" w:hAnsi="Calibri Light" w:cs="Calibri Light"/>
          <w:sz w:val="24"/>
          <w:szCs w:val="24"/>
          <w:lang w:val="es-ES"/>
        </w:rPr>
        <w:t xml:space="preserve">Comprende meteorización, transporte, erosión (meteorización + transporte), depositación y diagénesis. Conduce a la formación de nuevos minerales sin recristalizaciones y a una diferenciación geoquímica de los elementos. </w:t>
      </w:r>
    </w:p>
    <w:p w:rsidR="00A67ED6" w:rsidRDefault="00A67ED6" w:rsidP="008C41F0">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Medio 1° = manto superior y corteza inferior. Elevadas P y T, bajos valores de agua y CO2. Se desarrollan los procesos ígneos y metamórficos. </w:t>
      </w:r>
      <w:r w:rsidR="0075761D">
        <w:rPr>
          <w:rFonts w:ascii="Calibri Light" w:hAnsi="Calibri Light" w:cs="Calibri Light"/>
          <w:sz w:val="24"/>
          <w:szCs w:val="24"/>
          <w:lang w:val="es-ES"/>
        </w:rPr>
        <w:br/>
      </w:r>
      <w:r>
        <w:rPr>
          <w:rFonts w:ascii="Calibri Light" w:hAnsi="Calibri Light" w:cs="Calibri Light"/>
          <w:sz w:val="24"/>
          <w:szCs w:val="24"/>
          <w:lang w:val="es-ES"/>
        </w:rPr>
        <w:t xml:space="preserve">Medio 2°= corteza superior. Bajas P y T y alto contenido de agua, oxigeno y CO2. </w:t>
      </w:r>
    </w:p>
    <w:p w:rsidR="00A67ED6" w:rsidRPr="00A67ED6" w:rsidRDefault="00A67ED6" w:rsidP="008C41F0">
      <w:pPr>
        <w:spacing w:line="276" w:lineRule="auto"/>
        <w:rPr>
          <w:rFonts w:ascii="Calibri Light" w:hAnsi="Calibri Light" w:cs="Calibri Light"/>
          <w:sz w:val="24"/>
          <w:szCs w:val="24"/>
          <w:lang w:val="es-ES"/>
        </w:rPr>
      </w:pPr>
      <w:r>
        <w:rPr>
          <w:rFonts w:ascii="Calibri Light" w:hAnsi="Calibri Light" w:cs="Calibri Light"/>
          <w:sz w:val="24"/>
          <w:szCs w:val="24"/>
          <w:lang w:val="es-ES"/>
        </w:rPr>
        <w:t>Entre los 2 medios hay un intercambio de energía que determina la sedimentación. Los materiales 1° se alteran en el medio 2° porque no son estables</w:t>
      </w:r>
      <w:r w:rsidR="0075761D">
        <w:rPr>
          <w:rFonts w:ascii="Calibri Light" w:hAnsi="Calibri Light" w:cs="Calibri Light"/>
          <w:sz w:val="24"/>
          <w:szCs w:val="24"/>
          <w:lang w:val="es-ES"/>
        </w:rPr>
        <w:t xml:space="preserve">. </w:t>
      </w:r>
    </w:p>
    <w:p w:rsidR="00FB3714" w:rsidRDefault="00C652E7" w:rsidP="008C41F0">
      <w:pPr>
        <w:spacing w:line="276" w:lineRule="auto"/>
        <w:rPr>
          <w:rFonts w:ascii="Calibri Light" w:hAnsi="Calibri Light" w:cs="Calibri Light"/>
          <w:sz w:val="24"/>
          <w:szCs w:val="24"/>
          <w:u w:val="single"/>
          <w:lang w:val="es-ES"/>
        </w:rPr>
      </w:pPr>
      <w:r w:rsidRPr="00A67ED6">
        <w:rPr>
          <w:rFonts w:ascii="Calibri Light" w:hAnsi="Calibri Light" w:cs="Calibri Light"/>
          <w:sz w:val="24"/>
          <w:szCs w:val="24"/>
          <w:u w:val="single"/>
          <w:lang w:val="es-ES"/>
        </w:rPr>
        <w:t>Diferenciación</w:t>
      </w:r>
      <w:r w:rsidR="00FB3714" w:rsidRPr="00A67ED6">
        <w:rPr>
          <w:rFonts w:ascii="Calibri Light" w:hAnsi="Calibri Light" w:cs="Calibri Light"/>
          <w:sz w:val="24"/>
          <w:szCs w:val="24"/>
          <w:u w:val="single"/>
          <w:lang w:val="es-ES"/>
        </w:rPr>
        <w:t xml:space="preserve"> geoquímica sedimentaria: ciclo menor</w:t>
      </w:r>
      <w:r w:rsidR="00ED0B62">
        <w:rPr>
          <w:rFonts w:ascii="Calibri Light" w:hAnsi="Calibri Light" w:cs="Calibri Light"/>
          <w:sz w:val="24"/>
          <w:szCs w:val="24"/>
          <w:u w:val="single"/>
          <w:lang w:val="es-ES"/>
        </w:rPr>
        <w:t xml:space="preserve">, exógeno o </w:t>
      </w:r>
      <w:proofErr w:type="spellStart"/>
      <w:r w:rsidR="00ED0B62">
        <w:rPr>
          <w:rFonts w:ascii="Calibri Light" w:hAnsi="Calibri Light" w:cs="Calibri Light"/>
          <w:sz w:val="24"/>
          <w:szCs w:val="24"/>
          <w:u w:val="single"/>
          <w:lang w:val="es-ES"/>
        </w:rPr>
        <w:t>supergénico</w:t>
      </w:r>
      <w:proofErr w:type="spellEnd"/>
    </w:p>
    <w:p w:rsidR="00BF656D" w:rsidRDefault="00BF656D" w:rsidP="008C41F0">
      <w:pPr>
        <w:spacing w:line="276" w:lineRule="auto"/>
        <w:rPr>
          <w:del w:id="1" w:author="Solana Roguin" w:date="2021-02-22T11:16:00Z"/>
          <w:rFonts w:ascii="Calibri Light" w:hAnsi="Calibri Light" w:cs="Calibri Light"/>
          <w:sz w:val="24"/>
          <w:szCs w:val="24"/>
          <w:lang w:val="es-ES"/>
        </w:rPr>
      </w:pPr>
      <w:r w:rsidRPr="00BF656D">
        <w:rPr>
          <w:rFonts w:ascii="Calibri Light" w:hAnsi="Calibri Light" w:cs="Calibri Light"/>
          <w:sz w:val="24"/>
          <w:szCs w:val="24"/>
          <w:lang w:val="es-ES"/>
        </w:rPr>
        <w:t>Es un</w:t>
      </w:r>
      <w:r>
        <w:rPr>
          <w:rFonts w:ascii="Calibri Light" w:hAnsi="Calibri Light" w:cs="Calibri Light"/>
          <w:sz w:val="24"/>
          <w:szCs w:val="24"/>
          <w:lang w:val="es-ES"/>
        </w:rPr>
        <w:t xml:space="preserve">a </w:t>
      </w:r>
      <w:r w:rsidRPr="00BF656D">
        <w:rPr>
          <w:rFonts w:ascii="Calibri Light" w:hAnsi="Calibri Light" w:cs="Calibri Light"/>
          <w:sz w:val="24"/>
          <w:szCs w:val="24"/>
          <w:lang w:val="es-ES"/>
        </w:rPr>
        <w:t>parte</w:t>
      </w:r>
      <w:r>
        <w:rPr>
          <w:rFonts w:ascii="Calibri Light" w:hAnsi="Calibri Light" w:cs="Calibri Light"/>
          <w:sz w:val="24"/>
          <w:szCs w:val="24"/>
          <w:lang w:val="es-ES"/>
        </w:rPr>
        <w:t xml:space="preserve"> del ciclo geoquímico de los elementos que comprende las etapas de la sedimentación: meteorización, transporte,</w:t>
      </w:r>
      <w:r w:rsidR="00110C45">
        <w:rPr>
          <w:rFonts w:ascii="Calibri Light" w:hAnsi="Calibri Light" w:cs="Calibri Light"/>
          <w:sz w:val="24"/>
          <w:szCs w:val="24"/>
          <w:lang w:val="es-ES"/>
        </w:rPr>
        <w:t xml:space="preserve"> erosión (meteorización + transporte),</w:t>
      </w:r>
      <w:r>
        <w:rPr>
          <w:rFonts w:ascii="Calibri Light" w:hAnsi="Calibri Light" w:cs="Calibri Light"/>
          <w:sz w:val="24"/>
          <w:szCs w:val="24"/>
          <w:lang w:val="es-ES"/>
        </w:rPr>
        <w:t xml:space="preserve"> depositación</w:t>
      </w:r>
      <w:r w:rsidR="00110C45">
        <w:rPr>
          <w:rFonts w:ascii="Calibri Light" w:hAnsi="Calibri Light" w:cs="Calibri Light"/>
          <w:sz w:val="24"/>
          <w:szCs w:val="24"/>
          <w:lang w:val="es-ES"/>
        </w:rPr>
        <w:t xml:space="preserve"> y</w:t>
      </w:r>
      <w:r>
        <w:rPr>
          <w:rFonts w:ascii="Calibri Light" w:hAnsi="Calibri Light" w:cs="Calibri Light"/>
          <w:sz w:val="24"/>
          <w:szCs w:val="24"/>
          <w:lang w:val="es-ES"/>
        </w:rPr>
        <w:t xml:space="preserve"> diagénesis. Se produce la diferenciación geoquímica sedimentaria. </w:t>
      </w:r>
    </w:p>
    <w:p w:rsidR="00BF656D" w:rsidRDefault="00A17BFA" w:rsidP="008C41F0">
      <w:pPr>
        <w:spacing w:line="276" w:lineRule="auto"/>
        <w:rPr>
          <w:ins w:id="2" w:author="Solana Roguin" w:date="2021-02-22T11:16:00Z"/>
          <w:rFonts w:ascii="Calibri Light" w:hAnsi="Calibri Light" w:cs="Calibri Light"/>
          <w:sz w:val="24"/>
          <w:szCs w:val="24"/>
          <w:lang w:val="es-ES"/>
        </w:rPr>
      </w:pPr>
      <w:ins w:id="3" w:author="Solana Roguin" w:date="2021-02-22T11:16:00Z">
        <w:r>
          <w:rPr>
            <w:rFonts w:ascii="Calibri Light" w:hAnsi="Calibri Light" w:cs="Calibri Light"/>
            <w:noProof/>
            <w:sz w:val="24"/>
            <w:szCs w:val="24"/>
            <w:lang w:val="es-AR" w:eastAsia="es-AR"/>
          </w:rPr>
          <w:drawing>
            <wp:anchor distT="0" distB="0" distL="114300" distR="114300" simplePos="0" relativeHeight="251658240" behindDoc="0" locked="0" layoutInCell="1" allowOverlap="1">
              <wp:simplePos x="0" y="0"/>
              <wp:positionH relativeFrom="margin">
                <wp:align>center</wp:align>
              </wp:positionH>
              <wp:positionV relativeFrom="paragraph">
                <wp:posOffset>42545</wp:posOffset>
              </wp:positionV>
              <wp:extent cx="5486400" cy="3200400"/>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ins>
    </w:p>
    <w:p w:rsidR="00BF656D" w:rsidRPr="00BF656D" w:rsidRDefault="00BF656D" w:rsidP="008C41F0">
      <w:pPr>
        <w:spacing w:line="276" w:lineRule="auto"/>
        <w:rPr>
          <w:rFonts w:ascii="Calibri Light" w:hAnsi="Calibri Light" w:cs="Calibri Light"/>
          <w:sz w:val="24"/>
          <w:szCs w:val="24"/>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BF656D" w:rsidRDefault="00BF656D" w:rsidP="008C41F0">
      <w:pPr>
        <w:spacing w:line="276" w:lineRule="auto"/>
        <w:rPr>
          <w:rFonts w:ascii="Calibri Light" w:hAnsi="Calibri Light" w:cs="Calibri Light"/>
          <w:sz w:val="24"/>
          <w:szCs w:val="24"/>
          <w:u w:val="single"/>
          <w:lang w:val="es-ES"/>
        </w:rPr>
      </w:pPr>
    </w:p>
    <w:p w:rsidR="001458CC" w:rsidRDefault="001458CC" w:rsidP="008C41F0">
      <w:pPr>
        <w:spacing w:line="276" w:lineRule="auto"/>
        <w:rPr>
          <w:rFonts w:ascii="Calibri Light" w:hAnsi="Calibri Light" w:cs="Calibri Light"/>
          <w:sz w:val="24"/>
          <w:szCs w:val="24"/>
          <w:u w:val="single"/>
          <w:lang w:val="es-ES"/>
        </w:rPr>
      </w:pPr>
    </w:p>
    <w:tbl>
      <w:tblPr>
        <w:tblStyle w:val="Tablanormal31"/>
        <w:tblW w:w="0" w:type="auto"/>
        <w:tblInd w:w="1276" w:type="dxa"/>
        <w:tblLook w:val="04A0" w:firstRow="1" w:lastRow="0" w:firstColumn="1" w:lastColumn="0" w:noHBand="0" w:noVBand="1"/>
      </w:tblPr>
      <w:tblGrid>
        <w:gridCol w:w="4119"/>
        <w:gridCol w:w="3677"/>
      </w:tblGrid>
      <w:tr w:rsidR="001458CC" w:rsidTr="00424A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9" w:type="dxa"/>
          </w:tcPr>
          <w:p w:rsidR="001458CC" w:rsidRPr="00424A49" w:rsidRDefault="001458CC" w:rsidP="00424A49">
            <w:pPr>
              <w:spacing w:line="276" w:lineRule="auto"/>
              <w:jc w:val="center"/>
              <w:rPr>
                <w:rFonts w:ascii="Calibri Light" w:hAnsi="Calibri Light" w:cs="Calibri Light"/>
                <w:sz w:val="24"/>
                <w:szCs w:val="24"/>
                <w:lang w:val="es-ES"/>
              </w:rPr>
            </w:pPr>
            <w:r w:rsidRPr="00424A49">
              <w:rPr>
                <w:rFonts w:ascii="Calibri Light" w:hAnsi="Calibri Light" w:cs="Calibri Light"/>
                <w:sz w:val="24"/>
                <w:szCs w:val="24"/>
                <w:lang w:val="es-ES"/>
              </w:rPr>
              <w:t>Sedimento</w:t>
            </w:r>
          </w:p>
        </w:tc>
        <w:tc>
          <w:tcPr>
            <w:tcW w:w="3677" w:type="dxa"/>
          </w:tcPr>
          <w:p w:rsidR="001458CC" w:rsidRPr="00424A49" w:rsidRDefault="001458CC" w:rsidP="00424A4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Sedimentitas</w:t>
            </w:r>
          </w:p>
        </w:tc>
      </w:tr>
      <w:tr w:rsidR="001458CC" w:rsidTr="00424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tcPr>
          <w:p w:rsidR="001458CC" w:rsidRPr="00424A49" w:rsidRDefault="00424A49" w:rsidP="00424A49">
            <w:pPr>
              <w:spacing w:line="276" w:lineRule="auto"/>
              <w:jc w:val="center"/>
              <w:rPr>
                <w:rFonts w:ascii="Calibri Light" w:hAnsi="Calibri Light" w:cs="Calibri Light"/>
                <w:b w:val="0"/>
                <w:bCs w:val="0"/>
                <w:sz w:val="24"/>
                <w:szCs w:val="24"/>
                <w:lang w:val="es-ES"/>
              </w:rPr>
            </w:pPr>
            <w:r w:rsidRPr="00424A49">
              <w:rPr>
                <w:rFonts w:ascii="Calibri Light" w:hAnsi="Calibri Light" w:cs="Calibri Light"/>
                <w:b w:val="0"/>
                <w:bCs w:val="0"/>
                <w:caps w:val="0"/>
                <w:sz w:val="24"/>
                <w:szCs w:val="24"/>
                <w:lang w:val="es-ES"/>
              </w:rPr>
              <w:t>Arenas</w:t>
            </w:r>
          </w:p>
        </w:tc>
        <w:tc>
          <w:tcPr>
            <w:tcW w:w="3677" w:type="dxa"/>
          </w:tcPr>
          <w:p w:rsidR="001458CC" w:rsidRPr="00424A49" w:rsidRDefault="001458CC" w:rsidP="00424A4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Areniscas</w:t>
            </w:r>
          </w:p>
        </w:tc>
      </w:tr>
      <w:tr w:rsidR="001458CC" w:rsidTr="00424A49">
        <w:tc>
          <w:tcPr>
            <w:cnfStyle w:val="001000000000" w:firstRow="0" w:lastRow="0" w:firstColumn="1" w:lastColumn="0" w:oddVBand="0" w:evenVBand="0" w:oddHBand="0" w:evenHBand="0" w:firstRowFirstColumn="0" w:firstRowLastColumn="0" w:lastRowFirstColumn="0" w:lastRowLastColumn="0"/>
            <w:tcW w:w="4119" w:type="dxa"/>
          </w:tcPr>
          <w:p w:rsidR="001458CC" w:rsidRPr="00424A49" w:rsidRDefault="001458CC" w:rsidP="00424A49">
            <w:pPr>
              <w:spacing w:line="276" w:lineRule="auto"/>
              <w:jc w:val="center"/>
              <w:rPr>
                <w:rFonts w:ascii="Calibri Light" w:hAnsi="Calibri Light" w:cs="Calibri Light"/>
                <w:b w:val="0"/>
                <w:bCs w:val="0"/>
                <w:sz w:val="24"/>
                <w:szCs w:val="24"/>
                <w:lang w:val="es-ES"/>
              </w:rPr>
            </w:pPr>
            <w:r w:rsidRPr="00424A49">
              <w:rPr>
                <w:rFonts w:ascii="Calibri Light" w:hAnsi="Calibri Light" w:cs="Calibri Light"/>
                <w:b w:val="0"/>
                <w:bCs w:val="0"/>
                <w:sz w:val="24"/>
                <w:szCs w:val="24"/>
                <w:lang w:val="es-ES"/>
              </w:rPr>
              <w:t>G</w:t>
            </w:r>
            <w:r w:rsidR="00424A49" w:rsidRPr="00424A49">
              <w:rPr>
                <w:rFonts w:ascii="Calibri Light" w:hAnsi="Calibri Light" w:cs="Calibri Light"/>
                <w:b w:val="0"/>
                <w:bCs w:val="0"/>
                <w:caps w:val="0"/>
                <w:sz w:val="24"/>
                <w:szCs w:val="24"/>
                <w:lang w:val="es-ES"/>
              </w:rPr>
              <w:t>ravas</w:t>
            </w:r>
          </w:p>
        </w:tc>
        <w:tc>
          <w:tcPr>
            <w:tcW w:w="3677" w:type="dxa"/>
          </w:tcPr>
          <w:p w:rsidR="001458CC" w:rsidRPr="00424A49" w:rsidRDefault="001458CC" w:rsidP="00424A4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Conglomerados</w:t>
            </w:r>
          </w:p>
        </w:tc>
      </w:tr>
      <w:tr w:rsidR="001458CC" w:rsidTr="00424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tcPr>
          <w:p w:rsidR="001458CC" w:rsidRPr="00424A49" w:rsidRDefault="00424A49" w:rsidP="00424A49">
            <w:pPr>
              <w:spacing w:line="276" w:lineRule="auto"/>
              <w:jc w:val="center"/>
              <w:rPr>
                <w:rFonts w:ascii="Calibri Light" w:hAnsi="Calibri Light" w:cs="Calibri Light"/>
                <w:b w:val="0"/>
                <w:bCs w:val="0"/>
                <w:sz w:val="24"/>
                <w:szCs w:val="24"/>
                <w:lang w:val="es-ES"/>
              </w:rPr>
            </w:pPr>
            <w:r w:rsidRPr="00424A49">
              <w:rPr>
                <w:rFonts w:ascii="Calibri Light" w:hAnsi="Calibri Light" w:cs="Calibri Light"/>
                <w:b w:val="0"/>
                <w:bCs w:val="0"/>
                <w:caps w:val="0"/>
                <w:sz w:val="24"/>
                <w:szCs w:val="24"/>
                <w:lang w:val="es-ES"/>
              </w:rPr>
              <w:t>Arcillas</w:t>
            </w:r>
          </w:p>
        </w:tc>
        <w:tc>
          <w:tcPr>
            <w:tcW w:w="3677" w:type="dxa"/>
          </w:tcPr>
          <w:p w:rsidR="001458CC" w:rsidRPr="00424A49" w:rsidRDefault="001458CC" w:rsidP="00424A4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Arcillitas</w:t>
            </w:r>
          </w:p>
        </w:tc>
      </w:tr>
      <w:tr w:rsidR="001458CC" w:rsidTr="00424A49">
        <w:tc>
          <w:tcPr>
            <w:cnfStyle w:val="001000000000" w:firstRow="0" w:lastRow="0" w:firstColumn="1" w:lastColumn="0" w:oddVBand="0" w:evenVBand="0" w:oddHBand="0" w:evenHBand="0" w:firstRowFirstColumn="0" w:firstRowLastColumn="0" w:lastRowFirstColumn="0" w:lastRowLastColumn="0"/>
            <w:tcW w:w="4119" w:type="dxa"/>
          </w:tcPr>
          <w:p w:rsidR="001458CC" w:rsidRPr="00424A49" w:rsidRDefault="00424A49" w:rsidP="00424A49">
            <w:pPr>
              <w:spacing w:line="276" w:lineRule="auto"/>
              <w:jc w:val="center"/>
              <w:rPr>
                <w:rFonts w:ascii="Calibri Light" w:hAnsi="Calibri Light" w:cs="Calibri Light"/>
                <w:b w:val="0"/>
                <w:bCs w:val="0"/>
                <w:sz w:val="24"/>
                <w:szCs w:val="24"/>
                <w:lang w:val="es-ES"/>
              </w:rPr>
            </w:pPr>
            <w:r w:rsidRPr="00424A49">
              <w:rPr>
                <w:rFonts w:ascii="Calibri Light" w:hAnsi="Calibri Light" w:cs="Calibri Light"/>
                <w:b w:val="0"/>
                <w:bCs w:val="0"/>
                <w:caps w:val="0"/>
                <w:sz w:val="24"/>
                <w:szCs w:val="24"/>
                <w:lang w:val="es-ES"/>
              </w:rPr>
              <w:t>Sales</w:t>
            </w:r>
          </w:p>
        </w:tc>
        <w:tc>
          <w:tcPr>
            <w:tcW w:w="3677" w:type="dxa"/>
          </w:tcPr>
          <w:p w:rsidR="001458CC" w:rsidRPr="00424A49" w:rsidRDefault="001458CC" w:rsidP="00424A49">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Rocas salinas</w:t>
            </w:r>
          </w:p>
        </w:tc>
      </w:tr>
      <w:tr w:rsidR="001458CC" w:rsidTr="00424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9" w:type="dxa"/>
          </w:tcPr>
          <w:p w:rsidR="001458CC" w:rsidRPr="00424A49" w:rsidRDefault="001458CC" w:rsidP="00424A49">
            <w:pPr>
              <w:spacing w:line="276" w:lineRule="auto"/>
              <w:jc w:val="center"/>
              <w:rPr>
                <w:rFonts w:ascii="Calibri Light" w:hAnsi="Calibri Light" w:cs="Calibri Light"/>
                <w:b w:val="0"/>
                <w:bCs w:val="0"/>
                <w:sz w:val="24"/>
                <w:szCs w:val="24"/>
                <w:lang w:val="es-ES"/>
              </w:rPr>
            </w:pPr>
            <w:r w:rsidRPr="00424A49">
              <w:rPr>
                <w:rFonts w:ascii="Calibri Light" w:hAnsi="Calibri Light" w:cs="Calibri Light"/>
                <w:b w:val="0"/>
                <w:bCs w:val="0"/>
                <w:sz w:val="24"/>
                <w:szCs w:val="24"/>
                <w:lang w:val="es-ES"/>
              </w:rPr>
              <w:t>C</w:t>
            </w:r>
            <w:r w:rsidR="00424A49" w:rsidRPr="00424A49">
              <w:rPr>
                <w:rFonts w:ascii="Calibri Light" w:hAnsi="Calibri Light" w:cs="Calibri Light"/>
                <w:b w:val="0"/>
                <w:bCs w:val="0"/>
                <w:caps w:val="0"/>
                <w:sz w:val="24"/>
                <w:szCs w:val="24"/>
                <w:lang w:val="es-ES"/>
              </w:rPr>
              <w:t>arbonatos</w:t>
            </w:r>
          </w:p>
        </w:tc>
        <w:tc>
          <w:tcPr>
            <w:tcW w:w="3677" w:type="dxa"/>
          </w:tcPr>
          <w:p w:rsidR="001458CC" w:rsidRPr="00424A49" w:rsidRDefault="001458CC" w:rsidP="00424A49">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424A49">
              <w:rPr>
                <w:rFonts w:ascii="Calibri Light" w:hAnsi="Calibri Light" w:cs="Calibri Light"/>
                <w:sz w:val="24"/>
                <w:szCs w:val="24"/>
                <w:lang w:val="es-ES"/>
              </w:rPr>
              <w:t>Caliza</w:t>
            </w:r>
          </w:p>
        </w:tc>
      </w:tr>
    </w:tbl>
    <w:p w:rsidR="001458CC" w:rsidRDefault="001458CC" w:rsidP="008C41F0">
      <w:pPr>
        <w:spacing w:line="276" w:lineRule="auto"/>
        <w:rPr>
          <w:rFonts w:ascii="Calibri Light" w:hAnsi="Calibri Light" w:cs="Calibri Light"/>
          <w:sz w:val="24"/>
          <w:szCs w:val="24"/>
          <w:u w:val="single"/>
          <w:lang w:val="es-ES"/>
        </w:rPr>
      </w:pPr>
    </w:p>
    <w:p w:rsidR="005D61FD" w:rsidRPr="005B03DD" w:rsidRDefault="005D61FD" w:rsidP="008C41F0">
      <w:pPr>
        <w:spacing w:line="276" w:lineRule="auto"/>
        <w:rPr>
          <w:rFonts w:ascii="Calibri Light" w:hAnsi="Calibri Light" w:cs="Calibri Light"/>
          <w:sz w:val="24"/>
          <w:szCs w:val="24"/>
          <w:lang w:val="es-ES"/>
        </w:rPr>
      </w:pPr>
      <w:r>
        <w:rPr>
          <w:rFonts w:ascii="Calibri Light" w:hAnsi="Calibri Light" w:cs="Calibri Light"/>
          <w:sz w:val="24"/>
          <w:szCs w:val="24"/>
          <w:u w:val="single"/>
          <w:lang w:val="es-ES"/>
        </w:rPr>
        <w:t>Procesos de meteorización</w:t>
      </w:r>
      <w:r w:rsidR="005B03DD">
        <w:rPr>
          <w:rFonts w:ascii="Calibri Light" w:hAnsi="Calibri Light" w:cs="Calibri Light"/>
          <w:sz w:val="24"/>
          <w:szCs w:val="24"/>
          <w:u w:val="single"/>
          <w:lang w:val="es-ES"/>
        </w:rPr>
        <w:t xml:space="preserve">: </w:t>
      </w:r>
      <w:r w:rsidR="005B03DD">
        <w:rPr>
          <w:rFonts w:ascii="Calibri Light" w:hAnsi="Calibri Light" w:cs="Calibri Light"/>
          <w:sz w:val="24"/>
          <w:szCs w:val="24"/>
          <w:lang w:val="es-ES"/>
        </w:rPr>
        <w:t xml:space="preserve">El agua es el principal agente en superficie. </w:t>
      </w:r>
    </w:p>
    <w:tbl>
      <w:tblPr>
        <w:tblStyle w:val="Tablanormal31"/>
        <w:tblW w:w="0" w:type="auto"/>
        <w:tblLook w:val="04A0" w:firstRow="1" w:lastRow="0" w:firstColumn="1" w:lastColumn="0" w:noHBand="0" w:noVBand="1"/>
      </w:tblPr>
      <w:tblGrid>
        <w:gridCol w:w="1423"/>
        <w:gridCol w:w="2118"/>
        <w:gridCol w:w="4572"/>
        <w:gridCol w:w="2679"/>
      </w:tblGrid>
      <w:tr w:rsidR="005D61FD" w:rsidTr="001224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1" w:type="dxa"/>
          </w:tcPr>
          <w:p w:rsidR="005D61FD" w:rsidRPr="00122453" w:rsidRDefault="005D61FD" w:rsidP="00122453">
            <w:pPr>
              <w:spacing w:line="276" w:lineRule="auto"/>
              <w:jc w:val="center"/>
              <w:rPr>
                <w:rFonts w:ascii="Calibri Light" w:hAnsi="Calibri Light" w:cs="Calibri Light"/>
                <w:sz w:val="24"/>
                <w:szCs w:val="24"/>
                <w:lang w:val="es-ES"/>
              </w:rPr>
            </w:pPr>
            <w:r w:rsidRPr="00122453">
              <w:rPr>
                <w:rFonts w:ascii="Calibri Light" w:hAnsi="Calibri Light" w:cs="Calibri Light"/>
                <w:sz w:val="24"/>
                <w:szCs w:val="24"/>
                <w:lang w:val="es-ES"/>
              </w:rPr>
              <w:t>PROCESOS</w:t>
            </w:r>
          </w:p>
        </w:tc>
        <w:tc>
          <w:tcPr>
            <w:tcW w:w="2118" w:type="dxa"/>
          </w:tcPr>
          <w:p w:rsidR="005D61FD" w:rsidRPr="00122453" w:rsidRDefault="005D61FD" w:rsidP="001224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ACCIÓN</w:t>
            </w:r>
          </w:p>
        </w:tc>
        <w:tc>
          <w:tcPr>
            <w:tcW w:w="4572" w:type="dxa"/>
          </w:tcPr>
          <w:p w:rsidR="005D61FD" w:rsidRPr="00122453" w:rsidRDefault="005D61FD" w:rsidP="001224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AGENTE</w:t>
            </w:r>
          </w:p>
        </w:tc>
        <w:tc>
          <w:tcPr>
            <w:tcW w:w="2679" w:type="dxa"/>
          </w:tcPr>
          <w:p w:rsidR="005D61FD" w:rsidRPr="00122453" w:rsidRDefault="005D61FD" w:rsidP="001224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RESULTADO</w:t>
            </w:r>
          </w:p>
        </w:tc>
      </w:tr>
      <w:tr w:rsidR="005D61FD" w:rsidTr="00122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5D61FD" w:rsidRPr="00122453" w:rsidRDefault="005D61FD" w:rsidP="00122453">
            <w:pPr>
              <w:spacing w:line="276" w:lineRule="auto"/>
              <w:jc w:val="center"/>
              <w:rPr>
                <w:rFonts w:ascii="Calibri Light" w:hAnsi="Calibri Light" w:cs="Calibri Light"/>
                <w:sz w:val="24"/>
                <w:szCs w:val="24"/>
                <w:lang w:val="es-ES"/>
              </w:rPr>
            </w:pPr>
            <w:r w:rsidRPr="00122453">
              <w:rPr>
                <w:rFonts w:ascii="Calibri Light" w:hAnsi="Calibri Light" w:cs="Calibri Light"/>
                <w:sz w:val="24"/>
                <w:szCs w:val="24"/>
                <w:lang w:val="es-ES"/>
              </w:rPr>
              <w:t>F</w:t>
            </w:r>
            <w:r w:rsidR="00122453">
              <w:rPr>
                <w:rFonts w:ascii="Calibri Light" w:hAnsi="Calibri Light" w:cs="Calibri Light"/>
                <w:sz w:val="24"/>
                <w:szCs w:val="24"/>
                <w:lang w:val="es-ES"/>
              </w:rPr>
              <w:t>í</w:t>
            </w:r>
            <w:r w:rsidRPr="00122453">
              <w:rPr>
                <w:rFonts w:ascii="Calibri Light" w:hAnsi="Calibri Light" w:cs="Calibri Light"/>
                <w:sz w:val="24"/>
                <w:szCs w:val="24"/>
                <w:lang w:val="es-ES"/>
              </w:rPr>
              <w:t>SICOS</w:t>
            </w:r>
          </w:p>
        </w:tc>
        <w:tc>
          <w:tcPr>
            <w:tcW w:w="2118" w:type="dxa"/>
          </w:tcPr>
          <w:p w:rsidR="005D61FD" w:rsidRPr="00122453" w:rsidRDefault="005D61FD"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Mecánica</w:t>
            </w:r>
          </w:p>
        </w:tc>
        <w:tc>
          <w:tcPr>
            <w:tcW w:w="4572" w:type="dxa"/>
          </w:tcPr>
          <w:p w:rsidR="005D61FD" w:rsidRPr="00122453" w:rsidRDefault="005D61FD"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Viento, hielo</w:t>
            </w:r>
          </w:p>
        </w:tc>
        <w:tc>
          <w:tcPr>
            <w:tcW w:w="2679" w:type="dxa"/>
          </w:tcPr>
          <w:p w:rsidR="005D61FD" w:rsidRPr="00122453" w:rsidRDefault="005D61FD"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Detritos</w:t>
            </w:r>
            <w:r w:rsidR="004D61C9">
              <w:rPr>
                <w:rFonts w:ascii="Calibri Light" w:hAnsi="Calibri Light" w:cs="Calibri Light"/>
                <w:sz w:val="24"/>
                <w:szCs w:val="24"/>
                <w:lang w:val="es-ES"/>
              </w:rPr>
              <w:t xml:space="preserve"> (Cuñas de hielo)</w:t>
            </w:r>
          </w:p>
        </w:tc>
      </w:tr>
      <w:tr w:rsidR="005D61FD" w:rsidTr="00122453">
        <w:tc>
          <w:tcPr>
            <w:cnfStyle w:val="001000000000" w:firstRow="0" w:lastRow="0" w:firstColumn="1" w:lastColumn="0" w:oddVBand="0" w:evenVBand="0" w:oddHBand="0" w:evenHBand="0" w:firstRowFirstColumn="0" w:firstRowLastColumn="0" w:lastRowFirstColumn="0" w:lastRowLastColumn="0"/>
            <w:tcW w:w="1421" w:type="dxa"/>
          </w:tcPr>
          <w:p w:rsidR="005D61FD" w:rsidRPr="00122453" w:rsidRDefault="005D61FD" w:rsidP="00122453">
            <w:pPr>
              <w:spacing w:line="276" w:lineRule="auto"/>
              <w:jc w:val="center"/>
              <w:rPr>
                <w:rFonts w:ascii="Calibri Light" w:hAnsi="Calibri Light" w:cs="Calibri Light"/>
                <w:sz w:val="24"/>
                <w:szCs w:val="24"/>
                <w:lang w:val="es-ES"/>
              </w:rPr>
            </w:pPr>
            <w:r w:rsidRPr="00122453">
              <w:rPr>
                <w:rFonts w:ascii="Calibri Light" w:hAnsi="Calibri Light" w:cs="Calibri Light"/>
                <w:sz w:val="24"/>
                <w:szCs w:val="24"/>
                <w:lang w:val="es-ES"/>
              </w:rPr>
              <w:t>QU</w:t>
            </w:r>
            <w:r w:rsidR="00122453">
              <w:rPr>
                <w:rFonts w:ascii="Calibri Light" w:hAnsi="Calibri Light" w:cs="Calibri Light"/>
                <w:sz w:val="24"/>
                <w:szCs w:val="24"/>
                <w:lang w:val="es-ES"/>
              </w:rPr>
              <w:t>í</w:t>
            </w:r>
            <w:r w:rsidRPr="00122453">
              <w:rPr>
                <w:rFonts w:ascii="Calibri Light" w:hAnsi="Calibri Light" w:cs="Calibri Light"/>
                <w:sz w:val="24"/>
                <w:szCs w:val="24"/>
                <w:lang w:val="es-ES"/>
              </w:rPr>
              <w:t>MICOS</w:t>
            </w:r>
          </w:p>
        </w:tc>
        <w:tc>
          <w:tcPr>
            <w:tcW w:w="2118" w:type="dxa"/>
          </w:tcPr>
          <w:p w:rsidR="005D61FD" w:rsidRPr="00122453" w:rsidRDefault="00122453" w:rsidP="001224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Descomposición</w:t>
            </w:r>
          </w:p>
        </w:tc>
        <w:tc>
          <w:tcPr>
            <w:tcW w:w="4572" w:type="dxa"/>
          </w:tcPr>
          <w:p w:rsidR="005D61FD" w:rsidRPr="00122453" w:rsidRDefault="005D61FD" w:rsidP="001224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Agua</w:t>
            </w:r>
          </w:p>
        </w:tc>
        <w:tc>
          <w:tcPr>
            <w:tcW w:w="2679" w:type="dxa"/>
          </w:tcPr>
          <w:p w:rsidR="005D61FD" w:rsidRPr="00122453" w:rsidRDefault="005D61FD" w:rsidP="001224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Soluciones, suspensiones</w:t>
            </w:r>
          </w:p>
        </w:tc>
      </w:tr>
      <w:tr w:rsidR="005D61FD" w:rsidTr="00122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Pr>
          <w:p w:rsidR="005D61FD" w:rsidRPr="00122453" w:rsidRDefault="005D61FD" w:rsidP="00122453">
            <w:pPr>
              <w:spacing w:line="276" w:lineRule="auto"/>
              <w:jc w:val="center"/>
              <w:rPr>
                <w:rFonts w:ascii="Calibri Light" w:hAnsi="Calibri Light" w:cs="Calibri Light"/>
                <w:sz w:val="24"/>
                <w:szCs w:val="24"/>
                <w:lang w:val="es-ES"/>
              </w:rPr>
            </w:pPr>
            <w:r w:rsidRPr="00122453">
              <w:rPr>
                <w:rFonts w:ascii="Calibri Light" w:hAnsi="Calibri Light" w:cs="Calibri Light"/>
                <w:sz w:val="24"/>
                <w:szCs w:val="24"/>
                <w:lang w:val="es-ES"/>
              </w:rPr>
              <w:t>BIOL</w:t>
            </w:r>
            <w:r w:rsidR="00122453">
              <w:rPr>
                <w:rFonts w:ascii="Calibri Light" w:hAnsi="Calibri Light" w:cs="Calibri Light"/>
                <w:sz w:val="24"/>
                <w:szCs w:val="24"/>
                <w:lang w:val="es-ES"/>
              </w:rPr>
              <w:t>ó</w:t>
            </w:r>
            <w:r w:rsidRPr="00122453">
              <w:rPr>
                <w:rFonts w:ascii="Calibri Light" w:hAnsi="Calibri Light" w:cs="Calibri Light"/>
                <w:sz w:val="24"/>
                <w:szCs w:val="24"/>
                <w:lang w:val="es-ES"/>
              </w:rPr>
              <w:t>GICOS</w:t>
            </w:r>
          </w:p>
        </w:tc>
        <w:tc>
          <w:tcPr>
            <w:tcW w:w="2118" w:type="dxa"/>
          </w:tcPr>
          <w:p w:rsidR="005D61FD" w:rsidRPr="00122453" w:rsidRDefault="00122453"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Descomposición</w:t>
            </w:r>
          </w:p>
        </w:tc>
        <w:tc>
          <w:tcPr>
            <w:tcW w:w="4572" w:type="dxa"/>
          </w:tcPr>
          <w:p w:rsidR="005D61FD" w:rsidRPr="00122453" w:rsidRDefault="005D61FD"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M.O. en horizontes poco profundos del suelo</w:t>
            </w:r>
          </w:p>
        </w:tc>
        <w:tc>
          <w:tcPr>
            <w:tcW w:w="2679" w:type="dxa"/>
          </w:tcPr>
          <w:p w:rsidR="005D61FD" w:rsidRPr="00122453" w:rsidRDefault="005D61FD" w:rsidP="0012245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sidRPr="00122453">
              <w:rPr>
                <w:rFonts w:ascii="Calibri Light" w:hAnsi="Calibri Light" w:cs="Calibri Light"/>
                <w:sz w:val="24"/>
                <w:szCs w:val="24"/>
                <w:lang w:val="es-ES"/>
              </w:rPr>
              <w:t>Suspensiones</w:t>
            </w:r>
          </w:p>
        </w:tc>
      </w:tr>
    </w:tbl>
    <w:p w:rsidR="00FB3714" w:rsidRDefault="002756F6" w:rsidP="008C41F0">
      <w:pPr>
        <w:spacing w:line="276" w:lineRule="auto"/>
        <w:rPr>
          <w:rFonts w:ascii="Calibri Light" w:hAnsi="Calibri Light" w:cs="Calibri Light"/>
          <w:sz w:val="24"/>
          <w:szCs w:val="24"/>
          <w:lang w:val="es-ES"/>
        </w:rPr>
      </w:pPr>
      <w:r>
        <w:rPr>
          <w:rFonts w:ascii="Calibri Light" w:hAnsi="Calibri Light" w:cs="Calibri Light"/>
          <w:sz w:val="24"/>
          <w:szCs w:val="24"/>
          <w:u w:val="single"/>
          <w:lang w:val="es-ES"/>
        </w:rPr>
        <w:br/>
      </w:r>
      <w:r w:rsidR="00FB3714" w:rsidRPr="00A67ED6">
        <w:rPr>
          <w:rFonts w:ascii="Calibri Light" w:hAnsi="Calibri Light" w:cs="Calibri Light"/>
          <w:sz w:val="24"/>
          <w:szCs w:val="24"/>
          <w:u w:val="single"/>
          <w:lang w:val="es-ES"/>
        </w:rPr>
        <w:t>Diagénesis</w:t>
      </w:r>
      <w:r w:rsidR="008C20CD">
        <w:rPr>
          <w:rFonts w:ascii="Calibri Light" w:hAnsi="Calibri Light" w:cs="Calibri Light"/>
          <w:sz w:val="24"/>
          <w:szCs w:val="24"/>
          <w:u w:val="single"/>
          <w:lang w:val="es-ES"/>
        </w:rPr>
        <w:t>:</w:t>
      </w:r>
      <w:r w:rsidR="008C20CD">
        <w:rPr>
          <w:rFonts w:ascii="Calibri Light" w:hAnsi="Calibri Light" w:cs="Calibri Light"/>
          <w:sz w:val="24"/>
          <w:szCs w:val="24"/>
          <w:lang w:val="es-ES"/>
        </w:rPr>
        <w:t xml:space="preserve"> Serie de procesos que se dan </w:t>
      </w:r>
      <w:r w:rsidR="005B03DD">
        <w:rPr>
          <w:rFonts w:ascii="Calibri Light" w:hAnsi="Calibri Light" w:cs="Calibri Light"/>
          <w:sz w:val="24"/>
          <w:szCs w:val="24"/>
          <w:lang w:val="es-ES"/>
        </w:rPr>
        <w:t xml:space="preserve">luego de la depositación y enterramiento de sedimentos. Los cambios se producen mientras los sedimentos están en contacto con el agua que yace sobre ellos y luego de que son removidos del contacto con el agua. </w:t>
      </w:r>
      <w:r w:rsidR="005B03DD">
        <w:rPr>
          <w:rFonts w:ascii="Calibri Light" w:hAnsi="Calibri Light" w:cs="Calibri Light"/>
          <w:sz w:val="24"/>
          <w:szCs w:val="24"/>
          <w:lang w:val="es-ES"/>
        </w:rPr>
        <w:br/>
        <w:t xml:space="preserve">Los procesos </w:t>
      </w:r>
      <w:proofErr w:type="spellStart"/>
      <w:r w:rsidR="005B03DD">
        <w:rPr>
          <w:rFonts w:ascii="Calibri Light" w:hAnsi="Calibri Light" w:cs="Calibri Light"/>
          <w:sz w:val="24"/>
          <w:szCs w:val="24"/>
          <w:lang w:val="es-ES"/>
        </w:rPr>
        <w:t>diagenéticos</w:t>
      </w:r>
      <w:proofErr w:type="spellEnd"/>
      <w:r w:rsidR="005B03DD">
        <w:rPr>
          <w:rFonts w:ascii="Calibri Light" w:hAnsi="Calibri Light" w:cs="Calibri Light"/>
          <w:sz w:val="24"/>
          <w:szCs w:val="24"/>
          <w:lang w:val="es-ES"/>
        </w:rPr>
        <w:t xml:space="preserve"> alteran la textura, estructura y mineralogía de los sedimentos y conducen a la formación de rocas. Se dan entre los 150°-200°C y 5 - 6 Km de profundidad. </w:t>
      </w:r>
    </w:p>
    <w:p w:rsidR="00163DBA" w:rsidRDefault="00163DBA" w:rsidP="008C41F0">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Procesos principales: </w:t>
      </w:r>
    </w:p>
    <w:p w:rsidR="00163DBA" w:rsidRDefault="00163DBA" w:rsidP="008C41F0">
      <w:pPr>
        <w:pStyle w:val="Prrafodelista"/>
        <w:numPr>
          <w:ilvl w:val="0"/>
          <w:numId w:val="5"/>
        </w:numPr>
        <w:spacing w:line="276" w:lineRule="auto"/>
        <w:rPr>
          <w:rFonts w:ascii="Calibri Light" w:hAnsi="Calibri Light" w:cs="Calibri Light"/>
          <w:sz w:val="24"/>
          <w:szCs w:val="24"/>
          <w:lang w:val="es-ES"/>
        </w:rPr>
      </w:pPr>
      <w:r w:rsidRPr="00163DBA">
        <w:rPr>
          <w:rFonts w:ascii="Calibri Light" w:hAnsi="Calibri Light" w:cs="Calibri Light"/>
          <w:sz w:val="24"/>
          <w:szCs w:val="24"/>
          <w:lang w:val="es-ES"/>
        </w:rPr>
        <w:t>Óxido – reducción</w:t>
      </w:r>
      <w:r w:rsidR="000A3D63">
        <w:rPr>
          <w:rFonts w:ascii="Calibri Light" w:hAnsi="Calibri Light" w:cs="Calibri Light"/>
          <w:sz w:val="24"/>
          <w:szCs w:val="24"/>
          <w:lang w:val="es-ES"/>
        </w:rPr>
        <w:t>: Se da en elementos con más de un estado de oxidación</w:t>
      </w:r>
      <w:r w:rsidR="00D92A8C">
        <w:rPr>
          <w:rFonts w:ascii="Calibri Light" w:hAnsi="Calibri Light" w:cs="Calibri Light"/>
          <w:sz w:val="24"/>
          <w:szCs w:val="24"/>
          <w:lang w:val="es-ES"/>
        </w:rPr>
        <w:t xml:space="preserve"> (de transición y No metales). </w:t>
      </w:r>
    </w:p>
    <w:p w:rsidR="00163DBA" w:rsidRDefault="00163DBA" w:rsidP="008C41F0">
      <w:pPr>
        <w:pStyle w:val="Prrafodelista"/>
        <w:numPr>
          <w:ilvl w:val="0"/>
          <w:numId w:val="5"/>
        </w:numPr>
        <w:spacing w:line="276" w:lineRule="auto"/>
        <w:rPr>
          <w:rFonts w:ascii="Calibri Light" w:hAnsi="Calibri Light" w:cs="Calibri Light"/>
          <w:sz w:val="24"/>
          <w:szCs w:val="24"/>
          <w:lang w:val="es-ES"/>
        </w:rPr>
      </w:pPr>
      <w:proofErr w:type="spellStart"/>
      <w:r w:rsidRPr="00163DBA">
        <w:rPr>
          <w:rFonts w:ascii="Calibri Light" w:hAnsi="Calibri Light" w:cs="Calibri Light"/>
          <w:sz w:val="24"/>
          <w:szCs w:val="24"/>
          <w:lang w:val="es-ES"/>
        </w:rPr>
        <w:t>Autigénesis</w:t>
      </w:r>
      <w:proofErr w:type="spellEnd"/>
      <w:r w:rsidR="00D92A8C">
        <w:rPr>
          <w:rFonts w:ascii="Calibri Light" w:hAnsi="Calibri Light" w:cs="Calibri Light"/>
          <w:sz w:val="24"/>
          <w:szCs w:val="24"/>
          <w:lang w:val="es-ES"/>
        </w:rPr>
        <w:t>: Formación de minerales</w:t>
      </w:r>
      <w:r w:rsidR="007A7726">
        <w:rPr>
          <w:rFonts w:ascii="Calibri Light" w:hAnsi="Calibri Light" w:cs="Calibri Light"/>
          <w:sz w:val="24"/>
          <w:szCs w:val="24"/>
          <w:lang w:val="es-ES"/>
        </w:rPr>
        <w:t xml:space="preserve"> 2°</w:t>
      </w:r>
      <w:r w:rsidR="00C31495">
        <w:rPr>
          <w:rFonts w:ascii="Calibri Light" w:hAnsi="Calibri Light" w:cs="Calibri Light"/>
          <w:sz w:val="24"/>
          <w:szCs w:val="24"/>
          <w:lang w:val="es-ES"/>
        </w:rPr>
        <w:t xml:space="preserve"> en el medio exógeno que no estaban en las RI. </w:t>
      </w:r>
      <w:r w:rsidR="007A7726">
        <w:rPr>
          <w:rFonts w:ascii="Calibri Light" w:hAnsi="Calibri Light" w:cs="Calibri Light"/>
          <w:sz w:val="24"/>
          <w:szCs w:val="24"/>
          <w:lang w:val="es-ES"/>
        </w:rPr>
        <w:t xml:space="preserve">In situ en ambiente cerrado (Aragonita o calcita) o abierto (Montmorillonita o Illita). </w:t>
      </w:r>
    </w:p>
    <w:p w:rsidR="00D92A8C" w:rsidRPr="002C45EF" w:rsidRDefault="00D92A8C" w:rsidP="00D92A8C">
      <w:pPr>
        <w:pStyle w:val="Prrafodelista"/>
        <w:numPr>
          <w:ilvl w:val="0"/>
          <w:numId w:val="6"/>
        </w:numPr>
        <w:spacing w:line="276" w:lineRule="auto"/>
        <w:rPr>
          <w:rFonts w:ascii="Calibri Light" w:hAnsi="Calibri Light" w:cs="Calibri Light"/>
          <w:sz w:val="24"/>
          <w:szCs w:val="24"/>
          <w:lang w:val="es-ES"/>
        </w:rPr>
      </w:pPr>
      <w:r w:rsidRPr="002C45EF">
        <w:rPr>
          <w:rFonts w:ascii="Calibri Light" w:hAnsi="Calibri Light" w:cs="Calibri Light"/>
          <w:sz w:val="24"/>
          <w:szCs w:val="24"/>
          <w:lang w:val="es-ES"/>
        </w:rPr>
        <w:t xml:space="preserve">Caolinita </w:t>
      </w:r>
      <w:r w:rsidR="002C45EF" w:rsidRPr="002C45EF">
        <w:rPr>
          <w:rFonts w:ascii="Calibri Light" w:hAnsi="Calibri Light" w:cs="Calibri Light"/>
          <w:sz w:val="24"/>
          <w:szCs w:val="24"/>
          <w:lang w:val="es-ES"/>
        </w:rPr>
        <w:t xml:space="preserve">y Montmorillonita </w:t>
      </w:r>
      <w:r w:rsidRPr="002C45EF">
        <w:rPr>
          <w:rFonts w:ascii="Calibri Light" w:hAnsi="Calibri Light" w:cs="Calibri Light"/>
          <w:sz w:val="24"/>
          <w:szCs w:val="24"/>
          <w:lang w:val="es-ES"/>
        </w:rPr>
        <w:t>por hidrólisis incongruente de feldespatos y plagioclasas</w:t>
      </w:r>
      <w:r w:rsidR="002C45EF" w:rsidRPr="002C45EF">
        <w:rPr>
          <w:rFonts w:ascii="Calibri Light" w:hAnsi="Calibri Light" w:cs="Calibri Light"/>
          <w:sz w:val="24"/>
          <w:szCs w:val="24"/>
          <w:lang w:val="es-ES"/>
        </w:rPr>
        <w:t xml:space="preserve">. </w:t>
      </w:r>
      <w:r w:rsidR="001A3535" w:rsidRPr="002C45EF">
        <w:rPr>
          <w:rFonts w:ascii="Calibri Light" w:hAnsi="Calibri Light" w:cs="Calibri Light"/>
          <w:sz w:val="24"/>
          <w:szCs w:val="24"/>
          <w:lang w:val="es-ES"/>
        </w:rPr>
        <w:t xml:space="preserve">Si encuentra una solución rica en K+ forma Illita. </w:t>
      </w:r>
    </w:p>
    <w:p w:rsidR="00D92A8C" w:rsidRDefault="00D92A8C" w:rsidP="00D92A8C">
      <w:pPr>
        <w:pStyle w:val="Prrafodelista"/>
        <w:numPr>
          <w:ilvl w:val="0"/>
          <w:numId w:val="6"/>
        </w:numPr>
        <w:spacing w:line="276" w:lineRule="auto"/>
        <w:rPr>
          <w:rFonts w:ascii="Calibri Light" w:hAnsi="Calibri Light" w:cs="Calibri Light"/>
          <w:sz w:val="24"/>
          <w:szCs w:val="24"/>
          <w:lang w:val="es-ES"/>
        </w:rPr>
      </w:pPr>
      <w:r>
        <w:rPr>
          <w:rFonts w:ascii="Calibri Light" w:hAnsi="Calibri Light" w:cs="Calibri Light"/>
          <w:sz w:val="24"/>
          <w:szCs w:val="24"/>
          <w:lang w:val="es-ES"/>
        </w:rPr>
        <w:t>Calcita a partir de una solución de Aragonita</w:t>
      </w:r>
    </w:p>
    <w:p w:rsidR="00D92A8C" w:rsidRDefault="00D92A8C" w:rsidP="00D92A8C">
      <w:pPr>
        <w:pStyle w:val="Prrafodelista"/>
        <w:numPr>
          <w:ilvl w:val="0"/>
          <w:numId w:val="6"/>
        </w:numPr>
        <w:spacing w:line="276" w:lineRule="auto"/>
        <w:rPr>
          <w:rFonts w:ascii="Calibri Light" w:hAnsi="Calibri Light" w:cs="Calibri Light"/>
          <w:sz w:val="24"/>
          <w:szCs w:val="24"/>
          <w:lang w:val="es-ES"/>
        </w:rPr>
      </w:pPr>
      <w:r>
        <w:rPr>
          <w:rFonts w:ascii="Calibri Light" w:hAnsi="Calibri Light" w:cs="Calibri Light"/>
          <w:sz w:val="24"/>
          <w:szCs w:val="24"/>
          <w:lang w:val="es-ES"/>
        </w:rPr>
        <w:t>Glauconita en ambientes marinos someros</w:t>
      </w:r>
    </w:p>
    <w:p w:rsidR="00163DBA" w:rsidRDefault="00163DBA" w:rsidP="008C41F0">
      <w:pPr>
        <w:pStyle w:val="Prrafodelista"/>
        <w:numPr>
          <w:ilvl w:val="0"/>
          <w:numId w:val="5"/>
        </w:numPr>
        <w:spacing w:line="276" w:lineRule="auto"/>
        <w:rPr>
          <w:rFonts w:ascii="Calibri Light" w:hAnsi="Calibri Light" w:cs="Calibri Light"/>
          <w:sz w:val="24"/>
          <w:szCs w:val="24"/>
          <w:lang w:val="es-ES"/>
        </w:rPr>
      </w:pPr>
      <w:r>
        <w:rPr>
          <w:rFonts w:ascii="Calibri Light" w:hAnsi="Calibri Light" w:cs="Calibri Light"/>
          <w:sz w:val="24"/>
          <w:szCs w:val="24"/>
          <w:lang w:val="es-ES"/>
        </w:rPr>
        <w:t>Cementación</w:t>
      </w:r>
      <w:r w:rsidR="009509D4">
        <w:rPr>
          <w:rFonts w:ascii="Calibri Light" w:hAnsi="Calibri Light" w:cs="Calibri Light"/>
          <w:sz w:val="24"/>
          <w:szCs w:val="24"/>
          <w:lang w:val="es-ES"/>
        </w:rPr>
        <w:t xml:space="preserve">: </w:t>
      </w:r>
      <w:r w:rsidR="003C3EEF">
        <w:rPr>
          <w:rFonts w:ascii="Calibri Light" w:hAnsi="Calibri Light" w:cs="Calibri Light"/>
          <w:sz w:val="24"/>
          <w:szCs w:val="24"/>
          <w:lang w:val="es-ES"/>
        </w:rPr>
        <w:t>Unión de clastos por la formación de c</w:t>
      </w:r>
      <w:r w:rsidR="009509D4">
        <w:rPr>
          <w:rFonts w:ascii="Calibri Light" w:hAnsi="Calibri Light" w:cs="Calibri Light"/>
          <w:sz w:val="24"/>
          <w:szCs w:val="24"/>
          <w:lang w:val="es-ES"/>
        </w:rPr>
        <w:t xml:space="preserve">emento de sílice cristalina (Cuarzo), de sílice amorfa de tipo gel (ópalo) y de carbonato que une los clastos de sedimento. </w:t>
      </w:r>
    </w:p>
    <w:p w:rsidR="00163DBA" w:rsidRDefault="00163DBA" w:rsidP="008C41F0">
      <w:pPr>
        <w:pStyle w:val="Prrafodelista"/>
        <w:numPr>
          <w:ilvl w:val="0"/>
          <w:numId w:val="5"/>
        </w:numPr>
        <w:spacing w:line="276" w:lineRule="auto"/>
        <w:rPr>
          <w:rFonts w:ascii="Calibri Light" w:hAnsi="Calibri Light" w:cs="Calibri Light"/>
          <w:sz w:val="24"/>
          <w:szCs w:val="24"/>
          <w:lang w:val="es-ES"/>
        </w:rPr>
      </w:pPr>
      <w:r>
        <w:rPr>
          <w:rFonts w:ascii="Calibri Light" w:hAnsi="Calibri Light" w:cs="Calibri Light"/>
          <w:sz w:val="24"/>
          <w:szCs w:val="24"/>
          <w:lang w:val="es-ES"/>
        </w:rPr>
        <w:t>Difusión</w:t>
      </w:r>
      <w:r w:rsidR="003C3EEF">
        <w:rPr>
          <w:rFonts w:ascii="Calibri Light" w:hAnsi="Calibri Light" w:cs="Calibri Light"/>
          <w:sz w:val="24"/>
          <w:szCs w:val="24"/>
          <w:lang w:val="es-ES"/>
        </w:rPr>
        <w:t xml:space="preserve">: Concentración de elementos por difusión en segregaciones que forman capas, concreciones, nódulos. La difusión se ve favorecida por el gradiente vertical en sedimentos y el agua intersticial con segregación de elementos en capas. </w:t>
      </w:r>
    </w:p>
    <w:p w:rsidR="00163DBA" w:rsidRPr="00163DBA" w:rsidRDefault="00163DBA" w:rsidP="008C41F0">
      <w:pPr>
        <w:pStyle w:val="Prrafodelista"/>
        <w:numPr>
          <w:ilvl w:val="0"/>
          <w:numId w:val="5"/>
        </w:numPr>
        <w:spacing w:line="276" w:lineRule="auto"/>
        <w:rPr>
          <w:rFonts w:ascii="Calibri Light" w:hAnsi="Calibri Light" w:cs="Calibri Light"/>
          <w:sz w:val="24"/>
          <w:szCs w:val="24"/>
          <w:lang w:val="es-ES"/>
        </w:rPr>
      </w:pPr>
      <w:r>
        <w:rPr>
          <w:rFonts w:ascii="Calibri Light" w:hAnsi="Calibri Light" w:cs="Calibri Light"/>
          <w:sz w:val="24"/>
          <w:szCs w:val="24"/>
          <w:lang w:val="es-ES"/>
        </w:rPr>
        <w:t>Compactación</w:t>
      </w:r>
      <w:r w:rsidR="005A0376">
        <w:rPr>
          <w:rFonts w:ascii="Calibri Light" w:hAnsi="Calibri Light" w:cs="Calibri Light"/>
          <w:sz w:val="24"/>
          <w:szCs w:val="24"/>
          <w:lang w:val="es-ES"/>
        </w:rPr>
        <w:t xml:space="preserve">: Expulsión de agua. Se produce la disminución del volumen del sedimento a causa de la sobrecarga mientras se da el </w:t>
      </w:r>
      <w:proofErr w:type="spellStart"/>
      <w:r w:rsidR="005A0376">
        <w:rPr>
          <w:rFonts w:ascii="Calibri Light" w:hAnsi="Calibri Light" w:cs="Calibri Light"/>
          <w:sz w:val="24"/>
          <w:szCs w:val="24"/>
          <w:lang w:val="es-ES"/>
        </w:rPr>
        <w:t>sepultamiento</w:t>
      </w:r>
      <w:proofErr w:type="spellEnd"/>
      <w:r w:rsidR="005A0376">
        <w:rPr>
          <w:rFonts w:ascii="Calibri Light" w:hAnsi="Calibri Light" w:cs="Calibri Light"/>
          <w:sz w:val="24"/>
          <w:szCs w:val="24"/>
          <w:lang w:val="es-ES"/>
        </w:rPr>
        <w:t xml:space="preserve"> y aumento de la T y la P. En esta fase se reducen los huecos porosos, producto de la deshidratación. </w:t>
      </w:r>
    </w:p>
    <w:p w:rsidR="00FB3714" w:rsidRPr="00456FFA" w:rsidRDefault="00C652E7" w:rsidP="008C41F0">
      <w:pPr>
        <w:spacing w:line="276" w:lineRule="auto"/>
        <w:rPr>
          <w:rFonts w:ascii="Calibri Light" w:hAnsi="Calibri Light" w:cs="Calibri Light"/>
          <w:color w:val="FF0000"/>
          <w:sz w:val="24"/>
          <w:szCs w:val="24"/>
          <w:u w:val="single"/>
          <w:lang w:val="es-ES"/>
        </w:rPr>
      </w:pPr>
      <w:r w:rsidRPr="00456FFA">
        <w:rPr>
          <w:rFonts w:ascii="Calibri Light" w:hAnsi="Calibri Light" w:cs="Calibri Light"/>
          <w:color w:val="FF0000"/>
          <w:sz w:val="24"/>
          <w:szCs w:val="24"/>
          <w:u w:val="single"/>
          <w:lang w:val="es-ES"/>
        </w:rPr>
        <w:t>Clasificación</w:t>
      </w:r>
      <w:r w:rsidR="00FB3714" w:rsidRPr="00456FFA">
        <w:rPr>
          <w:rFonts w:ascii="Calibri Light" w:hAnsi="Calibri Light" w:cs="Calibri Light"/>
          <w:color w:val="FF0000"/>
          <w:sz w:val="24"/>
          <w:szCs w:val="24"/>
          <w:u w:val="single"/>
          <w:lang w:val="es-ES"/>
        </w:rPr>
        <w:t xml:space="preserve"> geoquímica de los sedimentos</w:t>
      </w:r>
    </w:p>
    <w:p w:rsidR="00F83A26" w:rsidRPr="00456FFA" w:rsidRDefault="00F83A26" w:rsidP="008C41F0">
      <w:pPr>
        <w:pStyle w:val="Prrafodelista"/>
        <w:numPr>
          <w:ilvl w:val="0"/>
          <w:numId w:val="2"/>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lastRenderedPageBreak/>
        <w:t xml:space="preserve">Resistatos: Minerales </w:t>
      </w:r>
      <w:r w:rsidR="00F64FC0" w:rsidRPr="00456FFA">
        <w:rPr>
          <w:rFonts w:ascii="Calibri Light" w:hAnsi="Calibri Light" w:cs="Calibri Light"/>
          <w:color w:val="FF0000"/>
          <w:sz w:val="24"/>
          <w:szCs w:val="24"/>
          <w:lang w:val="es-ES"/>
        </w:rPr>
        <w:t xml:space="preserve">del ambiente endógeno </w:t>
      </w:r>
      <w:r w:rsidR="00E46B78" w:rsidRPr="00456FFA">
        <w:rPr>
          <w:rFonts w:ascii="Calibri Light" w:hAnsi="Calibri Light" w:cs="Calibri Light"/>
          <w:color w:val="FF0000"/>
          <w:sz w:val="24"/>
          <w:szCs w:val="24"/>
          <w:lang w:val="es-ES"/>
        </w:rPr>
        <w:t>que no se meteorizan y q</w:t>
      </w:r>
      <w:r w:rsidRPr="00456FFA">
        <w:rPr>
          <w:rFonts w:ascii="Calibri Light" w:hAnsi="Calibri Light" w:cs="Calibri Light"/>
          <w:color w:val="FF0000"/>
          <w:sz w:val="24"/>
          <w:szCs w:val="24"/>
          <w:lang w:val="es-ES"/>
        </w:rPr>
        <w:t xml:space="preserve">uedan como residuos en el sedimento. Cuarzo, Magnetita, Ilmenita, Casiterita, Rutilo, </w:t>
      </w:r>
      <w:r w:rsidR="00ED3BEB" w:rsidRPr="00456FFA">
        <w:rPr>
          <w:rFonts w:ascii="Calibri Light" w:hAnsi="Calibri Light" w:cs="Calibri Light"/>
          <w:color w:val="FF0000"/>
          <w:sz w:val="24"/>
          <w:szCs w:val="24"/>
          <w:lang w:val="es-ES"/>
        </w:rPr>
        <w:t>Circón</w:t>
      </w:r>
      <w:r w:rsidRPr="00456FFA">
        <w:rPr>
          <w:rFonts w:ascii="Calibri Light" w:hAnsi="Calibri Light" w:cs="Calibri Light"/>
          <w:color w:val="FF0000"/>
          <w:sz w:val="24"/>
          <w:szCs w:val="24"/>
          <w:lang w:val="es-ES"/>
        </w:rPr>
        <w:t xml:space="preserve">, </w:t>
      </w:r>
      <w:proofErr w:type="spellStart"/>
      <w:r w:rsidR="006B0D70" w:rsidRPr="00456FFA">
        <w:rPr>
          <w:rFonts w:ascii="Calibri Light" w:hAnsi="Calibri Light" w:cs="Calibri Light"/>
          <w:color w:val="FF0000"/>
          <w:sz w:val="24"/>
          <w:szCs w:val="24"/>
          <w:lang w:val="es-ES"/>
        </w:rPr>
        <w:t>Monacita</w:t>
      </w:r>
      <w:proofErr w:type="spellEnd"/>
      <w:r w:rsidR="006B0D70" w:rsidRPr="00456FFA">
        <w:rPr>
          <w:rFonts w:ascii="Calibri Light" w:hAnsi="Calibri Light" w:cs="Calibri Light"/>
          <w:color w:val="FF0000"/>
          <w:sz w:val="24"/>
          <w:szCs w:val="24"/>
          <w:lang w:val="es-ES"/>
        </w:rPr>
        <w:t xml:space="preserve">, </w:t>
      </w:r>
      <w:proofErr w:type="spellStart"/>
      <w:r w:rsidRPr="00456FFA">
        <w:rPr>
          <w:rFonts w:ascii="Calibri Light" w:hAnsi="Calibri Light" w:cs="Calibri Light"/>
          <w:color w:val="FF0000"/>
          <w:sz w:val="24"/>
          <w:szCs w:val="24"/>
          <w:lang w:val="es-ES"/>
        </w:rPr>
        <w:t>Muscovita</w:t>
      </w:r>
      <w:proofErr w:type="spellEnd"/>
      <w:r w:rsidRPr="00456FFA">
        <w:rPr>
          <w:rFonts w:ascii="Calibri Light" w:hAnsi="Calibri Light" w:cs="Calibri Light"/>
          <w:color w:val="FF0000"/>
          <w:sz w:val="24"/>
          <w:szCs w:val="24"/>
          <w:lang w:val="es-ES"/>
        </w:rPr>
        <w:t xml:space="preserve">, </w:t>
      </w:r>
      <w:proofErr w:type="spellStart"/>
      <w:r w:rsidR="00AD6905" w:rsidRPr="00456FFA">
        <w:rPr>
          <w:rFonts w:ascii="Calibri Light" w:hAnsi="Calibri Light" w:cs="Calibri Light"/>
          <w:color w:val="FF0000"/>
          <w:sz w:val="24"/>
          <w:szCs w:val="24"/>
          <w:lang w:val="es-ES"/>
        </w:rPr>
        <w:t>Columbo</w:t>
      </w:r>
      <w:proofErr w:type="spellEnd"/>
      <w:r w:rsidR="00AD6905" w:rsidRPr="00456FFA">
        <w:rPr>
          <w:rFonts w:ascii="Calibri Light" w:hAnsi="Calibri Light" w:cs="Calibri Light"/>
          <w:color w:val="FF0000"/>
          <w:sz w:val="24"/>
          <w:szCs w:val="24"/>
          <w:lang w:val="es-ES"/>
        </w:rPr>
        <w:t xml:space="preserve">-Tantalita, </w:t>
      </w:r>
      <w:r w:rsidRPr="00456FFA">
        <w:rPr>
          <w:rFonts w:ascii="Calibri Light" w:hAnsi="Calibri Light" w:cs="Calibri Light"/>
          <w:color w:val="FF0000"/>
          <w:sz w:val="24"/>
          <w:szCs w:val="24"/>
          <w:lang w:val="es-ES"/>
        </w:rPr>
        <w:t>Oro, Platino</w:t>
      </w:r>
      <w:r w:rsidR="00842851" w:rsidRPr="00456FFA">
        <w:rPr>
          <w:rFonts w:ascii="Calibri Light" w:hAnsi="Calibri Light" w:cs="Calibri Light"/>
          <w:color w:val="FF0000"/>
          <w:sz w:val="24"/>
          <w:szCs w:val="24"/>
          <w:lang w:val="es-ES"/>
        </w:rPr>
        <w:t>, Diamante</w:t>
      </w:r>
      <w:r w:rsidRPr="00456FFA">
        <w:rPr>
          <w:rFonts w:ascii="Calibri Light" w:hAnsi="Calibri Light" w:cs="Calibri Light"/>
          <w:color w:val="FF0000"/>
          <w:sz w:val="24"/>
          <w:szCs w:val="24"/>
          <w:lang w:val="es-ES"/>
        </w:rPr>
        <w:t xml:space="preserve">. </w:t>
      </w:r>
      <w:r w:rsidR="009E03C2" w:rsidRPr="00456FFA">
        <w:rPr>
          <w:rFonts w:ascii="Calibri Light" w:hAnsi="Calibri Light" w:cs="Calibri Light"/>
          <w:color w:val="FF0000"/>
          <w:sz w:val="24"/>
          <w:szCs w:val="24"/>
          <w:lang w:val="es-ES"/>
        </w:rPr>
        <w:t>(Si, O)</w:t>
      </w:r>
    </w:p>
    <w:p w:rsidR="00F83A26" w:rsidRPr="00456FFA" w:rsidRDefault="00F83A26" w:rsidP="008C41F0">
      <w:pPr>
        <w:pStyle w:val="Prrafodelista"/>
        <w:numPr>
          <w:ilvl w:val="0"/>
          <w:numId w:val="2"/>
        </w:numPr>
        <w:spacing w:line="276" w:lineRule="auto"/>
        <w:rPr>
          <w:rFonts w:ascii="Calibri Light" w:hAnsi="Calibri Light" w:cs="Calibri Light"/>
          <w:color w:val="FF0000"/>
          <w:sz w:val="24"/>
          <w:szCs w:val="24"/>
          <w:lang w:val="es-ES"/>
        </w:rPr>
      </w:pPr>
      <w:proofErr w:type="spellStart"/>
      <w:r w:rsidRPr="00456FFA">
        <w:rPr>
          <w:rFonts w:ascii="Calibri Light" w:hAnsi="Calibri Light" w:cs="Calibri Light"/>
          <w:color w:val="FF0000"/>
          <w:sz w:val="24"/>
          <w:szCs w:val="24"/>
          <w:lang w:val="es-ES"/>
        </w:rPr>
        <w:t>Hidrolisatos</w:t>
      </w:r>
      <w:proofErr w:type="spellEnd"/>
      <w:r w:rsidR="00ED3BEB" w:rsidRPr="00456FFA">
        <w:rPr>
          <w:rFonts w:ascii="Calibri Light" w:hAnsi="Calibri Light" w:cs="Calibri Light"/>
          <w:color w:val="FF0000"/>
          <w:sz w:val="24"/>
          <w:szCs w:val="24"/>
          <w:lang w:val="es-ES"/>
        </w:rPr>
        <w:t>: Minerales 2° que se forman por hidrólisis</w:t>
      </w:r>
      <w:r w:rsidR="00E46B78" w:rsidRPr="00456FFA">
        <w:rPr>
          <w:rFonts w:ascii="Calibri Light" w:hAnsi="Calibri Light" w:cs="Calibri Light"/>
          <w:color w:val="FF0000"/>
          <w:sz w:val="24"/>
          <w:szCs w:val="24"/>
          <w:lang w:val="es-ES"/>
        </w:rPr>
        <w:t xml:space="preserve"> incongruentes. </w:t>
      </w:r>
      <w:r w:rsidR="002B096B" w:rsidRPr="00456FFA">
        <w:rPr>
          <w:rFonts w:ascii="Calibri Light" w:hAnsi="Calibri Light" w:cs="Calibri Light"/>
          <w:color w:val="FF0000"/>
          <w:sz w:val="24"/>
          <w:szCs w:val="24"/>
          <w:lang w:val="es-ES"/>
        </w:rPr>
        <w:t>(Al, O, H, K, Fe)</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 xml:space="preserve">Arcillas: Filosilicatos que se forman por hidrólisis de feldespatos. Caolinita, Montmorillonita, Illita.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Bauxitas: Óxidos hidratados de Aluminio, Boh</w:t>
      </w:r>
      <w:r w:rsidR="00780FDF" w:rsidRPr="00456FFA">
        <w:rPr>
          <w:rFonts w:ascii="Calibri Light" w:hAnsi="Calibri Light" w:cs="Calibri Light"/>
          <w:color w:val="FF0000"/>
          <w:sz w:val="24"/>
          <w:szCs w:val="24"/>
          <w:lang w:val="es-ES"/>
        </w:rPr>
        <w:t>e</w:t>
      </w:r>
      <w:r w:rsidRPr="00456FFA">
        <w:rPr>
          <w:rFonts w:ascii="Calibri Light" w:hAnsi="Calibri Light" w:cs="Calibri Light"/>
          <w:color w:val="FF0000"/>
          <w:sz w:val="24"/>
          <w:szCs w:val="24"/>
          <w:lang w:val="es-ES"/>
        </w:rPr>
        <w:t xml:space="preserve">mita, Diásporo, </w:t>
      </w:r>
      <w:proofErr w:type="spellStart"/>
      <w:r w:rsidRPr="00456FFA">
        <w:rPr>
          <w:rFonts w:ascii="Calibri Light" w:hAnsi="Calibri Light" w:cs="Calibri Light"/>
          <w:color w:val="FF0000"/>
          <w:sz w:val="24"/>
          <w:szCs w:val="24"/>
          <w:lang w:val="es-ES"/>
        </w:rPr>
        <w:t>Gibbsita</w:t>
      </w:r>
      <w:proofErr w:type="spellEnd"/>
      <w:r w:rsidRPr="00456FFA">
        <w:rPr>
          <w:rFonts w:ascii="Calibri Light" w:hAnsi="Calibri Light" w:cs="Calibri Light"/>
          <w:color w:val="FF0000"/>
          <w:sz w:val="24"/>
          <w:szCs w:val="24"/>
          <w:lang w:val="es-ES"/>
        </w:rPr>
        <w:t xml:space="preserve">, </w:t>
      </w:r>
      <w:proofErr w:type="spellStart"/>
      <w:r w:rsidRPr="00456FFA">
        <w:rPr>
          <w:rFonts w:ascii="Calibri Light" w:hAnsi="Calibri Light" w:cs="Calibri Light"/>
          <w:color w:val="FF0000"/>
          <w:sz w:val="24"/>
          <w:szCs w:val="24"/>
          <w:lang w:val="es-ES"/>
        </w:rPr>
        <w:t>Conrindón</w:t>
      </w:r>
      <w:proofErr w:type="spellEnd"/>
      <w:r w:rsidRPr="00456FFA">
        <w:rPr>
          <w:rFonts w:ascii="Calibri Light" w:hAnsi="Calibri Light" w:cs="Calibri Light"/>
          <w:color w:val="FF0000"/>
          <w:sz w:val="24"/>
          <w:szCs w:val="24"/>
          <w:lang w:val="es-ES"/>
        </w:rPr>
        <w:t xml:space="preserve">.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 xml:space="preserve">Glauconita: Filosilicatos </w:t>
      </w:r>
      <w:proofErr w:type="spellStart"/>
      <w:r w:rsidRPr="00456FFA">
        <w:rPr>
          <w:rFonts w:ascii="Calibri Light" w:hAnsi="Calibri Light" w:cs="Calibri Light"/>
          <w:color w:val="FF0000"/>
          <w:sz w:val="24"/>
          <w:szCs w:val="24"/>
          <w:lang w:val="es-ES"/>
        </w:rPr>
        <w:t>trilaminar</w:t>
      </w:r>
      <w:proofErr w:type="spellEnd"/>
      <w:r w:rsidRPr="00456FFA">
        <w:rPr>
          <w:rFonts w:ascii="Calibri Light" w:hAnsi="Calibri Light" w:cs="Calibri Light"/>
          <w:color w:val="FF0000"/>
          <w:sz w:val="24"/>
          <w:szCs w:val="24"/>
          <w:lang w:val="es-ES"/>
        </w:rPr>
        <w:t xml:space="preserve"> de ambientes marinos. Reguladora del Mg y K en el mar.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 xml:space="preserve">Clorita: De ambientes </w:t>
      </w:r>
      <w:proofErr w:type="spellStart"/>
      <w:r w:rsidRPr="00456FFA">
        <w:rPr>
          <w:rFonts w:ascii="Calibri Light" w:hAnsi="Calibri Light" w:cs="Calibri Light"/>
          <w:color w:val="FF0000"/>
          <w:sz w:val="24"/>
          <w:szCs w:val="24"/>
          <w:lang w:val="es-ES"/>
        </w:rPr>
        <w:t>diagenéticos</w:t>
      </w:r>
      <w:proofErr w:type="spellEnd"/>
      <w:r w:rsidRPr="00456FFA">
        <w:rPr>
          <w:rFonts w:ascii="Calibri Light" w:hAnsi="Calibri Light" w:cs="Calibri Light"/>
          <w:color w:val="FF0000"/>
          <w:sz w:val="24"/>
          <w:szCs w:val="24"/>
          <w:lang w:val="es-ES"/>
        </w:rPr>
        <w:t xml:space="preserve"> muy profundos. </w:t>
      </w:r>
    </w:p>
    <w:p w:rsidR="00ED3BEB" w:rsidRPr="00456FFA" w:rsidRDefault="00ED3BEB" w:rsidP="008C41F0">
      <w:pPr>
        <w:pStyle w:val="Prrafodelista"/>
        <w:numPr>
          <w:ilvl w:val="0"/>
          <w:numId w:val="4"/>
        </w:numPr>
        <w:spacing w:line="276" w:lineRule="auto"/>
        <w:rPr>
          <w:rFonts w:ascii="Calibri Light" w:hAnsi="Calibri Light" w:cs="Calibri Light"/>
          <w:color w:val="FF0000"/>
          <w:sz w:val="24"/>
          <w:szCs w:val="24"/>
          <w:lang w:val="es-ES"/>
        </w:rPr>
      </w:pPr>
      <w:proofErr w:type="spellStart"/>
      <w:r w:rsidRPr="00456FFA">
        <w:rPr>
          <w:rFonts w:ascii="Calibri Light" w:hAnsi="Calibri Light" w:cs="Calibri Light"/>
          <w:color w:val="FF0000"/>
          <w:sz w:val="24"/>
          <w:szCs w:val="24"/>
          <w:lang w:val="es-ES"/>
        </w:rPr>
        <w:t>Oxidatos</w:t>
      </w:r>
      <w:proofErr w:type="spellEnd"/>
      <w:r w:rsidR="00E46B78" w:rsidRPr="00456FFA">
        <w:rPr>
          <w:rFonts w:ascii="Calibri Light" w:hAnsi="Calibri Light" w:cs="Calibri Light"/>
          <w:color w:val="FF0000"/>
          <w:sz w:val="24"/>
          <w:szCs w:val="24"/>
          <w:lang w:val="es-ES"/>
        </w:rPr>
        <w:t xml:space="preserve">: Productos de oxidación. </w:t>
      </w:r>
      <w:r w:rsidR="002C47A2" w:rsidRPr="00456FFA">
        <w:rPr>
          <w:rFonts w:ascii="Calibri Light" w:hAnsi="Calibri Light" w:cs="Calibri Light"/>
          <w:color w:val="FF0000"/>
          <w:sz w:val="24"/>
          <w:szCs w:val="24"/>
          <w:lang w:val="es-ES"/>
        </w:rPr>
        <w:t>(Fe, Mn, S)</w:t>
      </w:r>
    </w:p>
    <w:p w:rsidR="00ED3BEB" w:rsidRPr="00456FFA" w:rsidRDefault="00B659DC"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Lateritas d</w:t>
      </w:r>
      <w:r w:rsidR="00ED3BEB" w:rsidRPr="00456FFA">
        <w:rPr>
          <w:rFonts w:ascii="Calibri Light" w:hAnsi="Calibri Light" w:cs="Calibri Light"/>
          <w:color w:val="FF0000"/>
          <w:sz w:val="24"/>
          <w:szCs w:val="24"/>
          <w:lang w:val="es-ES"/>
        </w:rPr>
        <w:t>e Fe</w:t>
      </w:r>
      <w:r w:rsidR="008968F0" w:rsidRPr="00456FFA">
        <w:rPr>
          <w:rFonts w:ascii="Calibri Light" w:hAnsi="Calibri Light" w:cs="Calibri Light"/>
          <w:color w:val="FF0000"/>
          <w:sz w:val="24"/>
          <w:szCs w:val="24"/>
          <w:lang w:val="es-ES"/>
        </w:rPr>
        <w:t xml:space="preserve">(también son </w:t>
      </w:r>
      <w:proofErr w:type="spellStart"/>
      <w:r w:rsidR="008968F0" w:rsidRPr="00456FFA">
        <w:rPr>
          <w:rFonts w:ascii="Calibri Light" w:hAnsi="Calibri Light" w:cs="Calibri Light"/>
          <w:color w:val="FF0000"/>
          <w:sz w:val="24"/>
          <w:szCs w:val="24"/>
          <w:lang w:val="es-ES"/>
        </w:rPr>
        <w:t>hidrolisatos</w:t>
      </w:r>
      <w:proofErr w:type="spellEnd"/>
      <w:r w:rsidR="008968F0" w:rsidRPr="00456FFA">
        <w:rPr>
          <w:rFonts w:ascii="Calibri Light" w:hAnsi="Calibri Light" w:cs="Calibri Light"/>
          <w:color w:val="FF0000"/>
          <w:sz w:val="24"/>
          <w:szCs w:val="24"/>
          <w:lang w:val="es-ES"/>
        </w:rPr>
        <w:t>)</w:t>
      </w:r>
      <w:r w:rsidRPr="00456FFA">
        <w:rPr>
          <w:rFonts w:ascii="Calibri Light" w:hAnsi="Calibri Light" w:cs="Calibri Light"/>
          <w:color w:val="FF0000"/>
          <w:sz w:val="24"/>
          <w:szCs w:val="24"/>
          <w:lang w:val="es-ES"/>
        </w:rPr>
        <w:t>: G</w:t>
      </w:r>
      <w:r w:rsidR="00242A4F" w:rsidRPr="00456FFA">
        <w:rPr>
          <w:rFonts w:ascii="Calibri Light" w:hAnsi="Calibri Light" w:cs="Calibri Light"/>
          <w:color w:val="FF0000"/>
          <w:sz w:val="24"/>
          <w:szCs w:val="24"/>
          <w:lang w:val="es-ES"/>
        </w:rPr>
        <w:t xml:space="preserve">oethita, </w:t>
      </w:r>
      <w:proofErr w:type="spellStart"/>
      <w:r w:rsidR="00242A4F" w:rsidRPr="00456FFA">
        <w:rPr>
          <w:rFonts w:ascii="Calibri Light" w:hAnsi="Calibri Light" w:cs="Calibri Light"/>
          <w:color w:val="FF0000"/>
          <w:sz w:val="24"/>
          <w:szCs w:val="24"/>
          <w:lang w:val="es-ES"/>
        </w:rPr>
        <w:t>Lepidocrosita</w:t>
      </w:r>
      <w:proofErr w:type="spellEnd"/>
      <w:r w:rsidR="00242A4F" w:rsidRPr="00456FFA">
        <w:rPr>
          <w:rFonts w:ascii="Calibri Light" w:hAnsi="Calibri Light" w:cs="Calibri Light"/>
          <w:color w:val="FF0000"/>
          <w:sz w:val="24"/>
          <w:szCs w:val="24"/>
          <w:lang w:val="es-ES"/>
        </w:rPr>
        <w:t xml:space="preserve">, </w:t>
      </w:r>
      <w:proofErr w:type="spellStart"/>
      <w:r w:rsidR="00242A4F" w:rsidRPr="00456FFA">
        <w:rPr>
          <w:rFonts w:ascii="Calibri Light" w:hAnsi="Calibri Light" w:cs="Calibri Light"/>
          <w:color w:val="FF0000"/>
          <w:sz w:val="24"/>
          <w:szCs w:val="24"/>
          <w:lang w:val="es-ES"/>
        </w:rPr>
        <w:t>Hematita</w:t>
      </w:r>
      <w:proofErr w:type="spellEnd"/>
    </w:p>
    <w:p w:rsidR="00ED3BEB" w:rsidRPr="00456FFA" w:rsidRDefault="00B659DC"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Lateritas d</w:t>
      </w:r>
      <w:r w:rsidR="00ED3BEB" w:rsidRPr="00456FFA">
        <w:rPr>
          <w:rFonts w:ascii="Calibri Light" w:hAnsi="Calibri Light" w:cs="Calibri Light"/>
          <w:color w:val="FF0000"/>
          <w:sz w:val="24"/>
          <w:szCs w:val="24"/>
          <w:lang w:val="es-ES"/>
        </w:rPr>
        <w:t>e M</w:t>
      </w:r>
      <w:r w:rsidR="00456FFA" w:rsidRPr="00456FFA">
        <w:rPr>
          <w:rFonts w:ascii="Calibri Light" w:hAnsi="Calibri Light" w:cs="Calibri Light"/>
          <w:color w:val="FF0000"/>
          <w:sz w:val="24"/>
          <w:szCs w:val="24"/>
          <w:lang w:val="es-ES"/>
        </w:rPr>
        <w:t>n</w:t>
      </w:r>
      <w:r w:rsidR="00242A4F" w:rsidRPr="00456FFA">
        <w:rPr>
          <w:rFonts w:ascii="Calibri Light" w:hAnsi="Calibri Light" w:cs="Calibri Light"/>
          <w:color w:val="FF0000"/>
          <w:sz w:val="24"/>
          <w:szCs w:val="24"/>
          <w:lang w:val="es-ES"/>
        </w:rPr>
        <w:t xml:space="preserve">: Manganita, Pirolusita, </w:t>
      </w:r>
      <w:proofErr w:type="spellStart"/>
      <w:r w:rsidR="00242A4F" w:rsidRPr="00456FFA">
        <w:rPr>
          <w:rFonts w:ascii="Calibri Light" w:hAnsi="Calibri Light" w:cs="Calibri Light"/>
          <w:color w:val="FF0000"/>
          <w:sz w:val="24"/>
          <w:szCs w:val="24"/>
          <w:lang w:val="es-ES"/>
        </w:rPr>
        <w:t>Psilomelano</w:t>
      </w:r>
      <w:proofErr w:type="spellEnd"/>
      <w:r w:rsidR="008E2CF9" w:rsidRPr="00456FFA">
        <w:rPr>
          <w:rFonts w:ascii="Calibri Light" w:hAnsi="Calibri Light" w:cs="Calibri Light"/>
          <w:color w:val="FF0000"/>
          <w:sz w:val="24"/>
          <w:szCs w:val="24"/>
          <w:lang w:val="es-ES"/>
        </w:rPr>
        <w:t xml:space="preserve">, </w:t>
      </w:r>
      <w:proofErr w:type="spellStart"/>
      <w:r w:rsidR="008E2CF9" w:rsidRPr="00456FFA">
        <w:rPr>
          <w:rFonts w:ascii="Calibri Light" w:hAnsi="Calibri Light" w:cs="Calibri Light"/>
          <w:color w:val="FF0000"/>
          <w:sz w:val="24"/>
          <w:szCs w:val="24"/>
          <w:lang w:val="es-ES"/>
        </w:rPr>
        <w:t>Haussmanita</w:t>
      </w:r>
      <w:proofErr w:type="spellEnd"/>
    </w:p>
    <w:p w:rsidR="000D0798" w:rsidRPr="00456FFA" w:rsidRDefault="004C06FF"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 xml:space="preserve">N, I: </w:t>
      </w:r>
      <w:r w:rsidR="007E77EA" w:rsidRPr="00456FFA">
        <w:rPr>
          <w:rFonts w:ascii="Calibri Light" w:hAnsi="Calibri Light" w:cs="Calibri Light"/>
          <w:color w:val="FF0000"/>
          <w:sz w:val="24"/>
          <w:szCs w:val="24"/>
          <w:lang w:val="es-ES"/>
        </w:rPr>
        <w:t>Condiciones de oxidación extrema</w:t>
      </w:r>
      <w:r w:rsidRPr="00456FFA">
        <w:rPr>
          <w:rFonts w:ascii="Calibri Light" w:hAnsi="Calibri Light" w:cs="Calibri Light"/>
          <w:color w:val="FF0000"/>
          <w:sz w:val="24"/>
          <w:szCs w:val="24"/>
          <w:lang w:val="es-ES"/>
        </w:rPr>
        <w:t xml:space="preserve"> (iones muy oxidados). </w:t>
      </w:r>
      <w:proofErr w:type="spellStart"/>
      <w:r w:rsidR="000D0798" w:rsidRPr="00456FFA">
        <w:rPr>
          <w:rFonts w:ascii="Calibri Light" w:hAnsi="Calibri Light" w:cs="Calibri Light"/>
          <w:color w:val="FF0000"/>
          <w:sz w:val="24"/>
          <w:szCs w:val="24"/>
          <w:lang w:val="es-ES"/>
        </w:rPr>
        <w:t>Nitratina</w:t>
      </w:r>
      <w:proofErr w:type="spellEnd"/>
      <w:r w:rsidR="000D0798" w:rsidRPr="00456FFA">
        <w:rPr>
          <w:rFonts w:ascii="Calibri Light" w:hAnsi="Calibri Light" w:cs="Calibri Light"/>
          <w:color w:val="FF0000"/>
          <w:sz w:val="24"/>
          <w:szCs w:val="24"/>
          <w:lang w:val="es-ES"/>
        </w:rPr>
        <w:t xml:space="preserve">, </w:t>
      </w:r>
      <w:proofErr w:type="spellStart"/>
      <w:r w:rsidR="000D0798" w:rsidRPr="00456FFA">
        <w:rPr>
          <w:rFonts w:ascii="Calibri Light" w:hAnsi="Calibri Light" w:cs="Calibri Light"/>
          <w:color w:val="FF0000"/>
          <w:sz w:val="24"/>
          <w:szCs w:val="24"/>
          <w:lang w:val="es-ES"/>
        </w:rPr>
        <w:t>Lautarita</w:t>
      </w:r>
      <w:proofErr w:type="spellEnd"/>
      <w:r w:rsidR="000D0798" w:rsidRPr="00456FFA">
        <w:rPr>
          <w:rFonts w:ascii="Calibri Light" w:hAnsi="Calibri Light" w:cs="Calibri Light"/>
          <w:color w:val="FF0000"/>
          <w:sz w:val="24"/>
          <w:szCs w:val="24"/>
          <w:lang w:val="es-ES"/>
        </w:rPr>
        <w:t xml:space="preserve">, Nitro de Chile </w:t>
      </w:r>
    </w:p>
    <w:p w:rsidR="00ED3BEB" w:rsidRPr="00456FFA" w:rsidRDefault="00ED3BEB" w:rsidP="008C41F0">
      <w:pPr>
        <w:pStyle w:val="Prrafodelista"/>
        <w:numPr>
          <w:ilvl w:val="0"/>
          <w:numId w:val="4"/>
        </w:numPr>
        <w:spacing w:line="276" w:lineRule="auto"/>
        <w:rPr>
          <w:rFonts w:ascii="Calibri Light" w:hAnsi="Calibri Light" w:cs="Calibri Light"/>
          <w:color w:val="FF0000"/>
          <w:sz w:val="24"/>
          <w:szCs w:val="24"/>
          <w:lang w:val="es-ES"/>
        </w:rPr>
      </w:pPr>
      <w:proofErr w:type="spellStart"/>
      <w:r w:rsidRPr="00456FFA">
        <w:rPr>
          <w:rFonts w:ascii="Calibri Light" w:hAnsi="Calibri Light" w:cs="Calibri Light"/>
          <w:color w:val="FF0000"/>
          <w:sz w:val="24"/>
          <w:szCs w:val="24"/>
          <w:lang w:val="es-ES"/>
        </w:rPr>
        <w:t>Reductatos</w:t>
      </w:r>
      <w:proofErr w:type="spellEnd"/>
      <w:r w:rsidR="00E46B78" w:rsidRPr="00456FFA">
        <w:rPr>
          <w:rFonts w:ascii="Calibri Light" w:hAnsi="Calibri Light" w:cs="Calibri Light"/>
          <w:color w:val="FF0000"/>
          <w:sz w:val="24"/>
          <w:szCs w:val="24"/>
          <w:lang w:val="es-ES"/>
        </w:rPr>
        <w:t xml:space="preserve">: </w:t>
      </w:r>
      <w:r w:rsidR="002C47A2" w:rsidRPr="00456FFA">
        <w:rPr>
          <w:rFonts w:ascii="Calibri Light" w:hAnsi="Calibri Light" w:cs="Calibri Light"/>
          <w:color w:val="FF0000"/>
          <w:sz w:val="24"/>
          <w:szCs w:val="24"/>
          <w:lang w:val="es-ES"/>
        </w:rPr>
        <w:t>Productos de reducción. (Fe, Mn, S)</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De Fe</w:t>
      </w:r>
      <w:r w:rsidR="00242A4F" w:rsidRPr="00456FFA">
        <w:rPr>
          <w:rFonts w:ascii="Calibri Light" w:hAnsi="Calibri Light" w:cs="Calibri Light"/>
          <w:color w:val="FF0000"/>
          <w:sz w:val="24"/>
          <w:szCs w:val="24"/>
          <w:lang w:val="es-ES"/>
        </w:rPr>
        <w:t>: Siderita (origen continental), Pirita sedimentaria (se origina en profundidades oceánicas donde se deposita M.O en ambientes reductores sin oxígeno</w:t>
      </w:r>
      <w:r w:rsidR="00456FFA" w:rsidRPr="00456FFA">
        <w:rPr>
          <w:rFonts w:ascii="Calibri Light" w:hAnsi="Calibri Light" w:cs="Calibri Light"/>
          <w:color w:val="FF0000"/>
          <w:sz w:val="24"/>
          <w:szCs w:val="24"/>
          <w:lang w:val="es-ES"/>
        </w:rPr>
        <w:t>, Marcasita</w:t>
      </w:r>
      <w:r w:rsidR="005F3128" w:rsidRPr="00456FFA">
        <w:rPr>
          <w:rFonts w:ascii="Calibri Light" w:hAnsi="Calibri Light" w:cs="Calibri Light"/>
          <w:color w:val="FF0000"/>
          <w:sz w:val="24"/>
          <w:szCs w:val="24"/>
          <w:lang w:val="es-ES"/>
        </w:rPr>
        <w:t xml:space="preserve">.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De S</w:t>
      </w:r>
      <w:r w:rsidR="00242A4F" w:rsidRPr="00456FFA">
        <w:rPr>
          <w:rFonts w:ascii="Calibri Light" w:hAnsi="Calibri Light" w:cs="Calibri Light"/>
          <w:color w:val="FF0000"/>
          <w:sz w:val="24"/>
          <w:szCs w:val="24"/>
          <w:lang w:val="es-ES"/>
        </w:rPr>
        <w:t>: Yeso, Anhidr</w:t>
      </w:r>
      <w:r w:rsidR="008274D9" w:rsidRPr="00456FFA">
        <w:rPr>
          <w:rFonts w:ascii="Calibri Light" w:hAnsi="Calibri Light" w:cs="Calibri Light"/>
          <w:color w:val="FF0000"/>
          <w:sz w:val="24"/>
          <w:szCs w:val="24"/>
          <w:lang w:val="es-ES"/>
        </w:rPr>
        <w:t>i</w:t>
      </w:r>
      <w:r w:rsidR="00242A4F" w:rsidRPr="00456FFA">
        <w:rPr>
          <w:rFonts w:ascii="Calibri Light" w:hAnsi="Calibri Light" w:cs="Calibri Light"/>
          <w:color w:val="FF0000"/>
          <w:sz w:val="24"/>
          <w:szCs w:val="24"/>
          <w:lang w:val="es-ES"/>
        </w:rPr>
        <w:t>ta (ambiente reductor con presencia de bacterias)</w:t>
      </w:r>
    </w:p>
    <w:p w:rsidR="00ED3BEB" w:rsidRPr="00456FFA" w:rsidRDefault="00ED3BEB" w:rsidP="008C41F0">
      <w:pPr>
        <w:pStyle w:val="Prrafodelista"/>
        <w:numPr>
          <w:ilvl w:val="0"/>
          <w:numId w:val="4"/>
        </w:numPr>
        <w:spacing w:line="276" w:lineRule="auto"/>
        <w:rPr>
          <w:rFonts w:ascii="Calibri Light" w:hAnsi="Calibri Light" w:cs="Calibri Light"/>
          <w:color w:val="FF0000"/>
          <w:sz w:val="24"/>
          <w:szCs w:val="24"/>
          <w:lang w:val="es-ES"/>
        </w:rPr>
      </w:pPr>
      <w:proofErr w:type="spellStart"/>
      <w:r w:rsidRPr="00456FFA">
        <w:rPr>
          <w:rFonts w:ascii="Calibri Light" w:hAnsi="Calibri Light" w:cs="Calibri Light"/>
          <w:color w:val="FF0000"/>
          <w:sz w:val="24"/>
          <w:szCs w:val="24"/>
          <w:lang w:val="es-ES"/>
        </w:rPr>
        <w:t>Precipitatos</w:t>
      </w:r>
      <w:proofErr w:type="spellEnd"/>
      <w:r w:rsidR="002C47A2" w:rsidRPr="00456FFA">
        <w:rPr>
          <w:rFonts w:ascii="Calibri Light" w:hAnsi="Calibri Light" w:cs="Calibri Light"/>
          <w:color w:val="FF0000"/>
          <w:sz w:val="24"/>
          <w:szCs w:val="24"/>
          <w:lang w:val="es-ES"/>
        </w:rPr>
        <w:t xml:space="preserve">: Productos de precipitación (las cc de iones superan el </w:t>
      </w:r>
      <w:proofErr w:type="spellStart"/>
      <w:r w:rsidR="00390A9A" w:rsidRPr="00456FFA">
        <w:rPr>
          <w:rFonts w:ascii="Calibri Light" w:hAnsi="Calibri Light" w:cs="Calibri Light"/>
          <w:color w:val="FF0000"/>
          <w:sz w:val="24"/>
          <w:szCs w:val="24"/>
          <w:lang w:val="es-ES"/>
        </w:rPr>
        <w:t>K</w:t>
      </w:r>
      <w:r w:rsidR="002C47A2" w:rsidRPr="00456FFA">
        <w:rPr>
          <w:rFonts w:ascii="Calibri Light" w:hAnsi="Calibri Light" w:cs="Calibri Light"/>
          <w:color w:val="FF0000"/>
          <w:sz w:val="24"/>
          <w:szCs w:val="24"/>
          <w:lang w:val="es-ES"/>
        </w:rPr>
        <w:t>ps</w:t>
      </w:r>
      <w:proofErr w:type="spellEnd"/>
      <w:r w:rsidR="00BA6699" w:rsidRPr="00456FFA">
        <w:rPr>
          <w:rFonts w:ascii="Calibri Light" w:hAnsi="Calibri Light" w:cs="Calibri Light"/>
          <w:color w:val="FF0000"/>
          <w:sz w:val="24"/>
          <w:szCs w:val="24"/>
          <w:lang w:val="es-ES"/>
        </w:rPr>
        <w:t xml:space="preserve"> de la sal poco soluble</w:t>
      </w:r>
      <w:r w:rsidR="002C47A2" w:rsidRPr="00456FFA">
        <w:rPr>
          <w:rFonts w:ascii="Calibri Light" w:hAnsi="Calibri Light" w:cs="Calibri Light"/>
          <w:color w:val="FF0000"/>
          <w:sz w:val="24"/>
          <w:szCs w:val="24"/>
          <w:lang w:val="es-ES"/>
        </w:rPr>
        <w:t>). (Ca, Mg, C, O)</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Marinos</w:t>
      </w:r>
      <w:r w:rsidR="004A188E" w:rsidRPr="00456FFA">
        <w:rPr>
          <w:rFonts w:ascii="Calibri Light" w:hAnsi="Calibri Light" w:cs="Calibri Light"/>
          <w:color w:val="FF0000"/>
          <w:sz w:val="24"/>
          <w:szCs w:val="24"/>
          <w:lang w:val="es-ES"/>
        </w:rPr>
        <w:t xml:space="preserve">: </w:t>
      </w:r>
      <w:proofErr w:type="spellStart"/>
      <w:r w:rsidR="004A188E" w:rsidRPr="00456FFA">
        <w:rPr>
          <w:rFonts w:ascii="Calibri Light" w:hAnsi="Calibri Light" w:cs="Calibri Light"/>
          <w:color w:val="FF0000"/>
          <w:sz w:val="24"/>
          <w:szCs w:val="24"/>
          <w:lang w:val="es-ES"/>
        </w:rPr>
        <w:t>Aragonita</w:t>
      </w:r>
      <w:proofErr w:type="spellEnd"/>
      <w:r w:rsidR="004A188E" w:rsidRPr="00456FFA">
        <w:rPr>
          <w:rFonts w:ascii="Calibri Light" w:hAnsi="Calibri Light" w:cs="Calibri Light"/>
          <w:color w:val="FF0000"/>
          <w:sz w:val="24"/>
          <w:szCs w:val="24"/>
          <w:lang w:val="es-ES"/>
        </w:rPr>
        <w:t>, Calcita, Magnesita, Dolomita</w:t>
      </w:r>
      <w:r w:rsidR="006B7CD4" w:rsidRPr="00456FFA">
        <w:rPr>
          <w:rFonts w:ascii="Calibri Light" w:hAnsi="Calibri Light" w:cs="Calibri Light"/>
          <w:color w:val="FF0000"/>
          <w:sz w:val="24"/>
          <w:szCs w:val="24"/>
          <w:lang w:val="es-ES"/>
        </w:rPr>
        <w:t xml:space="preserve">, Fosforita,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Continentales</w:t>
      </w:r>
      <w:r w:rsidR="004A188E" w:rsidRPr="00456FFA">
        <w:rPr>
          <w:rFonts w:ascii="Calibri Light" w:hAnsi="Calibri Light" w:cs="Calibri Light"/>
          <w:color w:val="FF0000"/>
          <w:sz w:val="24"/>
          <w:szCs w:val="24"/>
          <w:lang w:val="es-ES"/>
        </w:rPr>
        <w:t>: Estalactitas, Estalagmitas</w:t>
      </w:r>
    </w:p>
    <w:p w:rsidR="00ED3BEB" w:rsidRPr="00456FFA" w:rsidRDefault="00ED3BEB" w:rsidP="008C41F0">
      <w:pPr>
        <w:pStyle w:val="Prrafodelista"/>
        <w:numPr>
          <w:ilvl w:val="0"/>
          <w:numId w:val="4"/>
        </w:numPr>
        <w:spacing w:line="276" w:lineRule="auto"/>
        <w:rPr>
          <w:rFonts w:ascii="Calibri Light" w:hAnsi="Calibri Light" w:cs="Calibri Light"/>
          <w:color w:val="FF0000"/>
          <w:sz w:val="24"/>
          <w:szCs w:val="24"/>
          <w:lang w:val="es-ES"/>
        </w:rPr>
      </w:pPr>
      <w:proofErr w:type="spellStart"/>
      <w:r w:rsidRPr="00456FFA">
        <w:rPr>
          <w:rFonts w:ascii="Calibri Light" w:hAnsi="Calibri Light" w:cs="Calibri Light"/>
          <w:color w:val="FF0000"/>
          <w:sz w:val="24"/>
          <w:szCs w:val="24"/>
          <w:lang w:val="es-ES"/>
        </w:rPr>
        <w:t>Evaporatos</w:t>
      </w:r>
      <w:proofErr w:type="spellEnd"/>
      <w:r w:rsidR="001C3A1E" w:rsidRPr="00456FFA">
        <w:rPr>
          <w:rFonts w:ascii="Calibri Light" w:hAnsi="Calibri Light" w:cs="Calibri Light"/>
          <w:color w:val="FF0000"/>
          <w:sz w:val="24"/>
          <w:szCs w:val="24"/>
          <w:lang w:val="es-ES"/>
        </w:rPr>
        <w:t>: Productos de evaporación</w:t>
      </w:r>
      <w:r w:rsidR="00B8113F" w:rsidRPr="00456FFA">
        <w:rPr>
          <w:rFonts w:ascii="Calibri Light" w:hAnsi="Calibri Light" w:cs="Calibri Light"/>
          <w:color w:val="FF0000"/>
          <w:sz w:val="24"/>
          <w:szCs w:val="24"/>
          <w:lang w:val="es-ES"/>
        </w:rPr>
        <w:t xml:space="preserve"> del solvente (agua)</w:t>
      </w:r>
      <w:r w:rsidR="001C3A1E" w:rsidRPr="00456FFA">
        <w:rPr>
          <w:rFonts w:ascii="Calibri Light" w:hAnsi="Calibri Light" w:cs="Calibri Light"/>
          <w:color w:val="FF0000"/>
          <w:sz w:val="24"/>
          <w:szCs w:val="24"/>
          <w:lang w:val="es-ES"/>
        </w:rPr>
        <w:t>. (</w:t>
      </w:r>
      <w:proofErr w:type="spellStart"/>
      <w:r w:rsidR="001C3A1E" w:rsidRPr="00456FFA">
        <w:rPr>
          <w:rFonts w:ascii="Calibri Light" w:hAnsi="Calibri Light" w:cs="Calibri Light"/>
          <w:color w:val="FF0000"/>
          <w:sz w:val="24"/>
          <w:szCs w:val="24"/>
          <w:lang w:val="es-ES"/>
        </w:rPr>
        <w:t>Na</w:t>
      </w:r>
      <w:proofErr w:type="spellEnd"/>
      <w:r w:rsidR="001C3A1E" w:rsidRPr="00456FFA">
        <w:rPr>
          <w:rFonts w:ascii="Calibri Light" w:hAnsi="Calibri Light" w:cs="Calibri Light"/>
          <w:color w:val="FF0000"/>
          <w:sz w:val="24"/>
          <w:szCs w:val="24"/>
          <w:lang w:val="es-ES"/>
        </w:rPr>
        <w:t>, K, Mg, S, O, Cl, B, H, O)</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Marinos</w:t>
      </w:r>
      <w:r w:rsidR="009B5C4B" w:rsidRPr="00456FFA">
        <w:rPr>
          <w:rFonts w:ascii="Calibri Light" w:hAnsi="Calibri Light" w:cs="Calibri Light"/>
          <w:color w:val="FF0000"/>
          <w:sz w:val="24"/>
          <w:szCs w:val="24"/>
          <w:lang w:val="es-ES"/>
        </w:rPr>
        <w:t xml:space="preserve">: Mas abundantes. Se forman por evaporación del agua de mar. Primero precipita carbonato de calcio y luego las </w:t>
      </w:r>
      <w:r w:rsidR="002A27FB" w:rsidRPr="00456FFA">
        <w:rPr>
          <w:rFonts w:ascii="Calibri Light" w:hAnsi="Calibri Light" w:cs="Calibri Light"/>
          <w:color w:val="FF0000"/>
          <w:sz w:val="24"/>
          <w:szCs w:val="24"/>
          <w:lang w:val="es-ES"/>
        </w:rPr>
        <w:t>evaporitas</w:t>
      </w:r>
      <w:r w:rsidR="009B5C4B" w:rsidRPr="00456FFA">
        <w:rPr>
          <w:rFonts w:ascii="Calibri Light" w:hAnsi="Calibri Light" w:cs="Calibri Light"/>
          <w:color w:val="FF0000"/>
          <w:sz w:val="24"/>
          <w:szCs w:val="24"/>
          <w:lang w:val="es-ES"/>
        </w:rPr>
        <w:t xml:space="preserve"> como Yeso, Anhidrita, Halita, Kieserita, </w:t>
      </w:r>
      <w:proofErr w:type="spellStart"/>
      <w:r w:rsidR="009B5C4B" w:rsidRPr="00456FFA">
        <w:rPr>
          <w:rFonts w:ascii="Calibri Light" w:hAnsi="Calibri Light" w:cs="Calibri Light"/>
          <w:color w:val="FF0000"/>
          <w:sz w:val="24"/>
          <w:szCs w:val="24"/>
          <w:lang w:val="es-ES"/>
        </w:rPr>
        <w:t>Bischofita</w:t>
      </w:r>
      <w:proofErr w:type="spellEnd"/>
      <w:r w:rsidR="005267F6" w:rsidRPr="00456FFA">
        <w:rPr>
          <w:rFonts w:ascii="Calibri Light" w:hAnsi="Calibri Light" w:cs="Calibri Light"/>
          <w:color w:val="FF0000"/>
          <w:sz w:val="24"/>
          <w:szCs w:val="24"/>
          <w:lang w:val="es-ES"/>
        </w:rPr>
        <w:t xml:space="preserve">, Silvita, </w:t>
      </w:r>
      <w:proofErr w:type="spellStart"/>
      <w:r w:rsidR="005267F6" w:rsidRPr="00456FFA">
        <w:rPr>
          <w:rFonts w:ascii="Calibri Light" w:hAnsi="Calibri Light" w:cs="Calibri Light"/>
          <w:color w:val="FF0000"/>
          <w:sz w:val="24"/>
          <w:szCs w:val="24"/>
          <w:lang w:val="es-ES"/>
        </w:rPr>
        <w:t>Bloedita</w:t>
      </w:r>
      <w:proofErr w:type="spellEnd"/>
      <w:r w:rsidR="005267F6" w:rsidRPr="00456FFA">
        <w:rPr>
          <w:rFonts w:ascii="Calibri Light" w:hAnsi="Calibri Light" w:cs="Calibri Light"/>
          <w:color w:val="FF0000"/>
          <w:sz w:val="24"/>
          <w:szCs w:val="24"/>
          <w:lang w:val="es-ES"/>
        </w:rPr>
        <w:t xml:space="preserve">, Cainita, </w:t>
      </w:r>
      <w:proofErr w:type="spellStart"/>
      <w:r w:rsidR="005267F6" w:rsidRPr="00456FFA">
        <w:rPr>
          <w:rFonts w:ascii="Calibri Light" w:hAnsi="Calibri Light" w:cs="Calibri Light"/>
          <w:color w:val="FF0000"/>
          <w:sz w:val="24"/>
          <w:szCs w:val="24"/>
          <w:lang w:val="es-ES"/>
        </w:rPr>
        <w:t>Hexaidrita</w:t>
      </w:r>
      <w:proofErr w:type="spellEnd"/>
      <w:r w:rsidR="005267F6" w:rsidRPr="00456FFA">
        <w:rPr>
          <w:rFonts w:ascii="Calibri Light" w:hAnsi="Calibri Light" w:cs="Calibri Light"/>
          <w:color w:val="FF0000"/>
          <w:sz w:val="24"/>
          <w:szCs w:val="24"/>
          <w:lang w:val="es-ES"/>
        </w:rPr>
        <w:t>, Epsomita</w:t>
      </w:r>
      <w:r w:rsidR="009B5C4B" w:rsidRPr="00456FFA">
        <w:rPr>
          <w:rFonts w:ascii="Calibri Light" w:hAnsi="Calibri Light" w:cs="Calibri Light"/>
          <w:color w:val="FF0000"/>
          <w:sz w:val="24"/>
          <w:szCs w:val="24"/>
          <w:lang w:val="es-ES"/>
        </w:rPr>
        <w:t xml:space="preserve"> y Carnalita. </w:t>
      </w:r>
    </w:p>
    <w:p w:rsidR="00ED3BEB" w:rsidRPr="00456FFA" w:rsidRDefault="00ED3BEB" w:rsidP="008C41F0">
      <w:pPr>
        <w:pStyle w:val="Prrafodelista"/>
        <w:numPr>
          <w:ilvl w:val="0"/>
          <w:numId w:val="3"/>
        </w:numPr>
        <w:spacing w:line="276" w:lineRule="auto"/>
        <w:rPr>
          <w:rFonts w:ascii="Calibri Light" w:hAnsi="Calibri Light" w:cs="Calibri Light"/>
          <w:color w:val="FF0000"/>
          <w:sz w:val="24"/>
          <w:szCs w:val="24"/>
          <w:lang w:val="es-ES"/>
        </w:rPr>
      </w:pPr>
      <w:r w:rsidRPr="00456FFA">
        <w:rPr>
          <w:rFonts w:ascii="Calibri Light" w:hAnsi="Calibri Light" w:cs="Calibri Light"/>
          <w:color w:val="FF0000"/>
          <w:sz w:val="24"/>
          <w:szCs w:val="24"/>
          <w:lang w:val="es-ES"/>
        </w:rPr>
        <w:t>Continentales</w:t>
      </w:r>
      <w:r w:rsidR="009B5C4B" w:rsidRPr="00456FFA">
        <w:rPr>
          <w:rFonts w:ascii="Calibri Light" w:hAnsi="Calibri Light" w:cs="Calibri Light"/>
          <w:color w:val="FF0000"/>
          <w:sz w:val="24"/>
          <w:szCs w:val="24"/>
          <w:lang w:val="es-ES"/>
        </w:rPr>
        <w:t xml:space="preserve">: Yodo, Carbonato de Sodio, </w:t>
      </w:r>
      <w:r w:rsidR="00CE360A" w:rsidRPr="00456FFA">
        <w:rPr>
          <w:rFonts w:ascii="Calibri Light" w:hAnsi="Calibri Light" w:cs="Calibri Light"/>
          <w:color w:val="FF0000"/>
          <w:sz w:val="24"/>
          <w:szCs w:val="24"/>
          <w:lang w:val="es-ES"/>
        </w:rPr>
        <w:t>Bórax</w:t>
      </w:r>
      <w:r w:rsidR="009B5C4B" w:rsidRPr="00456FFA">
        <w:rPr>
          <w:rFonts w:ascii="Calibri Light" w:hAnsi="Calibri Light" w:cs="Calibri Light"/>
          <w:color w:val="FF0000"/>
          <w:sz w:val="24"/>
          <w:szCs w:val="24"/>
          <w:lang w:val="es-ES"/>
        </w:rPr>
        <w:t xml:space="preserve">, </w:t>
      </w:r>
      <w:proofErr w:type="spellStart"/>
      <w:r w:rsidR="00A83440" w:rsidRPr="00456FFA">
        <w:rPr>
          <w:rFonts w:ascii="Calibri Light" w:hAnsi="Calibri Light" w:cs="Calibri Light"/>
          <w:color w:val="FF0000"/>
          <w:sz w:val="24"/>
          <w:szCs w:val="24"/>
          <w:lang w:val="es-ES"/>
        </w:rPr>
        <w:t>Tenardita</w:t>
      </w:r>
      <w:proofErr w:type="spellEnd"/>
      <w:r w:rsidR="00A83440" w:rsidRPr="00456FFA">
        <w:rPr>
          <w:rFonts w:ascii="Calibri Light" w:hAnsi="Calibri Light" w:cs="Calibri Light"/>
          <w:color w:val="FF0000"/>
          <w:sz w:val="24"/>
          <w:szCs w:val="24"/>
          <w:lang w:val="es-ES"/>
        </w:rPr>
        <w:t xml:space="preserve">, </w:t>
      </w:r>
      <w:proofErr w:type="spellStart"/>
      <w:r w:rsidR="00A83440" w:rsidRPr="00456FFA">
        <w:rPr>
          <w:rFonts w:ascii="Calibri Light" w:hAnsi="Calibri Light" w:cs="Calibri Light"/>
          <w:color w:val="FF0000"/>
          <w:sz w:val="24"/>
          <w:szCs w:val="24"/>
          <w:lang w:val="es-ES"/>
        </w:rPr>
        <w:t>Kernita</w:t>
      </w:r>
      <w:proofErr w:type="spellEnd"/>
      <w:r w:rsidR="00A83440" w:rsidRPr="00456FFA">
        <w:rPr>
          <w:rFonts w:ascii="Calibri Light" w:hAnsi="Calibri Light" w:cs="Calibri Light"/>
          <w:color w:val="FF0000"/>
          <w:sz w:val="24"/>
          <w:szCs w:val="24"/>
          <w:lang w:val="es-ES"/>
        </w:rPr>
        <w:t xml:space="preserve">, </w:t>
      </w:r>
      <w:proofErr w:type="spellStart"/>
      <w:r w:rsidR="00A83440" w:rsidRPr="00456FFA">
        <w:rPr>
          <w:rFonts w:ascii="Calibri Light" w:hAnsi="Calibri Light" w:cs="Calibri Light"/>
          <w:color w:val="FF0000"/>
          <w:sz w:val="24"/>
          <w:szCs w:val="24"/>
          <w:lang w:val="es-ES"/>
        </w:rPr>
        <w:t>Lautarita</w:t>
      </w:r>
      <w:proofErr w:type="spellEnd"/>
      <w:r w:rsidR="00A83440" w:rsidRPr="00456FFA">
        <w:rPr>
          <w:rFonts w:ascii="Calibri Light" w:hAnsi="Calibri Light" w:cs="Calibri Light"/>
          <w:color w:val="FF0000"/>
          <w:sz w:val="24"/>
          <w:szCs w:val="24"/>
          <w:lang w:val="es-ES"/>
        </w:rPr>
        <w:t xml:space="preserve">, Halita, </w:t>
      </w:r>
      <w:proofErr w:type="spellStart"/>
      <w:r w:rsidR="009B5C4B" w:rsidRPr="00456FFA">
        <w:rPr>
          <w:rFonts w:ascii="Calibri Light" w:hAnsi="Calibri Light" w:cs="Calibri Light"/>
          <w:color w:val="FF0000"/>
          <w:sz w:val="24"/>
          <w:szCs w:val="24"/>
          <w:lang w:val="es-ES"/>
        </w:rPr>
        <w:t>Nitratina</w:t>
      </w:r>
      <w:proofErr w:type="spellEnd"/>
      <w:r w:rsidR="009B5C4B" w:rsidRPr="00456FFA">
        <w:rPr>
          <w:rFonts w:ascii="Calibri Light" w:hAnsi="Calibri Light" w:cs="Calibri Light"/>
          <w:color w:val="FF0000"/>
          <w:sz w:val="24"/>
          <w:szCs w:val="24"/>
          <w:lang w:val="es-ES"/>
        </w:rPr>
        <w:t xml:space="preserve">, Clorato de Sodio, </w:t>
      </w:r>
      <w:proofErr w:type="spellStart"/>
      <w:r w:rsidR="009B5C4B" w:rsidRPr="00456FFA">
        <w:rPr>
          <w:rFonts w:ascii="Calibri Light" w:hAnsi="Calibri Light" w:cs="Calibri Light"/>
          <w:color w:val="FF0000"/>
          <w:sz w:val="24"/>
          <w:szCs w:val="24"/>
          <w:lang w:val="es-ES"/>
        </w:rPr>
        <w:t>Iodato</w:t>
      </w:r>
      <w:proofErr w:type="spellEnd"/>
      <w:r w:rsidR="009B5C4B" w:rsidRPr="00456FFA">
        <w:rPr>
          <w:rFonts w:ascii="Calibri Light" w:hAnsi="Calibri Light" w:cs="Calibri Light"/>
          <w:color w:val="FF0000"/>
          <w:sz w:val="24"/>
          <w:szCs w:val="24"/>
          <w:lang w:val="es-ES"/>
        </w:rPr>
        <w:t xml:space="preserve"> de Sodio</w:t>
      </w:r>
      <w:r w:rsidR="00A83440" w:rsidRPr="00456FFA">
        <w:rPr>
          <w:rFonts w:ascii="Calibri Light" w:hAnsi="Calibri Light" w:cs="Calibri Light"/>
          <w:color w:val="FF0000"/>
          <w:sz w:val="24"/>
          <w:szCs w:val="24"/>
          <w:lang w:val="es-ES"/>
        </w:rPr>
        <w:t xml:space="preserve">, </w:t>
      </w:r>
      <w:proofErr w:type="spellStart"/>
      <w:r w:rsidR="00A83440" w:rsidRPr="00456FFA">
        <w:rPr>
          <w:rFonts w:ascii="Calibri Light" w:hAnsi="Calibri Light" w:cs="Calibri Light"/>
          <w:color w:val="FF0000"/>
          <w:sz w:val="24"/>
          <w:szCs w:val="24"/>
          <w:lang w:val="es-ES"/>
        </w:rPr>
        <w:t>Ulexita</w:t>
      </w:r>
      <w:proofErr w:type="spellEnd"/>
      <w:r w:rsidR="007E3558" w:rsidRPr="00456FFA">
        <w:rPr>
          <w:rFonts w:ascii="Calibri Light" w:hAnsi="Calibri Light" w:cs="Calibri Light"/>
          <w:color w:val="FF0000"/>
          <w:sz w:val="24"/>
          <w:szCs w:val="24"/>
          <w:lang w:val="es-ES"/>
        </w:rPr>
        <w:t xml:space="preserve">. </w:t>
      </w:r>
      <w:r w:rsidR="007E3558" w:rsidRPr="00456FFA">
        <w:rPr>
          <w:rFonts w:ascii="Calibri Light" w:hAnsi="Calibri Light" w:cs="Calibri Light"/>
          <w:color w:val="FF0000"/>
          <w:sz w:val="24"/>
          <w:szCs w:val="24"/>
          <w:lang w:val="es-ES"/>
        </w:rPr>
        <w:br/>
        <w:t xml:space="preserve">Un ejemplo de estos depósitos es el Triángulo del Litio conformado por el Salar de Uyuni en Bolivia, Salar del Hombre Muerto en Catamarca y Salar de Atacama en Chile. </w:t>
      </w:r>
    </w:p>
    <w:p w:rsidR="00B0310D" w:rsidRDefault="00B0310D" w:rsidP="00B0310D">
      <w:pPr>
        <w:spacing w:line="276" w:lineRule="auto"/>
        <w:rPr>
          <w:rFonts w:ascii="Calibri Light" w:hAnsi="Calibri Light" w:cs="Calibri Light"/>
          <w:sz w:val="24"/>
          <w:szCs w:val="24"/>
          <w:u w:val="single"/>
          <w:lang w:val="es-ES"/>
        </w:rPr>
      </w:pPr>
      <w:r w:rsidRPr="00B0310D">
        <w:rPr>
          <w:rFonts w:ascii="Calibri Light" w:hAnsi="Calibri Light" w:cs="Calibri Light"/>
          <w:sz w:val="24"/>
          <w:szCs w:val="24"/>
          <w:u w:val="single"/>
          <w:lang w:val="es-ES"/>
        </w:rPr>
        <w:t>Clasificación granulométrica de RS</w:t>
      </w:r>
    </w:p>
    <w:p w:rsidR="00E46DF5" w:rsidRDefault="00E46DF5" w:rsidP="00B0310D">
      <w:pPr>
        <w:pStyle w:val="Prrafodelista"/>
        <w:numPr>
          <w:ilvl w:val="0"/>
          <w:numId w:val="7"/>
        </w:numPr>
        <w:spacing w:line="276" w:lineRule="auto"/>
        <w:rPr>
          <w:rFonts w:ascii="Calibri Light" w:hAnsi="Calibri Light" w:cs="Calibri Light"/>
          <w:sz w:val="24"/>
          <w:szCs w:val="24"/>
          <w:lang w:val="es-ES"/>
        </w:rPr>
      </w:pPr>
      <w:r w:rsidRPr="00E46DF5">
        <w:rPr>
          <w:rFonts w:ascii="Calibri Light" w:hAnsi="Calibri Light" w:cs="Calibri Light"/>
          <w:sz w:val="24"/>
          <w:szCs w:val="24"/>
          <w:lang w:val="es-ES"/>
        </w:rPr>
        <w:t>Psefitas: más de 4 mm</w:t>
      </w:r>
    </w:p>
    <w:p w:rsidR="00E46DF5" w:rsidRDefault="00E46DF5" w:rsidP="00B0310D">
      <w:pPr>
        <w:pStyle w:val="Prrafodelista"/>
        <w:numPr>
          <w:ilvl w:val="0"/>
          <w:numId w:val="7"/>
        </w:numPr>
        <w:spacing w:line="276" w:lineRule="auto"/>
        <w:rPr>
          <w:rFonts w:ascii="Calibri Light" w:hAnsi="Calibri Light" w:cs="Calibri Light"/>
          <w:sz w:val="24"/>
          <w:szCs w:val="24"/>
          <w:lang w:val="es-ES"/>
        </w:rPr>
      </w:pPr>
      <w:r w:rsidRPr="00E46DF5">
        <w:rPr>
          <w:rFonts w:ascii="Calibri Light" w:hAnsi="Calibri Light" w:cs="Calibri Light"/>
          <w:sz w:val="24"/>
          <w:szCs w:val="24"/>
          <w:lang w:val="es-ES"/>
        </w:rPr>
        <w:t>Psamitas: 4 – 0,06 mm</w:t>
      </w:r>
    </w:p>
    <w:p w:rsidR="00E46DF5" w:rsidRDefault="00E46DF5" w:rsidP="00B0310D">
      <w:pPr>
        <w:pStyle w:val="Prrafodelista"/>
        <w:numPr>
          <w:ilvl w:val="0"/>
          <w:numId w:val="7"/>
        </w:numPr>
        <w:spacing w:line="276" w:lineRule="auto"/>
        <w:rPr>
          <w:rFonts w:ascii="Calibri Light" w:hAnsi="Calibri Light" w:cs="Calibri Light"/>
          <w:sz w:val="24"/>
          <w:szCs w:val="24"/>
          <w:lang w:val="es-ES"/>
        </w:rPr>
      </w:pPr>
      <w:r w:rsidRPr="00E46DF5">
        <w:rPr>
          <w:rFonts w:ascii="Calibri Light" w:hAnsi="Calibri Light" w:cs="Calibri Light"/>
          <w:sz w:val="24"/>
          <w:szCs w:val="24"/>
          <w:lang w:val="es-ES"/>
        </w:rPr>
        <w:t xml:space="preserve">Pelitas: </w:t>
      </w:r>
    </w:p>
    <w:p w:rsidR="00E46DF5" w:rsidRDefault="00E46DF5" w:rsidP="00E46DF5">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Limos</w:t>
      </w:r>
      <w:r w:rsidR="00B85EF2">
        <w:rPr>
          <w:rFonts w:ascii="Calibri Light" w:hAnsi="Calibri Light" w:cs="Calibri Light"/>
          <w:sz w:val="24"/>
          <w:szCs w:val="24"/>
          <w:lang w:val="es-ES"/>
        </w:rPr>
        <w:t>:</w:t>
      </w:r>
      <w:r w:rsidR="00287401">
        <w:rPr>
          <w:rFonts w:ascii="Calibri Light" w:hAnsi="Calibri Light" w:cs="Calibri Light"/>
          <w:sz w:val="24"/>
          <w:szCs w:val="24"/>
          <w:lang w:val="es-ES"/>
        </w:rPr>
        <w:t xml:space="preserve"> 0,06 – 0,03 mm</w:t>
      </w:r>
    </w:p>
    <w:p w:rsidR="00E46DF5" w:rsidRDefault="00E46DF5" w:rsidP="00E46DF5">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Arcillas</w:t>
      </w:r>
      <w:r w:rsidR="00B85EF2">
        <w:rPr>
          <w:rFonts w:ascii="Calibri Light" w:hAnsi="Calibri Light" w:cs="Calibri Light"/>
          <w:sz w:val="24"/>
          <w:szCs w:val="24"/>
          <w:lang w:val="es-ES"/>
        </w:rPr>
        <w:t>:</w:t>
      </w:r>
      <w:r w:rsidR="00287401">
        <w:rPr>
          <w:rFonts w:ascii="Calibri Light" w:hAnsi="Calibri Light" w:cs="Calibri Light"/>
          <w:sz w:val="24"/>
          <w:szCs w:val="24"/>
          <w:lang w:val="es-ES"/>
        </w:rPr>
        <w:t xml:space="preserve"> menos de 0,03 mm</w:t>
      </w:r>
    </w:p>
    <w:p w:rsidR="00C0130D" w:rsidRPr="00C0130D" w:rsidRDefault="00C0130D" w:rsidP="00C0130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El Silicio se concentra en psefitas y psamitas. Las areniscas tienen: 65% Cuarzo, 15% fragmentos líticos, 10% feldespatos, 5% arcillas, 5% carbonatos. </w:t>
      </w:r>
      <w:r>
        <w:rPr>
          <w:rFonts w:ascii="Calibri Light" w:hAnsi="Calibri Light" w:cs="Calibri Light"/>
          <w:sz w:val="24"/>
          <w:szCs w:val="24"/>
          <w:lang w:val="es-ES"/>
        </w:rPr>
        <w:br/>
        <w:t xml:space="preserve">El Aluminio se concentra en pelitas. Las pelitas tienen: 60% arcillas, 30% cuarzo, 4% feldespatos, 4% fragmentos líticos, 2% carbonatos. </w:t>
      </w:r>
    </w:p>
    <w:tbl>
      <w:tblPr>
        <w:tblStyle w:val="Tablanormal21"/>
        <w:tblW w:w="0" w:type="auto"/>
        <w:tblLook w:val="04A0" w:firstRow="1" w:lastRow="0" w:firstColumn="1" w:lastColumn="0" w:noHBand="0" w:noVBand="1"/>
      </w:tblPr>
      <w:tblGrid>
        <w:gridCol w:w="2697"/>
        <w:gridCol w:w="2697"/>
        <w:gridCol w:w="2698"/>
        <w:gridCol w:w="2698"/>
      </w:tblGrid>
      <w:tr w:rsidR="00287401" w:rsidTr="00166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rsidR="00287401" w:rsidRDefault="00287401" w:rsidP="00E46DF5">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INCONSOLIDADO</w:t>
            </w:r>
          </w:p>
        </w:tc>
        <w:tc>
          <w:tcPr>
            <w:tcW w:w="5395" w:type="dxa"/>
            <w:gridSpan w:val="2"/>
          </w:tcPr>
          <w:p w:rsidR="00287401" w:rsidRDefault="00287401" w:rsidP="00E46DF5">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CONSOLIDADO</w:t>
            </w:r>
          </w:p>
        </w:tc>
        <w:tc>
          <w:tcPr>
            <w:tcW w:w="2698" w:type="dxa"/>
          </w:tcPr>
          <w:p w:rsidR="00287401" w:rsidRDefault="00287401" w:rsidP="00E46DF5">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METAMÓRFICO</w:t>
            </w:r>
          </w:p>
        </w:tc>
      </w:tr>
      <w:tr w:rsidR="00E46DF5" w:rsidTr="0016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val="restart"/>
          </w:tcPr>
          <w:p w:rsidR="00E46DF5" w:rsidRPr="00166442" w:rsidRDefault="00E46DF5" w:rsidP="00E46DF5">
            <w:pPr>
              <w:spacing w:line="276" w:lineRule="auto"/>
              <w:jc w:val="center"/>
              <w:rPr>
                <w:rFonts w:ascii="Calibri Light" w:hAnsi="Calibri Light" w:cs="Calibri Light"/>
                <w:b w:val="0"/>
                <w:bCs w:val="0"/>
                <w:sz w:val="24"/>
                <w:szCs w:val="24"/>
                <w:lang w:val="es-ES"/>
              </w:rPr>
            </w:pPr>
            <w:r w:rsidRPr="00166442">
              <w:rPr>
                <w:rFonts w:ascii="Calibri Light" w:hAnsi="Calibri Light" w:cs="Calibri Light"/>
                <w:b w:val="0"/>
                <w:bCs w:val="0"/>
                <w:sz w:val="24"/>
                <w:szCs w:val="24"/>
                <w:lang w:val="es-ES"/>
              </w:rPr>
              <w:t>ARCILLAS</w:t>
            </w:r>
          </w:p>
        </w:tc>
        <w:tc>
          <w:tcPr>
            <w:tcW w:w="2697" w:type="dxa"/>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ARCILITA</w:t>
            </w:r>
          </w:p>
        </w:tc>
        <w:tc>
          <w:tcPr>
            <w:tcW w:w="2698" w:type="dxa"/>
            <w:vMerge w:val="restart"/>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LUTITAS</w:t>
            </w:r>
          </w:p>
        </w:tc>
        <w:tc>
          <w:tcPr>
            <w:tcW w:w="2698" w:type="dxa"/>
            <w:vMerge w:val="restart"/>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PIZARRAS</w:t>
            </w:r>
          </w:p>
        </w:tc>
      </w:tr>
      <w:tr w:rsidR="00E46DF5" w:rsidTr="00166442">
        <w:trPr>
          <w:trHeight w:val="337"/>
        </w:trPr>
        <w:tc>
          <w:tcPr>
            <w:cnfStyle w:val="001000000000" w:firstRow="0" w:lastRow="0" w:firstColumn="1" w:lastColumn="0" w:oddVBand="0" w:evenVBand="0" w:oddHBand="0" w:evenHBand="0" w:firstRowFirstColumn="0" w:firstRowLastColumn="0" w:lastRowFirstColumn="0" w:lastRowLastColumn="0"/>
            <w:tcW w:w="2697" w:type="dxa"/>
            <w:vMerge/>
          </w:tcPr>
          <w:p w:rsidR="00E46DF5" w:rsidRPr="00166442" w:rsidRDefault="00E46DF5" w:rsidP="00E46DF5">
            <w:pPr>
              <w:spacing w:line="276" w:lineRule="auto"/>
              <w:jc w:val="center"/>
              <w:rPr>
                <w:rFonts w:ascii="Calibri Light" w:hAnsi="Calibri Light" w:cs="Calibri Light"/>
                <w:b w:val="0"/>
                <w:bCs w:val="0"/>
                <w:sz w:val="24"/>
                <w:szCs w:val="24"/>
                <w:lang w:val="es-ES"/>
              </w:rPr>
            </w:pPr>
          </w:p>
        </w:tc>
        <w:tc>
          <w:tcPr>
            <w:tcW w:w="2697" w:type="dxa"/>
            <w:vMerge w:val="restart"/>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lastRenderedPageBreak/>
              <w:t>FANGOLITA</w:t>
            </w:r>
          </w:p>
        </w:tc>
        <w:tc>
          <w:tcPr>
            <w:tcW w:w="2698" w:type="dxa"/>
            <w:vMerge/>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vMerge/>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r>
      <w:tr w:rsidR="00E46DF5" w:rsidTr="00166442">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697" w:type="dxa"/>
          </w:tcPr>
          <w:p w:rsidR="00E46DF5" w:rsidRPr="00166442" w:rsidRDefault="00E46DF5" w:rsidP="00E46DF5">
            <w:pPr>
              <w:spacing w:line="276" w:lineRule="auto"/>
              <w:jc w:val="center"/>
              <w:rPr>
                <w:rFonts w:ascii="Calibri Light" w:hAnsi="Calibri Light" w:cs="Calibri Light"/>
                <w:b w:val="0"/>
                <w:bCs w:val="0"/>
                <w:sz w:val="24"/>
                <w:szCs w:val="24"/>
                <w:lang w:val="es-ES"/>
              </w:rPr>
            </w:pPr>
          </w:p>
        </w:tc>
        <w:tc>
          <w:tcPr>
            <w:tcW w:w="2697" w:type="dxa"/>
            <w:vMerge/>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r w:rsidR="00E46DF5" w:rsidTr="00166442">
        <w:trPr>
          <w:trHeight w:val="337"/>
        </w:trPr>
        <w:tc>
          <w:tcPr>
            <w:cnfStyle w:val="001000000000" w:firstRow="0" w:lastRow="0" w:firstColumn="1" w:lastColumn="0" w:oddVBand="0" w:evenVBand="0" w:oddHBand="0" w:evenHBand="0" w:firstRowFirstColumn="0" w:firstRowLastColumn="0" w:lastRowFirstColumn="0" w:lastRowLastColumn="0"/>
            <w:tcW w:w="2697" w:type="dxa"/>
            <w:vMerge w:val="restart"/>
          </w:tcPr>
          <w:p w:rsidR="00E46DF5" w:rsidRPr="00166442" w:rsidRDefault="00E46DF5" w:rsidP="00E46DF5">
            <w:pPr>
              <w:spacing w:line="276" w:lineRule="auto"/>
              <w:jc w:val="center"/>
              <w:rPr>
                <w:rFonts w:ascii="Calibri Light" w:hAnsi="Calibri Light" w:cs="Calibri Light"/>
                <w:b w:val="0"/>
                <w:bCs w:val="0"/>
                <w:sz w:val="24"/>
                <w:szCs w:val="24"/>
                <w:lang w:val="es-ES"/>
              </w:rPr>
            </w:pPr>
            <w:r w:rsidRPr="00166442">
              <w:rPr>
                <w:rFonts w:ascii="Calibri Light" w:hAnsi="Calibri Light" w:cs="Calibri Light"/>
                <w:b w:val="0"/>
                <w:bCs w:val="0"/>
                <w:sz w:val="24"/>
                <w:szCs w:val="24"/>
                <w:lang w:val="es-ES"/>
              </w:rPr>
              <w:lastRenderedPageBreak/>
              <w:t>LIMOS</w:t>
            </w:r>
          </w:p>
        </w:tc>
        <w:tc>
          <w:tcPr>
            <w:tcW w:w="2697" w:type="dxa"/>
            <w:vMerge/>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vMerge w:val="restart"/>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ARGILITAS</w:t>
            </w:r>
          </w:p>
        </w:tc>
        <w:tc>
          <w:tcPr>
            <w:tcW w:w="2698" w:type="dxa"/>
            <w:vMerge w:val="restart"/>
          </w:tcPr>
          <w:p w:rsidR="00E46DF5" w:rsidRDefault="00E46DF5" w:rsidP="00E46DF5">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HORNFELS</w:t>
            </w:r>
          </w:p>
        </w:tc>
      </w:tr>
      <w:tr w:rsidR="00E46DF5" w:rsidTr="0016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E46DF5" w:rsidRDefault="00E46DF5" w:rsidP="00E46DF5">
            <w:pPr>
              <w:spacing w:line="276" w:lineRule="auto"/>
              <w:rPr>
                <w:rFonts w:ascii="Calibri Light" w:hAnsi="Calibri Light" w:cs="Calibri Light"/>
                <w:sz w:val="24"/>
                <w:szCs w:val="24"/>
                <w:lang w:val="es-ES"/>
              </w:rPr>
            </w:pPr>
          </w:p>
        </w:tc>
        <w:tc>
          <w:tcPr>
            <w:tcW w:w="2697" w:type="dxa"/>
          </w:tcPr>
          <w:p w:rsidR="00E46DF5" w:rsidRDefault="00E46DF5" w:rsidP="00E46DF5">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LIMOLITA</w:t>
            </w:r>
          </w:p>
        </w:tc>
        <w:tc>
          <w:tcPr>
            <w:tcW w:w="2698" w:type="dxa"/>
            <w:vMerge/>
          </w:tcPr>
          <w:p w:rsidR="00E46DF5" w:rsidRDefault="00E46DF5" w:rsidP="00E46DF5">
            <w:pPr>
              <w:spacing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vMerge/>
          </w:tcPr>
          <w:p w:rsidR="00E46DF5" w:rsidRDefault="00E46DF5" w:rsidP="00E46DF5">
            <w:pPr>
              <w:spacing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bl>
    <w:p w:rsidR="00E46DF5" w:rsidRPr="00E46DF5" w:rsidRDefault="00E46DF5" w:rsidP="00E46DF5">
      <w:pPr>
        <w:spacing w:line="276" w:lineRule="auto"/>
        <w:rPr>
          <w:rFonts w:ascii="Calibri Light" w:hAnsi="Calibri Light" w:cs="Calibri Light"/>
          <w:sz w:val="24"/>
          <w:szCs w:val="24"/>
          <w:lang w:val="es-ES"/>
        </w:rPr>
      </w:pPr>
    </w:p>
    <w:p w:rsidR="00FB3714" w:rsidRDefault="005D3747" w:rsidP="008C41F0">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C</w:t>
      </w:r>
      <w:r w:rsidR="00C652E7" w:rsidRPr="00A67ED6">
        <w:rPr>
          <w:rFonts w:ascii="Calibri Light" w:hAnsi="Calibri Light" w:cs="Calibri Light"/>
          <w:sz w:val="24"/>
          <w:szCs w:val="24"/>
          <w:u w:val="single"/>
          <w:lang w:val="es-ES"/>
        </w:rPr>
        <w:t>omposición</w:t>
      </w:r>
      <w:r w:rsidR="00FB3714" w:rsidRPr="00A67ED6">
        <w:rPr>
          <w:rFonts w:ascii="Calibri Light" w:hAnsi="Calibri Light" w:cs="Calibri Light"/>
          <w:sz w:val="24"/>
          <w:szCs w:val="24"/>
          <w:u w:val="single"/>
          <w:lang w:val="es-ES"/>
        </w:rPr>
        <w:t xml:space="preserve"> química y mineralógica</w:t>
      </w:r>
    </w:p>
    <w:p w:rsidR="005D3747" w:rsidRDefault="005D3747" w:rsidP="008C41F0">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Es muy variable porque la sedimentación implica una diferenciación geoquímica. </w:t>
      </w:r>
    </w:p>
    <w:p w:rsidR="005D3747" w:rsidRDefault="005D3747" w:rsidP="005D3747">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El contenido de </w:t>
      </w:r>
      <w:r w:rsidR="009B34BE">
        <w:rPr>
          <w:rFonts w:ascii="Calibri Light" w:hAnsi="Calibri Light" w:cs="Calibri Light"/>
          <w:sz w:val="24"/>
          <w:szCs w:val="24"/>
          <w:lang w:val="es-ES"/>
        </w:rPr>
        <w:t>Sílice</w:t>
      </w:r>
      <w:r>
        <w:rPr>
          <w:rFonts w:ascii="Calibri Light" w:hAnsi="Calibri Light" w:cs="Calibri Light"/>
          <w:sz w:val="24"/>
          <w:szCs w:val="24"/>
          <w:lang w:val="es-ES"/>
        </w:rPr>
        <w:t xml:space="preserve"> puede exceder el 99% en areniscas</w:t>
      </w:r>
    </w:p>
    <w:p w:rsidR="005D3747" w:rsidRDefault="005D3747" w:rsidP="005D3747">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El oxido férrico puede ser mayor al 75% en lateritas</w:t>
      </w:r>
    </w:p>
    <w:p w:rsidR="005D3747" w:rsidRDefault="005D3747" w:rsidP="005D3747">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El óxido ferroso llega al 60% en la Siderita</w:t>
      </w:r>
    </w:p>
    <w:p w:rsidR="005D3747" w:rsidRDefault="005D3747" w:rsidP="005D3747">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El óxido de Calcio llega al 56% en las calizas puras</w:t>
      </w:r>
    </w:p>
    <w:p w:rsidR="009B34BE" w:rsidRPr="00E90282" w:rsidRDefault="00E90282" w:rsidP="009B34BE">
      <w:pPr>
        <w:spacing w:line="276" w:lineRule="auto"/>
        <w:rPr>
          <w:rFonts w:ascii="Calibri Light" w:hAnsi="Calibri Light" w:cs="Calibri Light"/>
          <w:sz w:val="24"/>
          <w:szCs w:val="24"/>
          <w:u w:val="single"/>
          <w:lang w:val="es-ES"/>
        </w:rPr>
      </w:pPr>
      <w:r w:rsidRPr="00E90282">
        <w:rPr>
          <w:rFonts w:ascii="Calibri Light" w:hAnsi="Calibri Light" w:cs="Calibri Light"/>
          <w:sz w:val="24"/>
          <w:szCs w:val="24"/>
          <w:u w:val="single"/>
          <w:lang w:val="es-ES"/>
        </w:rPr>
        <w:t xml:space="preserve">Composición química </w:t>
      </w:r>
      <w:r w:rsidR="000E3352" w:rsidRPr="00E90282">
        <w:rPr>
          <w:rFonts w:ascii="Calibri Light" w:hAnsi="Calibri Light" w:cs="Calibri Light"/>
          <w:sz w:val="24"/>
          <w:szCs w:val="24"/>
          <w:u w:val="single"/>
          <w:lang w:val="es-ES"/>
        </w:rPr>
        <w:t xml:space="preserve">promedio de las RS </w:t>
      </w:r>
      <w:r w:rsidRPr="00E90282">
        <w:rPr>
          <w:rFonts w:ascii="Calibri Light" w:hAnsi="Calibri Light" w:cs="Calibri Light"/>
          <w:sz w:val="24"/>
          <w:szCs w:val="24"/>
          <w:u w:val="single"/>
          <w:lang w:val="es-ES"/>
        </w:rPr>
        <w:t>(Leith y Mead)</w:t>
      </w:r>
      <w:r w:rsidR="002449E1">
        <w:rPr>
          <w:rFonts w:ascii="Calibri Light" w:hAnsi="Calibri Light" w:cs="Calibri Light"/>
          <w:sz w:val="24"/>
          <w:szCs w:val="24"/>
          <w:u w:val="single"/>
          <w:lang w:val="es-ES"/>
        </w:rPr>
        <w:t>:</w:t>
      </w:r>
      <w:r w:rsidR="002449E1" w:rsidRPr="002449E1">
        <w:rPr>
          <w:rFonts w:ascii="Calibri Light" w:hAnsi="Calibri Light" w:cs="Calibri Light"/>
          <w:sz w:val="24"/>
          <w:szCs w:val="24"/>
          <w:lang w:val="es-ES"/>
        </w:rPr>
        <w:t xml:space="preserve"> 60% Sílice, 14% trióxido de Aluminio</w:t>
      </w:r>
      <w:r w:rsidR="002449E1">
        <w:rPr>
          <w:rFonts w:ascii="Calibri Light" w:hAnsi="Calibri Light" w:cs="Calibri Light"/>
          <w:sz w:val="24"/>
          <w:szCs w:val="24"/>
          <w:lang w:val="es-ES"/>
        </w:rPr>
        <w:t>, 6% oxido de Calcio</w:t>
      </w:r>
      <w:r w:rsidR="00E82C8B">
        <w:rPr>
          <w:rFonts w:ascii="Calibri Light" w:hAnsi="Calibri Light" w:cs="Calibri Light"/>
          <w:sz w:val="24"/>
          <w:szCs w:val="24"/>
          <w:lang w:val="es-ES"/>
        </w:rPr>
        <w:t xml:space="preserve">, 5% de CO2 y 3% de agua. </w:t>
      </w:r>
    </w:p>
    <w:p w:rsidR="00E90282" w:rsidRDefault="00E90282" w:rsidP="00E90282">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82% pelitas</w:t>
      </w:r>
    </w:p>
    <w:p w:rsidR="00E90282" w:rsidRDefault="00E90282" w:rsidP="00E90282">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12% areniscas</w:t>
      </w:r>
    </w:p>
    <w:p w:rsidR="00E90282" w:rsidRDefault="00E90282" w:rsidP="00E90282">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6% calizas</w:t>
      </w:r>
    </w:p>
    <w:p w:rsidR="00A8626B" w:rsidRPr="005015D2" w:rsidRDefault="00A8626B" w:rsidP="00A8626B">
      <w:pPr>
        <w:spacing w:line="276" w:lineRule="auto"/>
        <w:rPr>
          <w:rFonts w:ascii="Calibri Light" w:hAnsi="Calibri Light" w:cs="Calibri Light"/>
          <w:i/>
          <w:iCs/>
          <w:sz w:val="24"/>
          <w:szCs w:val="24"/>
          <w:u w:val="single"/>
          <w:lang w:val="es-ES"/>
        </w:rPr>
      </w:pPr>
      <w:r w:rsidRPr="005015D2">
        <w:rPr>
          <w:rFonts w:ascii="Calibri Light" w:hAnsi="Calibri Light" w:cs="Calibri Light"/>
          <w:i/>
          <w:iCs/>
          <w:sz w:val="24"/>
          <w:szCs w:val="24"/>
          <w:u w:val="single"/>
          <w:lang w:val="es-ES"/>
        </w:rPr>
        <w:t xml:space="preserve">Óxidos enriquecidos en sedimentarias promedio con respecto a ígneas: </w:t>
      </w:r>
    </w:p>
    <w:p w:rsidR="00925581" w:rsidRDefault="00A8626B" w:rsidP="00925581">
      <w:pPr>
        <w:spacing w:line="276" w:lineRule="auto"/>
        <w:rPr>
          <w:rFonts w:ascii="Calibri Light" w:hAnsi="Calibri Light" w:cs="Calibri Light"/>
          <w:sz w:val="24"/>
          <w:szCs w:val="24"/>
          <w:lang w:val="es-ES"/>
        </w:rPr>
      </w:pPr>
      <w:r>
        <w:rPr>
          <w:rFonts w:ascii="Calibri Light" w:hAnsi="Calibri Light" w:cs="Calibri Light"/>
          <w:i/>
          <w:iCs/>
          <w:sz w:val="24"/>
          <w:szCs w:val="24"/>
          <w:lang w:val="es-ES"/>
        </w:rPr>
        <w:t>P</w:t>
      </w:r>
      <w:r w:rsidR="00925581" w:rsidRPr="00925581">
        <w:rPr>
          <w:rFonts w:ascii="Calibri Light" w:hAnsi="Calibri Light" w:cs="Calibri Light"/>
          <w:i/>
          <w:iCs/>
          <w:sz w:val="24"/>
          <w:szCs w:val="24"/>
          <w:lang w:val="es-ES"/>
        </w:rPr>
        <w:t>romedio de pelitas</w:t>
      </w:r>
      <w:r w:rsidR="00E82C8B">
        <w:rPr>
          <w:rFonts w:ascii="Calibri Light" w:hAnsi="Calibri Light" w:cs="Calibri Light"/>
          <w:i/>
          <w:iCs/>
          <w:sz w:val="24"/>
          <w:szCs w:val="24"/>
          <w:lang w:val="es-ES"/>
        </w:rPr>
        <w:t xml:space="preserve">: </w:t>
      </w:r>
      <w:r w:rsidR="00E613F5">
        <w:rPr>
          <w:rFonts w:ascii="Calibri Light" w:hAnsi="Calibri Light" w:cs="Calibri Light"/>
          <w:sz w:val="24"/>
          <w:szCs w:val="24"/>
          <w:lang w:val="es-ES"/>
        </w:rPr>
        <w:t>ó</w:t>
      </w:r>
      <w:r w:rsidR="00F901B2">
        <w:rPr>
          <w:rFonts w:ascii="Calibri Light" w:hAnsi="Calibri Light" w:cs="Calibri Light"/>
          <w:sz w:val="24"/>
          <w:szCs w:val="24"/>
          <w:lang w:val="es-ES"/>
        </w:rPr>
        <w:t xml:space="preserve">xido de Aluminio, agua, </w:t>
      </w:r>
      <w:r w:rsidR="00141E25">
        <w:rPr>
          <w:rFonts w:ascii="Calibri Light" w:hAnsi="Calibri Light" w:cs="Calibri Light"/>
          <w:sz w:val="24"/>
          <w:szCs w:val="24"/>
          <w:lang w:val="es-ES"/>
        </w:rPr>
        <w:t>óxido férrico</w:t>
      </w:r>
      <w:r w:rsidR="00F901B2">
        <w:rPr>
          <w:rFonts w:ascii="Calibri Light" w:hAnsi="Calibri Light" w:cs="Calibri Light"/>
          <w:sz w:val="24"/>
          <w:szCs w:val="24"/>
          <w:lang w:val="es-ES"/>
        </w:rPr>
        <w:t xml:space="preserve">, </w:t>
      </w:r>
      <w:r w:rsidR="00D0459E">
        <w:rPr>
          <w:rFonts w:ascii="Calibri Light" w:hAnsi="Calibri Light" w:cs="Calibri Light"/>
          <w:sz w:val="24"/>
          <w:szCs w:val="24"/>
          <w:lang w:val="es-ES"/>
        </w:rPr>
        <w:t>d</w:t>
      </w:r>
      <w:r w:rsidR="007676F1">
        <w:rPr>
          <w:rFonts w:ascii="Calibri Light" w:hAnsi="Calibri Light" w:cs="Calibri Light"/>
          <w:sz w:val="24"/>
          <w:szCs w:val="24"/>
          <w:lang w:val="es-ES"/>
        </w:rPr>
        <w:t xml:space="preserve">ióxido de carbono y trióxido de azufre. </w:t>
      </w:r>
      <w:r w:rsidR="00E82C8B">
        <w:rPr>
          <w:rFonts w:ascii="Calibri Light" w:hAnsi="Calibri Light" w:cs="Calibri Light"/>
          <w:i/>
          <w:iCs/>
          <w:sz w:val="24"/>
          <w:szCs w:val="24"/>
          <w:lang w:val="es-ES"/>
        </w:rPr>
        <w:br/>
      </w:r>
      <w:r>
        <w:rPr>
          <w:rFonts w:ascii="Calibri Light" w:hAnsi="Calibri Light" w:cs="Calibri Light"/>
          <w:i/>
          <w:iCs/>
          <w:sz w:val="24"/>
          <w:szCs w:val="24"/>
          <w:lang w:val="es-ES"/>
        </w:rPr>
        <w:t>Promedio</w:t>
      </w:r>
      <w:r w:rsidR="00925581" w:rsidRPr="00925581">
        <w:rPr>
          <w:rFonts w:ascii="Calibri Light" w:hAnsi="Calibri Light" w:cs="Calibri Light"/>
          <w:i/>
          <w:iCs/>
          <w:sz w:val="24"/>
          <w:szCs w:val="24"/>
          <w:lang w:val="es-ES"/>
        </w:rPr>
        <w:t xml:space="preserve"> de areniscas</w:t>
      </w:r>
      <w:r w:rsidR="00E82C8B">
        <w:rPr>
          <w:rFonts w:ascii="Calibri Light" w:hAnsi="Calibri Light" w:cs="Calibri Light"/>
          <w:i/>
          <w:iCs/>
          <w:sz w:val="24"/>
          <w:szCs w:val="24"/>
          <w:lang w:val="es-ES"/>
        </w:rPr>
        <w:t xml:space="preserve">: </w:t>
      </w:r>
      <w:r w:rsidR="00D0459E" w:rsidRPr="00D0459E">
        <w:rPr>
          <w:rFonts w:ascii="Calibri Light" w:hAnsi="Calibri Light" w:cs="Calibri Light"/>
          <w:sz w:val="24"/>
          <w:szCs w:val="24"/>
          <w:lang w:val="es-ES"/>
        </w:rPr>
        <w:t>sílice, oxido de calcio, dióxido de carbono, agua,</w:t>
      </w:r>
      <w:r w:rsidR="00E82C8B">
        <w:rPr>
          <w:rFonts w:ascii="Calibri Light" w:hAnsi="Calibri Light" w:cs="Calibri Light"/>
          <w:i/>
          <w:iCs/>
          <w:sz w:val="24"/>
          <w:szCs w:val="24"/>
          <w:lang w:val="es-ES"/>
        </w:rPr>
        <w:br/>
      </w:r>
      <w:r>
        <w:rPr>
          <w:rFonts w:ascii="Calibri Light" w:hAnsi="Calibri Light" w:cs="Calibri Light"/>
          <w:i/>
          <w:iCs/>
          <w:sz w:val="24"/>
          <w:szCs w:val="24"/>
          <w:lang w:val="es-ES"/>
        </w:rPr>
        <w:t>P</w:t>
      </w:r>
      <w:r w:rsidR="00925581" w:rsidRPr="00925581">
        <w:rPr>
          <w:rFonts w:ascii="Calibri Light" w:hAnsi="Calibri Light" w:cs="Calibri Light"/>
          <w:i/>
          <w:iCs/>
          <w:sz w:val="24"/>
          <w:szCs w:val="24"/>
          <w:lang w:val="es-ES"/>
        </w:rPr>
        <w:t xml:space="preserve">romedio de </w:t>
      </w:r>
      <w:proofErr w:type="spellStart"/>
      <w:r w:rsidR="00925581" w:rsidRPr="00925581">
        <w:rPr>
          <w:rFonts w:ascii="Calibri Light" w:hAnsi="Calibri Light" w:cs="Calibri Light"/>
          <w:i/>
          <w:iCs/>
          <w:sz w:val="24"/>
          <w:szCs w:val="24"/>
          <w:lang w:val="es-ES"/>
        </w:rPr>
        <w:t>calizas</w:t>
      </w:r>
      <w:proofErr w:type="gramStart"/>
      <w:r w:rsidR="00E82C8B">
        <w:rPr>
          <w:rFonts w:ascii="Calibri Light" w:hAnsi="Calibri Light" w:cs="Calibri Light"/>
          <w:i/>
          <w:iCs/>
          <w:sz w:val="24"/>
          <w:szCs w:val="24"/>
          <w:lang w:val="es-ES"/>
        </w:rPr>
        <w:t>:</w:t>
      </w:r>
      <w:r w:rsidR="00F85C14">
        <w:rPr>
          <w:rFonts w:ascii="Calibri Light" w:hAnsi="Calibri Light" w:cs="Calibri Light"/>
          <w:sz w:val="24"/>
          <w:szCs w:val="24"/>
          <w:lang w:val="es-ES"/>
        </w:rPr>
        <w:t>oxido</w:t>
      </w:r>
      <w:proofErr w:type="spellEnd"/>
      <w:proofErr w:type="gramEnd"/>
      <w:r w:rsidR="00F85C14">
        <w:rPr>
          <w:rFonts w:ascii="Calibri Light" w:hAnsi="Calibri Light" w:cs="Calibri Light"/>
          <w:sz w:val="24"/>
          <w:szCs w:val="24"/>
          <w:lang w:val="es-ES"/>
        </w:rPr>
        <w:t xml:space="preserve"> de calcio, dióxido de carbono, oxido de magnesio. </w:t>
      </w:r>
    </w:p>
    <w:p w:rsidR="00A567EE" w:rsidRPr="00A67ED6" w:rsidRDefault="00A567EE" w:rsidP="00A567EE">
      <w:pPr>
        <w:spacing w:line="276" w:lineRule="auto"/>
        <w:rPr>
          <w:rFonts w:ascii="Calibri Light" w:hAnsi="Calibri Light" w:cs="Calibri Light"/>
          <w:sz w:val="24"/>
          <w:szCs w:val="24"/>
          <w:u w:val="single"/>
          <w:lang w:val="es-ES"/>
        </w:rPr>
      </w:pPr>
      <w:r w:rsidRPr="00A67ED6">
        <w:rPr>
          <w:rFonts w:ascii="Calibri Light" w:hAnsi="Calibri Light" w:cs="Calibri Light"/>
          <w:sz w:val="24"/>
          <w:szCs w:val="24"/>
          <w:u w:val="single"/>
          <w:lang w:val="es-ES"/>
        </w:rPr>
        <w:t>Relación entre quimismo, mineralogía y granulometría</w:t>
      </w:r>
    </w:p>
    <w:p w:rsidR="00897113" w:rsidRPr="00897113" w:rsidRDefault="00897113" w:rsidP="00897113">
      <w:pPr>
        <w:pStyle w:val="Prrafodelista"/>
        <w:numPr>
          <w:ilvl w:val="0"/>
          <w:numId w:val="8"/>
        </w:numPr>
        <w:spacing w:line="276" w:lineRule="auto"/>
        <w:rPr>
          <w:rFonts w:ascii="Calibri Light" w:hAnsi="Calibri Light" w:cs="Calibri Light"/>
          <w:sz w:val="24"/>
          <w:szCs w:val="24"/>
          <w:lang w:val="es-ES"/>
        </w:rPr>
      </w:pPr>
      <w:r w:rsidRPr="00897113">
        <w:rPr>
          <w:rFonts w:ascii="Calibri Light" w:hAnsi="Calibri Light" w:cs="Calibri Light"/>
          <w:sz w:val="24"/>
          <w:szCs w:val="24"/>
          <w:lang w:val="es-ES"/>
        </w:rPr>
        <w:t>Los 2 promedios deben corresponderse ya que las RS derivan de las RI</w:t>
      </w:r>
    </w:p>
    <w:p w:rsidR="00897113" w:rsidRDefault="00897113" w:rsidP="00897113">
      <w:pPr>
        <w:pStyle w:val="Prrafodelista"/>
        <w:numPr>
          <w:ilvl w:val="0"/>
          <w:numId w:val="8"/>
        </w:numPr>
        <w:spacing w:line="276" w:lineRule="auto"/>
        <w:rPr>
          <w:rFonts w:ascii="Calibri Light" w:hAnsi="Calibri Light" w:cs="Calibri Light"/>
          <w:sz w:val="24"/>
          <w:szCs w:val="24"/>
          <w:lang w:val="es-ES"/>
        </w:rPr>
      </w:pPr>
      <w:r w:rsidRPr="00897113">
        <w:rPr>
          <w:rFonts w:ascii="Calibri Light" w:hAnsi="Calibri Light" w:cs="Calibri Light"/>
          <w:sz w:val="24"/>
          <w:szCs w:val="24"/>
          <w:lang w:val="es-ES"/>
        </w:rPr>
        <w:t>En las RS</w:t>
      </w:r>
      <w:r>
        <w:rPr>
          <w:rFonts w:ascii="Calibri Light" w:hAnsi="Calibri Light" w:cs="Calibri Light"/>
          <w:sz w:val="24"/>
          <w:szCs w:val="24"/>
          <w:lang w:val="es-ES"/>
        </w:rPr>
        <w:t>:</w:t>
      </w:r>
    </w:p>
    <w:p w:rsidR="00897113" w:rsidRDefault="00897113" w:rsidP="00897113">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Hay</w:t>
      </w:r>
      <w:r w:rsidRPr="00897113">
        <w:rPr>
          <w:rFonts w:ascii="Calibri Light" w:hAnsi="Calibri Light" w:cs="Calibri Light"/>
          <w:sz w:val="24"/>
          <w:szCs w:val="24"/>
          <w:lang w:val="es-ES"/>
        </w:rPr>
        <w:t xml:space="preserve"> una adición </w:t>
      </w:r>
      <w:r>
        <w:rPr>
          <w:rFonts w:ascii="Calibri Light" w:hAnsi="Calibri Light" w:cs="Calibri Light"/>
          <w:sz w:val="24"/>
          <w:szCs w:val="24"/>
          <w:lang w:val="es-ES"/>
        </w:rPr>
        <w:t xml:space="preserve">de elementos de la atmósfera y de la hidrósfera: O2, CO2, H2O. </w:t>
      </w:r>
    </w:p>
    <w:p w:rsidR="00897113" w:rsidRDefault="00897113" w:rsidP="00897113">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Hay </w:t>
      </w:r>
      <w:r w:rsidR="00456FFA">
        <w:rPr>
          <w:rFonts w:ascii="Calibri Light" w:hAnsi="Calibri Light" w:cs="Calibri Light"/>
          <w:sz w:val="24"/>
          <w:szCs w:val="24"/>
          <w:lang w:val="es-ES"/>
        </w:rPr>
        <w:t>pérdidas</w:t>
      </w:r>
      <w:r>
        <w:rPr>
          <w:rFonts w:ascii="Calibri Light" w:hAnsi="Calibri Light" w:cs="Calibri Light"/>
          <w:sz w:val="24"/>
          <w:szCs w:val="24"/>
          <w:lang w:val="es-ES"/>
        </w:rPr>
        <w:t xml:space="preserve"> de elementos hidrosolubles, </w:t>
      </w:r>
      <w:r w:rsidR="00456FFA">
        <w:rPr>
          <w:rFonts w:ascii="Calibri Light" w:hAnsi="Calibri Light" w:cs="Calibri Light"/>
          <w:sz w:val="24"/>
          <w:szCs w:val="24"/>
          <w:lang w:val="es-ES"/>
        </w:rPr>
        <w:t>más</w:t>
      </w:r>
      <w:r>
        <w:rPr>
          <w:rFonts w:ascii="Calibri Light" w:hAnsi="Calibri Light" w:cs="Calibri Light"/>
          <w:sz w:val="24"/>
          <w:szCs w:val="24"/>
          <w:lang w:val="es-ES"/>
        </w:rPr>
        <w:t xml:space="preserve"> que nada del </w:t>
      </w:r>
      <w:proofErr w:type="spellStart"/>
      <w:r>
        <w:rPr>
          <w:rFonts w:ascii="Calibri Light" w:hAnsi="Calibri Light" w:cs="Calibri Light"/>
          <w:sz w:val="24"/>
          <w:szCs w:val="24"/>
          <w:lang w:val="es-ES"/>
        </w:rPr>
        <w:t>Na</w:t>
      </w:r>
      <w:proofErr w:type="spellEnd"/>
      <w:r w:rsidR="00456FFA">
        <w:rPr>
          <w:rFonts w:ascii="Calibri Light" w:hAnsi="Calibri Light" w:cs="Calibri Light"/>
          <w:sz w:val="24"/>
          <w:szCs w:val="24"/>
          <w:lang w:val="es-ES"/>
        </w:rPr>
        <w:t>+</w:t>
      </w:r>
      <w:r>
        <w:rPr>
          <w:rFonts w:ascii="Calibri Light" w:hAnsi="Calibri Light" w:cs="Calibri Light"/>
          <w:sz w:val="24"/>
          <w:szCs w:val="24"/>
          <w:lang w:val="es-ES"/>
        </w:rPr>
        <w:t xml:space="preserve"> que se acumula en el agua de mar. El K forma minerales autígenos. </w:t>
      </w:r>
      <w:r w:rsidR="00EA202A">
        <w:rPr>
          <w:rFonts w:ascii="Calibri Light" w:hAnsi="Calibri Light" w:cs="Calibri Light"/>
          <w:sz w:val="24"/>
          <w:szCs w:val="24"/>
          <w:lang w:val="es-ES"/>
        </w:rPr>
        <w:t>También</w:t>
      </w:r>
      <w:r>
        <w:rPr>
          <w:rFonts w:ascii="Calibri Light" w:hAnsi="Calibri Light" w:cs="Calibri Light"/>
          <w:sz w:val="24"/>
          <w:szCs w:val="24"/>
          <w:lang w:val="es-ES"/>
        </w:rPr>
        <w:t xml:space="preserve"> se pierde Mg. </w:t>
      </w:r>
    </w:p>
    <w:p w:rsidR="00897113" w:rsidRDefault="00897113" w:rsidP="00897113">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 genera una alta </w:t>
      </w:r>
      <w:r w:rsidR="00EA202A">
        <w:rPr>
          <w:rFonts w:ascii="Calibri Light" w:hAnsi="Calibri Light" w:cs="Calibri Light"/>
          <w:sz w:val="24"/>
          <w:szCs w:val="24"/>
          <w:lang w:val="es-ES"/>
        </w:rPr>
        <w:t>relación</w:t>
      </w:r>
      <w:r>
        <w:rPr>
          <w:rFonts w:ascii="Calibri Light" w:hAnsi="Calibri Light" w:cs="Calibri Light"/>
          <w:sz w:val="24"/>
          <w:szCs w:val="24"/>
          <w:lang w:val="es-ES"/>
        </w:rPr>
        <w:t xml:space="preserve"> K</w:t>
      </w:r>
      <w:r w:rsidR="00456FFA">
        <w:rPr>
          <w:rFonts w:ascii="Calibri Light" w:hAnsi="Calibri Light" w:cs="Calibri Light"/>
          <w:sz w:val="24"/>
          <w:szCs w:val="24"/>
          <w:lang w:val="es-ES"/>
        </w:rPr>
        <w:t>+</w:t>
      </w:r>
      <w:r>
        <w:rPr>
          <w:rFonts w:ascii="Calibri Light" w:hAnsi="Calibri Light" w:cs="Calibri Light"/>
          <w:sz w:val="24"/>
          <w:szCs w:val="24"/>
          <w:lang w:val="es-ES"/>
        </w:rPr>
        <w:t>/</w:t>
      </w:r>
      <w:proofErr w:type="spellStart"/>
      <w:r>
        <w:rPr>
          <w:rFonts w:ascii="Calibri Light" w:hAnsi="Calibri Light" w:cs="Calibri Light"/>
          <w:sz w:val="24"/>
          <w:szCs w:val="24"/>
          <w:lang w:val="es-ES"/>
        </w:rPr>
        <w:t>Na</w:t>
      </w:r>
      <w:proofErr w:type="spellEnd"/>
      <w:r w:rsidR="00456FFA">
        <w:rPr>
          <w:rFonts w:ascii="Calibri Light" w:hAnsi="Calibri Light" w:cs="Calibri Light"/>
          <w:sz w:val="24"/>
          <w:szCs w:val="24"/>
          <w:lang w:val="es-ES"/>
        </w:rPr>
        <w:t>+</w:t>
      </w:r>
      <w:r>
        <w:rPr>
          <w:rFonts w:ascii="Calibri Light" w:hAnsi="Calibri Light" w:cs="Calibri Light"/>
          <w:sz w:val="24"/>
          <w:szCs w:val="24"/>
          <w:lang w:val="es-ES"/>
        </w:rPr>
        <w:t xml:space="preserve"> y Al2O3/Sílice en pelitas y SiO2/Al2O3 en psefitas y psamitas. </w:t>
      </w:r>
    </w:p>
    <w:p w:rsidR="00897113" w:rsidRDefault="00897113" w:rsidP="00897113">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Aumenta el contenido de oxido de calcio respecto de las RI por la formación de calizas. </w:t>
      </w:r>
    </w:p>
    <w:p w:rsidR="00897113" w:rsidRDefault="00897113" w:rsidP="00897113">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Aumenta la presencia de Fe férrico. </w:t>
      </w:r>
    </w:p>
    <w:p w:rsidR="00897113" w:rsidRDefault="00897113" w:rsidP="00897113">
      <w:pPr>
        <w:pStyle w:val="Prrafodelista"/>
        <w:numPr>
          <w:ilvl w:val="0"/>
          <w:numId w:val="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Influyen la composición mineral, textura de la roca, clima, red de drenaje, superficie expuesta, etc. </w:t>
      </w:r>
    </w:p>
    <w:p w:rsidR="00FB3714" w:rsidRDefault="00FB3714" w:rsidP="008C41F0">
      <w:pPr>
        <w:spacing w:line="276" w:lineRule="auto"/>
        <w:rPr>
          <w:rFonts w:ascii="Calibri Light" w:hAnsi="Calibri Light" w:cs="Calibri Light"/>
          <w:sz w:val="24"/>
          <w:szCs w:val="24"/>
          <w:u w:val="single"/>
          <w:lang w:val="es-ES"/>
        </w:rPr>
      </w:pPr>
      <w:r w:rsidRPr="00A67ED6">
        <w:rPr>
          <w:rFonts w:ascii="Calibri Light" w:hAnsi="Calibri Light" w:cs="Calibri Light"/>
          <w:sz w:val="24"/>
          <w:szCs w:val="24"/>
          <w:u w:val="single"/>
          <w:lang w:val="es-ES"/>
        </w:rPr>
        <w:t>Cálculo de pérdidas y ganancias</w:t>
      </w:r>
      <w:r w:rsidR="00EA202A">
        <w:rPr>
          <w:rFonts w:ascii="Calibri Light" w:hAnsi="Calibri Light" w:cs="Calibri Light"/>
          <w:sz w:val="24"/>
          <w:szCs w:val="24"/>
          <w:u w:val="single"/>
          <w:lang w:val="es-ES"/>
        </w:rPr>
        <w:t xml:space="preserve"> de elementos en la meteorización</w:t>
      </w:r>
    </w:p>
    <w:p w:rsidR="00F7302B" w:rsidRDefault="00EA202A" w:rsidP="008C41F0">
      <w:pPr>
        <w:pStyle w:val="Prrafodelista"/>
        <w:numPr>
          <w:ilvl w:val="0"/>
          <w:numId w:val="10"/>
        </w:numPr>
        <w:spacing w:line="276" w:lineRule="auto"/>
        <w:rPr>
          <w:rFonts w:ascii="Calibri Light" w:hAnsi="Calibri Light" w:cs="Calibri Light"/>
          <w:sz w:val="24"/>
          <w:szCs w:val="24"/>
          <w:lang w:val="es-ES"/>
        </w:rPr>
      </w:pPr>
      <w:r w:rsidRPr="00F7302B">
        <w:rPr>
          <w:rFonts w:ascii="Calibri Light" w:hAnsi="Calibri Light" w:cs="Calibri Light"/>
          <w:sz w:val="24"/>
          <w:szCs w:val="24"/>
          <w:lang w:val="es-ES"/>
        </w:rPr>
        <w:t xml:space="preserve">Ya sea que se pierdan o ganen elementos, la masa total es constante. </w:t>
      </w:r>
    </w:p>
    <w:p w:rsidR="00F7302B" w:rsidRDefault="00EA202A" w:rsidP="008C41F0">
      <w:pPr>
        <w:pStyle w:val="Prrafodelista"/>
        <w:numPr>
          <w:ilvl w:val="0"/>
          <w:numId w:val="10"/>
        </w:numPr>
        <w:spacing w:line="276" w:lineRule="auto"/>
        <w:rPr>
          <w:rFonts w:ascii="Calibri Light" w:hAnsi="Calibri Light" w:cs="Calibri Light"/>
          <w:sz w:val="24"/>
          <w:szCs w:val="24"/>
          <w:lang w:val="es-ES"/>
        </w:rPr>
      </w:pPr>
      <w:r w:rsidRPr="00F7302B">
        <w:rPr>
          <w:rFonts w:ascii="Calibri Light" w:hAnsi="Calibri Light" w:cs="Calibri Light"/>
          <w:sz w:val="24"/>
          <w:szCs w:val="24"/>
          <w:lang w:val="es-ES"/>
        </w:rPr>
        <w:t xml:space="preserve">Algunos elementos permanecen constantes y otros disminuyen, no quiere decir que los primeros aumenten. </w:t>
      </w:r>
    </w:p>
    <w:p w:rsidR="00EA202A" w:rsidRDefault="00EA202A" w:rsidP="008C41F0">
      <w:pPr>
        <w:pStyle w:val="Prrafodelista"/>
        <w:numPr>
          <w:ilvl w:val="0"/>
          <w:numId w:val="10"/>
        </w:numPr>
        <w:spacing w:line="276" w:lineRule="auto"/>
        <w:rPr>
          <w:rFonts w:ascii="Calibri Light" w:hAnsi="Calibri Light" w:cs="Calibri Light"/>
          <w:sz w:val="24"/>
          <w:szCs w:val="24"/>
          <w:lang w:val="es-ES"/>
        </w:rPr>
      </w:pPr>
      <w:r w:rsidRPr="00F7302B">
        <w:rPr>
          <w:rFonts w:ascii="Calibri Light" w:hAnsi="Calibri Light" w:cs="Calibri Light"/>
          <w:sz w:val="24"/>
          <w:szCs w:val="24"/>
          <w:lang w:val="es-ES"/>
        </w:rPr>
        <w:t xml:space="preserve">Hay pérdidas de todos los </w:t>
      </w:r>
      <w:r w:rsidR="00F7302B" w:rsidRPr="00F7302B">
        <w:rPr>
          <w:rFonts w:ascii="Calibri Light" w:hAnsi="Calibri Light" w:cs="Calibri Light"/>
          <w:sz w:val="24"/>
          <w:szCs w:val="24"/>
          <w:lang w:val="es-ES"/>
        </w:rPr>
        <w:t>elementos,</w:t>
      </w:r>
      <w:r w:rsidRPr="00F7302B">
        <w:rPr>
          <w:rFonts w:ascii="Calibri Light" w:hAnsi="Calibri Light" w:cs="Calibri Light"/>
          <w:sz w:val="24"/>
          <w:szCs w:val="24"/>
          <w:lang w:val="es-ES"/>
        </w:rPr>
        <w:t xml:space="preserve"> pero los que menos disminuyen parece que se incrementaran. </w:t>
      </w:r>
    </w:p>
    <w:p w:rsidR="00455B7A" w:rsidRDefault="00455B7A" w:rsidP="00F7302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Para resolver esto se hacen cálculos de pérdidas y ganancias y </w:t>
      </w:r>
      <w:r w:rsidR="00D4757F">
        <w:rPr>
          <w:rFonts w:ascii="Calibri Light" w:hAnsi="Calibri Light" w:cs="Calibri Light"/>
          <w:sz w:val="24"/>
          <w:szCs w:val="24"/>
          <w:lang w:val="es-ES"/>
        </w:rPr>
        <w:t xml:space="preserve">SE SUPONE </w:t>
      </w:r>
      <w:r>
        <w:rPr>
          <w:rFonts w:ascii="Calibri Light" w:hAnsi="Calibri Light" w:cs="Calibri Light"/>
          <w:sz w:val="24"/>
          <w:szCs w:val="24"/>
          <w:lang w:val="es-ES"/>
        </w:rPr>
        <w:t>que la cc de alúmina</w:t>
      </w:r>
      <w:r w:rsidR="00D4757F">
        <w:rPr>
          <w:rFonts w:ascii="Calibri Light" w:hAnsi="Calibri Light" w:cs="Calibri Light"/>
          <w:sz w:val="24"/>
          <w:szCs w:val="24"/>
          <w:lang w:val="es-ES"/>
        </w:rPr>
        <w:t xml:space="preserve"> (Al2O3)</w:t>
      </w:r>
      <w:r>
        <w:rPr>
          <w:rFonts w:ascii="Calibri Light" w:hAnsi="Calibri Light" w:cs="Calibri Light"/>
          <w:sz w:val="24"/>
          <w:szCs w:val="24"/>
          <w:lang w:val="es-ES"/>
        </w:rPr>
        <w:t xml:space="preserve"> durante la meteorización no cambia apreciablemente, porque se observa que en la meteorización el trióxido de </w:t>
      </w:r>
      <w:r>
        <w:rPr>
          <w:rFonts w:ascii="Calibri Light" w:hAnsi="Calibri Light" w:cs="Calibri Light"/>
          <w:sz w:val="24"/>
          <w:szCs w:val="24"/>
          <w:lang w:val="es-ES"/>
        </w:rPr>
        <w:lastRenderedPageBreak/>
        <w:t xml:space="preserve">aluminio es el oxido que mostraría un mayor incremento y porque no hay gran cantidad de Al en aguas superficiales. </w:t>
      </w:r>
    </w:p>
    <w:p w:rsidR="00456681" w:rsidRDefault="00455B7A" w:rsidP="00F7302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 toma un análisis químico de una RI con composición en óxidos de mayoritarios </w:t>
      </w:r>
      <w:r w:rsidR="00291B5D">
        <w:rPr>
          <w:rFonts w:ascii="Calibri Light" w:hAnsi="Calibri Light" w:cs="Calibri Light"/>
          <w:sz w:val="24"/>
          <w:szCs w:val="24"/>
          <w:lang w:val="es-ES"/>
        </w:rPr>
        <w:t>(</w:t>
      </w:r>
      <w:r>
        <w:rPr>
          <w:rFonts w:ascii="Calibri Light" w:hAnsi="Calibri Light" w:cs="Calibri Light"/>
          <w:sz w:val="24"/>
          <w:szCs w:val="24"/>
          <w:lang w:val="es-ES"/>
        </w:rPr>
        <w:t>minoritarios y algunos trazas</w:t>
      </w:r>
      <w:r w:rsidR="00291B5D">
        <w:rPr>
          <w:rFonts w:ascii="Calibri Light" w:hAnsi="Calibri Light" w:cs="Calibri Light"/>
          <w:sz w:val="24"/>
          <w:szCs w:val="24"/>
          <w:lang w:val="es-ES"/>
        </w:rPr>
        <w:t xml:space="preserve"> se incluyen en “otros”) y </w:t>
      </w:r>
      <w:r w:rsidR="00456681">
        <w:rPr>
          <w:rFonts w:ascii="Calibri Light" w:hAnsi="Calibri Light" w:cs="Calibri Light"/>
          <w:sz w:val="24"/>
          <w:szCs w:val="24"/>
          <w:lang w:val="es-ES"/>
        </w:rPr>
        <w:t xml:space="preserve">se recalculan los valores de óxidos al 100%. Se hace el mismo procedimiento para la RS. </w:t>
      </w:r>
      <w:r w:rsidR="00D4757F">
        <w:rPr>
          <w:rFonts w:ascii="Calibri Light" w:hAnsi="Calibri Light" w:cs="Calibri Light"/>
          <w:sz w:val="24"/>
          <w:szCs w:val="24"/>
          <w:lang w:val="es-ES"/>
        </w:rPr>
        <w:t xml:space="preserve">Luego se calcula un factor de </w:t>
      </w:r>
      <w:proofErr w:type="spellStart"/>
      <w:r w:rsidR="00D4757F">
        <w:rPr>
          <w:rFonts w:ascii="Calibri Light" w:hAnsi="Calibri Light" w:cs="Calibri Light"/>
          <w:sz w:val="24"/>
          <w:szCs w:val="24"/>
          <w:lang w:val="es-ES"/>
        </w:rPr>
        <w:t>RIrec</w:t>
      </w:r>
      <w:proofErr w:type="spellEnd"/>
      <w:r w:rsidR="00D4757F">
        <w:rPr>
          <w:rFonts w:ascii="Calibri Light" w:hAnsi="Calibri Light" w:cs="Calibri Light"/>
          <w:sz w:val="24"/>
          <w:szCs w:val="24"/>
          <w:lang w:val="es-ES"/>
        </w:rPr>
        <w:t>/</w:t>
      </w:r>
      <w:proofErr w:type="spellStart"/>
      <w:r w:rsidR="00D4757F">
        <w:rPr>
          <w:rFonts w:ascii="Calibri Light" w:hAnsi="Calibri Light" w:cs="Calibri Light"/>
          <w:sz w:val="24"/>
          <w:szCs w:val="24"/>
          <w:lang w:val="es-ES"/>
        </w:rPr>
        <w:t>RSrec</w:t>
      </w:r>
      <w:proofErr w:type="spellEnd"/>
      <w:r w:rsidR="00D4757F">
        <w:rPr>
          <w:rFonts w:ascii="Calibri Light" w:hAnsi="Calibri Light" w:cs="Calibri Light"/>
          <w:sz w:val="24"/>
          <w:szCs w:val="24"/>
          <w:lang w:val="es-ES"/>
        </w:rPr>
        <w:t xml:space="preserve"> </w:t>
      </w:r>
      <w:r w:rsidR="00C37C19">
        <w:rPr>
          <w:rFonts w:ascii="Calibri Light" w:hAnsi="Calibri Light" w:cs="Calibri Light"/>
          <w:sz w:val="24"/>
          <w:szCs w:val="24"/>
          <w:lang w:val="es-ES"/>
        </w:rPr>
        <w:t xml:space="preserve">para el Al2O3 </w:t>
      </w:r>
      <w:r w:rsidR="00D4757F">
        <w:rPr>
          <w:rFonts w:ascii="Calibri Light" w:hAnsi="Calibri Light" w:cs="Calibri Light"/>
          <w:sz w:val="24"/>
          <w:szCs w:val="24"/>
          <w:lang w:val="es-ES"/>
        </w:rPr>
        <w:t>y e</w:t>
      </w:r>
      <w:r w:rsidR="00456681">
        <w:rPr>
          <w:rFonts w:ascii="Calibri Light" w:hAnsi="Calibri Light" w:cs="Calibri Light"/>
          <w:sz w:val="24"/>
          <w:szCs w:val="24"/>
          <w:lang w:val="es-ES"/>
        </w:rPr>
        <w:t xml:space="preserve">n el resto de las columnas (A, B, C) se ve el incremento o pérdida de óxidos </w:t>
      </w:r>
      <w:r w:rsidR="00D77210">
        <w:rPr>
          <w:rFonts w:ascii="Calibri Light" w:hAnsi="Calibri Light" w:cs="Calibri Light"/>
          <w:sz w:val="24"/>
          <w:szCs w:val="24"/>
          <w:lang w:val="es-ES"/>
        </w:rPr>
        <w:t xml:space="preserve">(u elementos) </w:t>
      </w:r>
      <w:r w:rsidR="00456681">
        <w:rPr>
          <w:rFonts w:ascii="Calibri Light" w:hAnsi="Calibri Light" w:cs="Calibri Light"/>
          <w:sz w:val="24"/>
          <w:szCs w:val="24"/>
          <w:lang w:val="es-ES"/>
        </w:rPr>
        <w:t xml:space="preserve">producto de meteorización. </w:t>
      </w:r>
    </w:p>
    <w:p w:rsidR="00456681" w:rsidRDefault="00456681" w:rsidP="00F7302B">
      <w:pPr>
        <w:spacing w:line="276" w:lineRule="auto"/>
        <w:rPr>
          <w:rFonts w:ascii="Calibri Light" w:hAnsi="Calibri Light" w:cs="Calibri Light"/>
          <w:sz w:val="24"/>
          <w:szCs w:val="24"/>
          <w:lang w:val="es-ES"/>
        </w:rPr>
      </w:pPr>
      <w:r>
        <w:rPr>
          <w:rFonts w:ascii="Calibri Light" w:hAnsi="Calibri Light" w:cs="Calibri Light"/>
          <w:sz w:val="24"/>
          <w:szCs w:val="24"/>
          <w:lang w:val="es-ES"/>
        </w:rPr>
        <w:t>En la roca de</w:t>
      </w:r>
      <w:r w:rsidR="00CC431B">
        <w:rPr>
          <w:rFonts w:ascii="Calibri Light" w:hAnsi="Calibri Light" w:cs="Calibri Light"/>
          <w:sz w:val="24"/>
          <w:szCs w:val="24"/>
          <w:lang w:val="es-ES"/>
        </w:rPr>
        <w:t>l</w:t>
      </w:r>
      <w:r>
        <w:rPr>
          <w:rFonts w:ascii="Calibri Light" w:hAnsi="Calibri Light" w:cs="Calibri Light"/>
          <w:sz w:val="24"/>
          <w:szCs w:val="24"/>
          <w:lang w:val="es-ES"/>
        </w:rPr>
        <w:t xml:space="preserve"> ejemplo (pero en general en todos los casos) se ve que en la RS hay un gran incremento de agua, oxido férrico y hay pérdida significativa de sílice y de los hidrosolubles. </w:t>
      </w:r>
    </w:p>
    <w:p w:rsidR="00AF44D5" w:rsidRDefault="00AF44D5" w:rsidP="00F7302B">
      <w:pPr>
        <w:spacing w:line="276" w:lineRule="auto"/>
        <w:rPr>
          <w:rFonts w:ascii="Calibri Light" w:hAnsi="Calibri Light" w:cs="Calibri Light"/>
          <w:sz w:val="24"/>
          <w:szCs w:val="24"/>
          <w:lang w:val="es-ES"/>
        </w:rPr>
      </w:pPr>
      <w:r w:rsidRPr="00AF44D5">
        <w:rPr>
          <w:rFonts w:ascii="Calibri Light" w:hAnsi="Calibri Light" w:cs="Calibri Light"/>
          <w:sz w:val="24"/>
          <w:szCs w:val="24"/>
          <w:u w:val="single"/>
          <w:lang w:val="es-ES"/>
        </w:rPr>
        <w:t>Estabilidad mineral</w:t>
      </w:r>
      <w:r w:rsidR="00B50E43">
        <w:rPr>
          <w:rFonts w:ascii="Calibri Light" w:hAnsi="Calibri Light" w:cs="Calibri Light"/>
          <w:sz w:val="24"/>
          <w:szCs w:val="24"/>
          <w:u w:val="single"/>
          <w:lang w:val="es-ES"/>
        </w:rPr>
        <w:t xml:space="preserve">: </w:t>
      </w:r>
      <w:r>
        <w:rPr>
          <w:rFonts w:ascii="Calibri Light" w:hAnsi="Calibri Light" w:cs="Calibri Light"/>
          <w:sz w:val="24"/>
          <w:szCs w:val="24"/>
          <w:lang w:val="es-ES"/>
        </w:rPr>
        <w:t xml:space="preserve">A mayor T y P en el medio 1°, será mayor la alteración </w:t>
      </w:r>
      <w:r w:rsidR="000D15A1">
        <w:rPr>
          <w:rFonts w:ascii="Calibri Light" w:hAnsi="Calibri Light" w:cs="Calibri Light"/>
          <w:sz w:val="24"/>
          <w:szCs w:val="24"/>
          <w:lang w:val="es-ES"/>
        </w:rPr>
        <w:t xml:space="preserve">y serán más inestables </w:t>
      </w:r>
      <w:r>
        <w:rPr>
          <w:rFonts w:ascii="Calibri Light" w:hAnsi="Calibri Light" w:cs="Calibri Light"/>
          <w:sz w:val="24"/>
          <w:szCs w:val="24"/>
          <w:lang w:val="es-ES"/>
        </w:rPr>
        <w:t xml:space="preserve">en el medio 2°. En base a esto, </w:t>
      </w:r>
      <w:proofErr w:type="spellStart"/>
      <w:r>
        <w:rPr>
          <w:rFonts w:ascii="Calibri Light" w:hAnsi="Calibri Light" w:cs="Calibri Light"/>
          <w:sz w:val="24"/>
          <w:szCs w:val="24"/>
          <w:lang w:val="es-ES"/>
        </w:rPr>
        <w:t>Goldich</w:t>
      </w:r>
      <w:proofErr w:type="spellEnd"/>
      <w:r>
        <w:rPr>
          <w:rFonts w:ascii="Calibri Light" w:hAnsi="Calibri Light" w:cs="Calibri Light"/>
          <w:sz w:val="24"/>
          <w:szCs w:val="24"/>
          <w:lang w:val="es-ES"/>
        </w:rPr>
        <w:t xml:space="preserve"> estableció una serie de estabilidad en base a la resistencia a la meteorización. </w:t>
      </w:r>
    </w:p>
    <w:p w:rsidR="00EC6E9F" w:rsidRDefault="00EC6E9F" w:rsidP="00F7302B">
      <w:pPr>
        <w:spacing w:line="276" w:lineRule="auto"/>
        <w:rPr>
          <w:rFonts w:ascii="Calibri Light" w:hAnsi="Calibri Light" w:cs="Calibri Light"/>
          <w:sz w:val="24"/>
          <w:szCs w:val="24"/>
          <w:u w:val="single"/>
          <w:lang w:val="es-ES"/>
        </w:rPr>
      </w:pPr>
    </w:p>
    <w:p w:rsidR="00AF44D5" w:rsidRDefault="00AF44D5" w:rsidP="005D5E91">
      <w:pPr>
        <w:spacing w:line="276" w:lineRule="auto"/>
        <w:jc w:val="center"/>
        <w:rPr>
          <w:rFonts w:ascii="Calibri Light" w:hAnsi="Calibri Light" w:cs="Calibri Light"/>
          <w:sz w:val="24"/>
          <w:szCs w:val="24"/>
          <w:u w:val="single"/>
          <w:lang w:val="es-ES"/>
        </w:rPr>
      </w:pPr>
      <w:r w:rsidRPr="00AF44D5">
        <w:rPr>
          <w:rFonts w:ascii="Calibri Light" w:hAnsi="Calibri Light" w:cs="Calibri Light"/>
          <w:sz w:val="24"/>
          <w:szCs w:val="24"/>
          <w:u w:val="single"/>
          <w:lang w:val="es-ES"/>
        </w:rPr>
        <w:t xml:space="preserve">Serie de estabilidad de </w:t>
      </w:r>
      <w:proofErr w:type="spellStart"/>
      <w:r w:rsidRPr="00AF44D5">
        <w:rPr>
          <w:rFonts w:ascii="Calibri Light" w:hAnsi="Calibri Light" w:cs="Calibri Light"/>
          <w:sz w:val="24"/>
          <w:szCs w:val="24"/>
          <w:u w:val="single"/>
          <w:lang w:val="es-ES"/>
        </w:rPr>
        <w:t>Goldich</w:t>
      </w:r>
      <w:proofErr w:type="spellEnd"/>
    </w:p>
    <w:tbl>
      <w:tblPr>
        <w:tblStyle w:val="Tablaconcuadrcula"/>
        <w:tblW w:w="0" w:type="auto"/>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2897"/>
        <w:gridCol w:w="2849"/>
      </w:tblGrid>
      <w:tr w:rsidR="006541A5" w:rsidRPr="003D6619" w:rsidTr="005D5E91">
        <w:tc>
          <w:tcPr>
            <w:tcW w:w="3064" w:type="dxa"/>
          </w:tcPr>
          <w:p w:rsidR="006541A5" w:rsidRPr="003D6619" w:rsidRDefault="006541A5" w:rsidP="008E6C8F">
            <w:pPr>
              <w:jc w:val="center"/>
              <w:rPr>
                <w:rFonts w:ascii="Calibri Light" w:hAnsi="Calibri Light" w:cs="Calibri Light"/>
                <w:color w:val="FF0000"/>
                <w:sz w:val="24"/>
                <w:szCs w:val="24"/>
              </w:rPr>
            </w:pPr>
            <w:proofErr w:type="spellStart"/>
            <w:r w:rsidRPr="003D6619">
              <w:rPr>
                <w:rFonts w:ascii="Calibri Light" w:hAnsi="Calibri Light" w:cs="Calibri Light"/>
                <w:color w:val="FF0000"/>
                <w:sz w:val="24"/>
                <w:szCs w:val="24"/>
              </w:rPr>
              <w:t>Cuarzo</w:t>
            </w:r>
            <w:proofErr w:type="spellEnd"/>
          </w:p>
        </w:tc>
        <w:tc>
          <w:tcPr>
            <w:tcW w:w="2897" w:type="dxa"/>
            <w:vMerge w:val="restart"/>
            <w:tcBorders>
              <w:righ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p>
          <w:p w:rsidR="006541A5" w:rsidRPr="003D6619" w:rsidRDefault="006541A5" w:rsidP="008E6C8F">
            <w:pPr>
              <w:spacing w:line="276" w:lineRule="auto"/>
              <w:jc w:val="center"/>
              <w:rPr>
                <w:rFonts w:ascii="Calibri Light" w:hAnsi="Calibri Light" w:cs="Calibri Light"/>
                <w:color w:val="FF0000"/>
                <w:sz w:val="24"/>
                <w:szCs w:val="24"/>
                <w:lang w:val="es-ES"/>
              </w:rPr>
            </w:pPr>
            <w:r w:rsidRPr="003D6619">
              <w:rPr>
                <w:rFonts w:ascii="Calibri Light" w:hAnsi="Calibri Light" w:cs="Calibri Light"/>
                <w:color w:val="FF0000"/>
                <w:sz w:val="18"/>
                <w:szCs w:val="18"/>
                <w:lang w:val="es-ES"/>
              </w:rPr>
              <w:t>RESISTATOS</w:t>
            </w:r>
          </w:p>
        </w:tc>
        <w:tc>
          <w:tcPr>
            <w:tcW w:w="2849" w:type="dxa"/>
            <w:vMerge w:val="restart"/>
            <w:tcBorders>
              <w:lef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r w:rsidRPr="003D6619">
              <w:rPr>
                <w:rFonts w:ascii="Calibri Light" w:hAnsi="Calibri Light" w:cs="Calibri Light"/>
                <w:color w:val="FF0000"/>
                <w:sz w:val="24"/>
                <w:szCs w:val="24"/>
                <w:lang w:val="es-ES"/>
              </w:rPr>
              <w:t>+ estabilidad</w:t>
            </w:r>
          </w:p>
        </w:tc>
      </w:tr>
      <w:tr w:rsidR="006541A5" w:rsidRPr="003D6619" w:rsidTr="005D5E91">
        <w:tc>
          <w:tcPr>
            <w:tcW w:w="3064" w:type="dxa"/>
          </w:tcPr>
          <w:p w:rsidR="006541A5" w:rsidRPr="003D6619" w:rsidRDefault="006541A5" w:rsidP="008E6C8F">
            <w:pPr>
              <w:jc w:val="center"/>
              <w:rPr>
                <w:rFonts w:ascii="Calibri Light" w:hAnsi="Calibri Light" w:cs="Calibri Light"/>
                <w:color w:val="FF0000"/>
                <w:sz w:val="24"/>
                <w:szCs w:val="24"/>
              </w:rPr>
            </w:pPr>
            <w:r w:rsidRPr="003D6619">
              <w:rPr>
                <w:rFonts w:ascii="Calibri Light" w:hAnsi="Calibri Light" w:cs="Calibri Light"/>
                <w:color w:val="FF0000"/>
                <w:sz w:val="24"/>
                <w:szCs w:val="24"/>
              </w:rPr>
              <w:t>Muscovita</w:t>
            </w:r>
          </w:p>
        </w:tc>
        <w:tc>
          <w:tcPr>
            <w:tcW w:w="2897" w:type="dxa"/>
            <w:vMerge/>
            <w:tcBorders>
              <w:righ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p>
        </w:tc>
        <w:tc>
          <w:tcPr>
            <w:tcW w:w="2849" w:type="dxa"/>
            <w:vMerge/>
            <w:tcBorders>
              <w:lef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p>
        </w:tc>
      </w:tr>
      <w:tr w:rsidR="006541A5" w:rsidRPr="003D6619" w:rsidTr="005D5E91">
        <w:tc>
          <w:tcPr>
            <w:tcW w:w="3064" w:type="dxa"/>
          </w:tcPr>
          <w:p w:rsidR="006541A5" w:rsidRPr="003D6619" w:rsidRDefault="006541A5" w:rsidP="008E6C8F">
            <w:pPr>
              <w:jc w:val="center"/>
              <w:rPr>
                <w:rFonts w:ascii="Calibri Light" w:hAnsi="Calibri Light" w:cs="Calibri Light"/>
                <w:color w:val="FF0000"/>
                <w:sz w:val="24"/>
                <w:szCs w:val="24"/>
              </w:rPr>
            </w:pPr>
            <w:r w:rsidRPr="003D6619">
              <w:rPr>
                <w:rFonts w:ascii="Calibri Light" w:hAnsi="Calibri Light" w:cs="Calibri Light"/>
                <w:color w:val="FF0000"/>
                <w:sz w:val="24"/>
                <w:szCs w:val="24"/>
              </w:rPr>
              <w:t>Fk</w:t>
            </w:r>
          </w:p>
        </w:tc>
        <w:tc>
          <w:tcPr>
            <w:tcW w:w="2897" w:type="dxa"/>
            <w:vMerge/>
            <w:tcBorders>
              <w:righ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p>
        </w:tc>
        <w:tc>
          <w:tcPr>
            <w:tcW w:w="2849" w:type="dxa"/>
            <w:vMerge/>
            <w:tcBorders>
              <w:left w:val="single" w:sz="4" w:space="0" w:color="auto"/>
            </w:tcBorders>
          </w:tcPr>
          <w:p w:rsidR="006541A5" w:rsidRPr="003D6619" w:rsidRDefault="006541A5" w:rsidP="008E6C8F">
            <w:pPr>
              <w:spacing w:line="276" w:lineRule="auto"/>
              <w:jc w:val="center"/>
              <w:rPr>
                <w:rFonts w:ascii="Calibri Light" w:hAnsi="Calibri Light" w:cs="Calibri Light"/>
                <w:color w:val="FF0000"/>
                <w:sz w:val="24"/>
                <w:szCs w:val="24"/>
                <w:lang w:val="es-ES"/>
              </w:rPr>
            </w:pPr>
          </w:p>
        </w:tc>
      </w:tr>
      <w:tr w:rsidR="008E6C8F" w:rsidRPr="003D6619" w:rsidTr="005D5E91">
        <w:tc>
          <w:tcPr>
            <w:tcW w:w="3064" w:type="dxa"/>
          </w:tcPr>
          <w:p w:rsidR="008E6C8F" w:rsidRPr="003D6619" w:rsidRDefault="008E6C8F" w:rsidP="008E6C8F">
            <w:pPr>
              <w:jc w:val="center"/>
              <w:rPr>
                <w:rFonts w:ascii="Calibri Light" w:hAnsi="Calibri Light" w:cs="Calibri Light"/>
                <w:color w:val="FF0000"/>
                <w:sz w:val="24"/>
                <w:szCs w:val="24"/>
              </w:rPr>
            </w:pPr>
            <w:proofErr w:type="spellStart"/>
            <w:r w:rsidRPr="003D6619">
              <w:rPr>
                <w:rFonts w:ascii="Calibri Light" w:hAnsi="Calibri Light" w:cs="Calibri Light"/>
                <w:color w:val="FF0000"/>
                <w:sz w:val="24"/>
                <w:szCs w:val="24"/>
              </w:rPr>
              <w:t>Biotita</w:t>
            </w:r>
            <w:proofErr w:type="spellEnd"/>
          </w:p>
        </w:tc>
        <w:tc>
          <w:tcPr>
            <w:tcW w:w="2897" w:type="dxa"/>
            <w:tcBorders>
              <w:righ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roofErr w:type="spellStart"/>
            <w:r w:rsidRPr="003D6619">
              <w:rPr>
                <w:rFonts w:ascii="Calibri Light" w:hAnsi="Calibri Light" w:cs="Calibri Light"/>
                <w:color w:val="FF0000"/>
                <w:sz w:val="24"/>
                <w:szCs w:val="24"/>
                <w:lang w:val="es-ES"/>
              </w:rPr>
              <w:t>Plg</w:t>
            </w:r>
            <w:proofErr w:type="spellEnd"/>
            <w:r w:rsidRPr="003D6619">
              <w:rPr>
                <w:rFonts w:ascii="Calibri Light" w:hAnsi="Calibri Light" w:cs="Calibri Light"/>
                <w:color w:val="FF0000"/>
                <w:sz w:val="24"/>
                <w:szCs w:val="24"/>
                <w:lang w:val="es-ES"/>
              </w:rPr>
              <w:t xml:space="preserve"> </w:t>
            </w:r>
            <w:proofErr w:type="spellStart"/>
            <w:r w:rsidRPr="003D6619">
              <w:rPr>
                <w:rFonts w:ascii="Calibri Light" w:hAnsi="Calibri Light" w:cs="Calibri Light"/>
                <w:color w:val="FF0000"/>
                <w:sz w:val="24"/>
                <w:szCs w:val="24"/>
                <w:lang w:val="es-ES"/>
              </w:rPr>
              <w:t>Na</w:t>
            </w:r>
            <w:proofErr w:type="spellEnd"/>
          </w:p>
        </w:tc>
        <w:tc>
          <w:tcPr>
            <w:tcW w:w="2849" w:type="dxa"/>
            <w:vMerge/>
            <w:tcBorders>
              <w:lef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
        </w:tc>
      </w:tr>
      <w:tr w:rsidR="008E6C8F" w:rsidRPr="003D6619" w:rsidTr="005D5E91">
        <w:tc>
          <w:tcPr>
            <w:tcW w:w="3064" w:type="dxa"/>
          </w:tcPr>
          <w:p w:rsidR="008E6C8F" w:rsidRPr="003D6619" w:rsidRDefault="008E6C8F" w:rsidP="008E6C8F">
            <w:pPr>
              <w:jc w:val="center"/>
              <w:rPr>
                <w:rFonts w:ascii="Calibri Light" w:hAnsi="Calibri Light" w:cs="Calibri Light"/>
                <w:color w:val="FF0000"/>
                <w:sz w:val="24"/>
                <w:szCs w:val="24"/>
              </w:rPr>
            </w:pPr>
            <w:proofErr w:type="spellStart"/>
            <w:r w:rsidRPr="003D6619">
              <w:rPr>
                <w:rFonts w:ascii="Calibri Light" w:hAnsi="Calibri Light" w:cs="Calibri Light"/>
                <w:color w:val="FF0000"/>
                <w:sz w:val="24"/>
                <w:szCs w:val="24"/>
              </w:rPr>
              <w:t>Hornblenda</w:t>
            </w:r>
            <w:proofErr w:type="spellEnd"/>
          </w:p>
        </w:tc>
        <w:tc>
          <w:tcPr>
            <w:tcW w:w="2897" w:type="dxa"/>
            <w:tcBorders>
              <w:righ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roofErr w:type="spellStart"/>
            <w:r w:rsidRPr="003D6619">
              <w:rPr>
                <w:rFonts w:ascii="Calibri Light" w:hAnsi="Calibri Light" w:cs="Calibri Light"/>
                <w:color w:val="FF0000"/>
                <w:sz w:val="24"/>
                <w:szCs w:val="24"/>
                <w:lang w:val="es-ES"/>
              </w:rPr>
              <w:t>Plg</w:t>
            </w:r>
            <w:proofErr w:type="spellEnd"/>
            <w:r w:rsidRPr="003D6619">
              <w:rPr>
                <w:rFonts w:ascii="Calibri Light" w:hAnsi="Calibri Light" w:cs="Calibri Light"/>
                <w:color w:val="FF0000"/>
                <w:sz w:val="24"/>
                <w:szCs w:val="24"/>
                <w:lang w:val="es-ES"/>
              </w:rPr>
              <w:t xml:space="preserve"> </w:t>
            </w:r>
            <w:proofErr w:type="spellStart"/>
            <w:r w:rsidRPr="003D6619">
              <w:rPr>
                <w:rFonts w:ascii="Calibri Light" w:hAnsi="Calibri Light" w:cs="Calibri Light"/>
                <w:color w:val="FF0000"/>
                <w:sz w:val="24"/>
                <w:szCs w:val="24"/>
                <w:lang w:val="es-ES"/>
              </w:rPr>
              <w:t>Na</w:t>
            </w:r>
            <w:proofErr w:type="spellEnd"/>
            <w:r w:rsidRPr="003D6619">
              <w:rPr>
                <w:rFonts w:ascii="Calibri Light" w:hAnsi="Calibri Light" w:cs="Calibri Light"/>
                <w:color w:val="FF0000"/>
                <w:sz w:val="24"/>
                <w:szCs w:val="24"/>
                <w:lang w:val="es-ES"/>
              </w:rPr>
              <w:t xml:space="preserve"> – Ca</w:t>
            </w:r>
          </w:p>
        </w:tc>
        <w:tc>
          <w:tcPr>
            <w:tcW w:w="2849" w:type="dxa"/>
            <w:vMerge/>
            <w:tcBorders>
              <w:lef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
        </w:tc>
      </w:tr>
      <w:tr w:rsidR="008E6C8F" w:rsidRPr="003D6619" w:rsidTr="005D5E91">
        <w:tc>
          <w:tcPr>
            <w:tcW w:w="3064" w:type="dxa"/>
          </w:tcPr>
          <w:p w:rsidR="008E6C8F" w:rsidRPr="003D6619" w:rsidRDefault="008E6C8F" w:rsidP="008E6C8F">
            <w:pPr>
              <w:jc w:val="center"/>
              <w:rPr>
                <w:rFonts w:ascii="Calibri Light" w:hAnsi="Calibri Light" w:cs="Calibri Light"/>
                <w:color w:val="FF0000"/>
                <w:sz w:val="24"/>
                <w:szCs w:val="24"/>
              </w:rPr>
            </w:pPr>
            <w:proofErr w:type="spellStart"/>
            <w:r w:rsidRPr="003D6619">
              <w:rPr>
                <w:rFonts w:ascii="Calibri Light" w:hAnsi="Calibri Light" w:cs="Calibri Light"/>
                <w:color w:val="FF0000"/>
                <w:sz w:val="24"/>
                <w:szCs w:val="24"/>
              </w:rPr>
              <w:t>Augita</w:t>
            </w:r>
            <w:proofErr w:type="spellEnd"/>
          </w:p>
        </w:tc>
        <w:tc>
          <w:tcPr>
            <w:tcW w:w="2897" w:type="dxa"/>
            <w:tcBorders>
              <w:righ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roofErr w:type="spellStart"/>
            <w:r w:rsidRPr="003D6619">
              <w:rPr>
                <w:rFonts w:ascii="Calibri Light" w:hAnsi="Calibri Light" w:cs="Calibri Light"/>
                <w:color w:val="FF0000"/>
                <w:sz w:val="24"/>
                <w:szCs w:val="24"/>
                <w:lang w:val="es-ES"/>
              </w:rPr>
              <w:t>Plg</w:t>
            </w:r>
            <w:proofErr w:type="spellEnd"/>
            <w:r w:rsidRPr="003D6619">
              <w:rPr>
                <w:rFonts w:ascii="Calibri Light" w:hAnsi="Calibri Light" w:cs="Calibri Light"/>
                <w:color w:val="FF0000"/>
                <w:sz w:val="24"/>
                <w:szCs w:val="24"/>
                <w:lang w:val="es-ES"/>
              </w:rPr>
              <w:t xml:space="preserve"> Ca – </w:t>
            </w:r>
            <w:proofErr w:type="spellStart"/>
            <w:r w:rsidRPr="003D6619">
              <w:rPr>
                <w:rFonts w:ascii="Calibri Light" w:hAnsi="Calibri Light" w:cs="Calibri Light"/>
                <w:color w:val="FF0000"/>
                <w:sz w:val="24"/>
                <w:szCs w:val="24"/>
                <w:lang w:val="es-ES"/>
              </w:rPr>
              <w:t>Na</w:t>
            </w:r>
            <w:proofErr w:type="spellEnd"/>
          </w:p>
        </w:tc>
        <w:tc>
          <w:tcPr>
            <w:tcW w:w="2849" w:type="dxa"/>
            <w:vMerge/>
            <w:tcBorders>
              <w:lef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
        </w:tc>
      </w:tr>
      <w:tr w:rsidR="008E6C8F" w:rsidRPr="003D6619" w:rsidTr="005D5E91">
        <w:tc>
          <w:tcPr>
            <w:tcW w:w="3064" w:type="dxa"/>
          </w:tcPr>
          <w:p w:rsidR="008E6C8F" w:rsidRPr="003D6619" w:rsidRDefault="008E6C8F" w:rsidP="008E6C8F">
            <w:pPr>
              <w:jc w:val="center"/>
              <w:rPr>
                <w:rFonts w:ascii="Calibri Light" w:hAnsi="Calibri Light" w:cs="Calibri Light"/>
                <w:color w:val="FF0000"/>
                <w:sz w:val="24"/>
                <w:szCs w:val="24"/>
              </w:rPr>
            </w:pPr>
            <w:proofErr w:type="spellStart"/>
            <w:r w:rsidRPr="003D6619">
              <w:rPr>
                <w:rFonts w:ascii="Calibri Light" w:hAnsi="Calibri Light" w:cs="Calibri Light"/>
                <w:color w:val="FF0000"/>
                <w:sz w:val="24"/>
                <w:szCs w:val="24"/>
              </w:rPr>
              <w:t>Olivinas</w:t>
            </w:r>
            <w:proofErr w:type="spellEnd"/>
          </w:p>
        </w:tc>
        <w:tc>
          <w:tcPr>
            <w:tcW w:w="2897" w:type="dxa"/>
            <w:tcBorders>
              <w:right w:val="single" w:sz="4" w:space="0" w:color="auto"/>
            </w:tcBorders>
          </w:tcPr>
          <w:p w:rsidR="008E6C8F" w:rsidRPr="003D6619" w:rsidRDefault="008E6C8F" w:rsidP="008E6C8F">
            <w:pPr>
              <w:spacing w:line="276" w:lineRule="auto"/>
              <w:jc w:val="center"/>
              <w:rPr>
                <w:rFonts w:ascii="Calibri Light" w:hAnsi="Calibri Light" w:cs="Calibri Light"/>
                <w:color w:val="FF0000"/>
                <w:sz w:val="24"/>
                <w:szCs w:val="24"/>
                <w:lang w:val="es-ES"/>
              </w:rPr>
            </w:pPr>
            <w:proofErr w:type="spellStart"/>
            <w:r w:rsidRPr="003D6619">
              <w:rPr>
                <w:rFonts w:ascii="Calibri Light" w:hAnsi="Calibri Light" w:cs="Calibri Light"/>
                <w:color w:val="FF0000"/>
                <w:sz w:val="24"/>
                <w:szCs w:val="24"/>
                <w:lang w:val="es-ES"/>
              </w:rPr>
              <w:t>Plg</w:t>
            </w:r>
            <w:proofErr w:type="spellEnd"/>
            <w:r w:rsidRPr="003D6619">
              <w:rPr>
                <w:rFonts w:ascii="Calibri Light" w:hAnsi="Calibri Light" w:cs="Calibri Light"/>
                <w:color w:val="FF0000"/>
                <w:sz w:val="24"/>
                <w:szCs w:val="24"/>
                <w:lang w:val="es-ES"/>
              </w:rPr>
              <w:t xml:space="preserve"> Ca</w:t>
            </w:r>
          </w:p>
        </w:tc>
        <w:tc>
          <w:tcPr>
            <w:tcW w:w="2849" w:type="dxa"/>
            <w:tcBorders>
              <w:left w:val="single" w:sz="4" w:space="0" w:color="auto"/>
            </w:tcBorders>
          </w:tcPr>
          <w:p w:rsidR="008E6C8F" w:rsidRPr="003D6619" w:rsidRDefault="001113AA" w:rsidP="001113AA">
            <w:pPr>
              <w:jc w:val="center"/>
              <w:rPr>
                <w:rFonts w:ascii="Calibri Light" w:hAnsi="Calibri Light" w:cs="Calibri Light"/>
                <w:color w:val="FF0000"/>
                <w:sz w:val="24"/>
                <w:szCs w:val="24"/>
              </w:rPr>
            </w:pPr>
            <w:r w:rsidRPr="003D6619">
              <w:rPr>
                <w:rFonts w:ascii="Calibri Light" w:hAnsi="Calibri Light" w:cs="Calibri Light"/>
                <w:color w:val="FF0000"/>
                <w:sz w:val="24"/>
                <w:szCs w:val="24"/>
              </w:rPr>
              <w:t xml:space="preserve">- </w:t>
            </w:r>
            <w:proofErr w:type="spellStart"/>
            <w:r w:rsidRPr="003D6619">
              <w:rPr>
                <w:rFonts w:ascii="Calibri Light" w:hAnsi="Calibri Light" w:cs="Calibri Light"/>
                <w:color w:val="FF0000"/>
                <w:sz w:val="24"/>
                <w:szCs w:val="24"/>
              </w:rPr>
              <w:t>e</w:t>
            </w:r>
            <w:r w:rsidR="008E6C8F" w:rsidRPr="003D6619">
              <w:rPr>
                <w:rFonts w:ascii="Calibri Light" w:hAnsi="Calibri Light" w:cs="Calibri Light"/>
                <w:color w:val="FF0000"/>
                <w:sz w:val="24"/>
                <w:szCs w:val="24"/>
              </w:rPr>
              <w:t>stabilidad</w:t>
            </w:r>
            <w:proofErr w:type="spellEnd"/>
          </w:p>
        </w:tc>
      </w:tr>
    </w:tbl>
    <w:p w:rsidR="00B50E43" w:rsidRDefault="00B50E43" w:rsidP="00F7302B">
      <w:pPr>
        <w:spacing w:line="276" w:lineRule="auto"/>
        <w:rPr>
          <w:rFonts w:ascii="Calibri Light" w:hAnsi="Calibri Light" w:cs="Calibri Light"/>
          <w:sz w:val="24"/>
          <w:szCs w:val="24"/>
          <w:lang w:val="es-ES"/>
        </w:rPr>
      </w:pPr>
      <w:r w:rsidRPr="003D6619">
        <w:rPr>
          <w:rFonts w:ascii="Calibri Light" w:hAnsi="Calibri Light" w:cs="Calibri Light"/>
          <w:color w:val="FF0000"/>
          <w:sz w:val="24"/>
          <w:szCs w:val="24"/>
          <w:u w:val="single"/>
          <w:lang w:val="es-ES"/>
        </w:rPr>
        <w:br/>
      </w:r>
      <w:r w:rsidR="00AF44D5" w:rsidRPr="00AF44D5">
        <w:rPr>
          <w:rFonts w:ascii="Calibri Light" w:hAnsi="Calibri Light" w:cs="Calibri Light"/>
          <w:sz w:val="24"/>
          <w:szCs w:val="24"/>
          <w:u w:val="single"/>
          <w:lang w:val="es-ES"/>
        </w:rPr>
        <w:t>Secuencia de alteración</w:t>
      </w:r>
      <w:r w:rsidR="00035C07">
        <w:rPr>
          <w:rFonts w:ascii="Calibri Light" w:hAnsi="Calibri Light" w:cs="Calibri Light"/>
          <w:sz w:val="24"/>
          <w:szCs w:val="24"/>
          <w:u w:val="single"/>
          <w:lang w:val="es-ES"/>
        </w:rPr>
        <w:t xml:space="preserve"> d</w:t>
      </w:r>
      <w:r w:rsidR="003D6619">
        <w:rPr>
          <w:rFonts w:ascii="Calibri Light" w:hAnsi="Calibri Light" w:cs="Calibri Light"/>
          <w:sz w:val="24"/>
          <w:szCs w:val="24"/>
          <w:u w:val="single"/>
          <w:lang w:val="es-ES"/>
        </w:rPr>
        <w:t>e especies químicas o minerales:</w:t>
      </w:r>
      <w:r w:rsidR="003D6619" w:rsidRPr="003D6619">
        <w:rPr>
          <w:rFonts w:ascii="Calibri Light" w:hAnsi="Calibri Light" w:cs="Calibri Light"/>
          <w:sz w:val="24"/>
          <w:szCs w:val="24"/>
          <w:lang w:val="es-ES"/>
        </w:rPr>
        <w:t xml:space="preserve"> En general l</w:t>
      </w:r>
      <w:r w:rsidRPr="003D6619">
        <w:rPr>
          <w:rFonts w:ascii="Calibri Light" w:hAnsi="Calibri Light" w:cs="Calibri Light"/>
          <w:sz w:val="24"/>
          <w:szCs w:val="24"/>
          <w:lang w:val="es-ES"/>
        </w:rPr>
        <w:t xml:space="preserve">os </w:t>
      </w:r>
      <w:r>
        <w:rPr>
          <w:rFonts w:ascii="Calibri Light" w:hAnsi="Calibri Light" w:cs="Calibri Light"/>
          <w:sz w:val="24"/>
          <w:szCs w:val="24"/>
          <w:lang w:val="es-ES"/>
        </w:rPr>
        <w:t>minerales félsicos son menos alterables que lo</w:t>
      </w:r>
      <w:r w:rsidR="00222746">
        <w:rPr>
          <w:rFonts w:ascii="Calibri Light" w:hAnsi="Calibri Light" w:cs="Calibri Light"/>
          <w:sz w:val="24"/>
          <w:szCs w:val="24"/>
          <w:lang w:val="es-ES"/>
        </w:rPr>
        <w:t>s</w:t>
      </w:r>
      <w:r>
        <w:rPr>
          <w:rFonts w:ascii="Calibri Light" w:hAnsi="Calibri Light" w:cs="Calibri Light"/>
          <w:sz w:val="24"/>
          <w:szCs w:val="24"/>
          <w:lang w:val="es-ES"/>
        </w:rPr>
        <w:t xml:space="preserve"> máficos.</w:t>
      </w:r>
      <w:r w:rsidR="003D6619">
        <w:rPr>
          <w:rFonts w:ascii="Calibri Light" w:hAnsi="Calibri Light" w:cs="Calibri Light"/>
          <w:sz w:val="24"/>
          <w:szCs w:val="24"/>
          <w:lang w:val="es-ES"/>
        </w:rPr>
        <w:t xml:space="preserve"> </w:t>
      </w:r>
      <w:r w:rsidR="00035C07">
        <w:rPr>
          <w:rFonts w:ascii="Calibri Light" w:hAnsi="Calibri Light" w:cs="Calibri Light"/>
          <w:sz w:val="24"/>
          <w:szCs w:val="24"/>
          <w:lang w:val="es-ES"/>
        </w:rPr>
        <w:t xml:space="preserve">Óxidos &lt; Silicatos &lt; Carbonatos y sulfuros. </w:t>
      </w:r>
      <w:r w:rsidR="007473D4">
        <w:rPr>
          <w:rFonts w:ascii="Calibri Light" w:hAnsi="Calibri Light" w:cs="Calibri Light"/>
          <w:sz w:val="24"/>
          <w:szCs w:val="24"/>
          <w:lang w:val="es-ES"/>
        </w:rPr>
        <w:br/>
      </w:r>
      <w:r w:rsidR="002A48FD">
        <w:rPr>
          <w:rFonts w:ascii="Calibri Light" w:hAnsi="Calibri Light" w:cs="Calibri Light"/>
          <w:sz w:val="24"/>
          <w:szCs w:val="24"/>
          <w:lang w:val="es-ES"/>
        </w:rPr>
        <w:tab/>
      </w:r>
      <w:r w:rsidR="002A48FD">
        <w:rPr>
          <w:rFonts w:ascii="Calibri Light" w:hAnsi="Calibri Light" w:cs="Calibri Light"/>
          <w:sz w:val="24"/>
          <w:szCs w:val="24"/>
          <w:lang w:val="es-ES"/>
        </w:rPr>
        <w:tab/>
      </w:r>
      <w:r w:rsidR="002A48FD">
        <w:rPr>
          <w:rFonts w:ascii="Calibri Light" w:hAnsi="Calibri Light" w:cs="Calibri Light"/>
          <w:sz w:val="24"/>
          <w:szCs w:val="24"/>
          <w:lang w:val="es-ES"/>
        </w:rPr>
        <w:tab/>
      </w:r>
      <w:r w:rsidR="00C058AF">
        <w:rPr>
          <w:rFonts w:ascii="Calibri Light" w:hAnsi="Calibri Light" w:cs="Calibri Light"/>
          <w:sz w:val="24"/>
          <w:szCs w:val="24"/>
          <w:lang w:val="es-ES"/>
        </w:rPr>
        <w:t xml:space="preserve">+ </w:t>
      </w:r>
      <w:proofErr w:type="gramStart"/>
      <w:r w:rsidR="00C058AF">
        <w:rPr>
          <w:rFonts w:ascii="Calibri Light" w:hAnsi="Calibri Light" w:cs="Calibri Light"/>
          <w:sz w:val="24"/>
          <w:szCs w:val="24"/>
          <w:lang w:val="es-ES"/>
        </w:rPr>
        <w:t>difícil</w:t>
      </w:r>
      <w:proofErr w:type="gramEnd"/>
      <w:r w:rsidR="00C058AF">
        <w:rPr>
          <w:rFonts w:ascii="Calibri Light" w:hAnsi="Calibri Light" w:cs="Calibri Light"/>
          <w:sz w:val="24"/>
          <w:szCs w:val="24"/>
          <w:lang w:val="es-ES"/>
        </w:rPr>
        <w:t xml:space="preserve"> de alterar</w:t>
      </w:r>
      <w:r w:rsidR="007473D4">
        <w:rPr>
          <w:rFonts w:ascii="Calibri Light" w:hAnsi="Calibri Light" w:cs="Calibri Light"/>
          <w:sz w:val="24"/>
          <w:szCs w:val="24"/>
          <w:lang w:val="es-ES"/>
        </w:rPr>
        <w:tab/>
      </w:r>
      <w:r w:rsidR="007473D4">
        <w:rPr>
          <w:rFonts w:ascii="Calibri Light" w:hAnsi="Calibri Light" w:cs="Calibri Light"/>
          <w:sz w:val="24"/>
          <w:szCs w:val="24"/>
          <w:lang w:val="es-ES"/>
        </w:rPr>
        <w:tab/>
      </w:r>
      <w:r w:rsidR="00C058AF">
        <w:rPr>
          <w:rFonts w:ascii="Calibri Light" w:hAnsi="Calibri Light" w:cs="Calibri Light"/>
          <w:sz w:val="24"/>
          <w:szCs w:val="24"/>
          <w:lang w:val="es-ES"/>
        </w:rPr>
        <w:t>+</w:t>
      </w:r>
      <w:r w:rsidR="00184189">
        <w:rPr>
          <w:rFonts w:ascii="Calibri Light" w:hAnsi="Calibri Light" w:cs="Calibri Light"/>
          <w:sz w:val="24"/>
          <w:szCs w:val="24"/>
          <w:lang w:val="es-ES"/>
        </w:rPr>
        <w:t xml:space="preserve"> fácil de alterar</w:t>
      </w:r>
    </w:p>
    <w:p w:rsidR="00AF44D5" w:rsidRDefault="00AF44D5" w:rsidP="00F7302B">
      <w:pPr>
        <w:spacing w:line="276" w:lineRule="auto"/>
        <w:rPr>
          <w:rFonts w:ascii="Calibri Light" w:hAnsi="Calibri Light" w:cs="Calibri Light"/>
          <w:sz w:val="24"/>
          <w:szCs w:val="24"/>
          <w:u w:val="single"/>
          <w:lang w:val="es-ES"/>
        </w:rPr>
      </w:pPr>
      <w:r w:rsidRPr="00AF44D5">
        <w:rPr>
          <w:rFonts w:ascii="Calibri Light" w:hAnsi="Calibri Light" w:cs="Calibri Light"/>
          <w:sz w:val="24"/>
          <w:szCs w:val="24"/>
          <w:u w:val="single"/>
          <w:lang w:val="es-ES"/>
        </w:rPr>
        <w:t xml:space="preserve">Serie de estabilidad decreciente de </w:t>
      </w:r>
      <w:proofErr w:type="spellStart"/>
      <w:r w:rsidRPr="00AF44D5">
        <w:rPr>
          <w:rFonts w:ascii="Calibri Light" w:hAnsi="Calibri Light" w:cs="Calibri Light"/>
          <w:sz w:val="24"/>
          <w:szCs w:val="24"/>
          <w:u w:val="single"/>
          <w:lang w:val="es-ES"/>
        </w:rPr>
        <w:t>Pettijhon</w:t>
      </w:r>
      <w:proofErr w:type="spellEnd"/>
    </w:p>
    <w:p w:rsidR="00FE7B4F" w:rsidRPr="00086808" w:rsidRDefault="00FE7B4F" w:rsidP="00086808">
      <w:pPr>
        <w:spacing w:line="276" w:lineRule="auto"/>
        <w:rPr>
          <w:rFonts w:ascii="Calibri Light" w:hAnsi="Calibri Light" w:cs="Calibri Light"/>
          <w:sz w:val="24"/>
          <w:szCs w:val="24"/>
          <w:u w:val="single"/>
          <w:lang w:val="es-ES"/>
        </w:rPr>
      </w:pPr>
      <w:proofErr w:type="spellStart"/>
      <w:r>
        <w:rPr>
          <w:rFonts w:ascii="Calibri Light" w:hAnsi="Calibri Light" w:cs="Calibri Light"/>
          <w:sz w:val="24"/>
          <w:szCs w:val="24"/>
          <w:lang w:val="es-ES"/>
        </w:rPr>
        <w:t>Pettijhon</w:t>
      </w:r>
      <w:proofErr w:type="spellEnd"/>
      <w:r>
        <w:rPr>
          <w:rFonts w:ascii="Calibri Light" w:hAnsi="Calibri Light" w:cs="Calibri Light"/>
          <w:sz w:val="24"/>
          <w:szCs w:val="24"/>
          <w:lang w:val="es-ES"/>
        </w:rPr>
        <w:t xml:space="preserve"> estableció un orden de estabilidad donde e</w:t>
      </w:r>
      <w:r w:rsidR="000A1453">
        <w:rPr>
          <w:rFonts w:ascii="Calibri Light" w:hAnsi="Calibri Light" w:cs="Calibri Light"/>
          <w:sz w:val="24"/>
          <w:szCs w:val="24"/>
          <w:lang w:val="es-ES"/>
        </w:rPr>
        <w:t xml:space="preserve">l número indica la presencia en sedimentos modernos frente a su persistencia en sedimentos antiguos. </w:t>
      </w:r>
      <w:r>
        <w:rPr>
          <w:rFonts w:ascii="Calibri Light" w:hAnsi="Calibri Light" w:cs="Calibri Light"/>
          <w:sz w:val="24"/>
          <w:szCs w:val="24"/>
          <w:lang w:val="es-ES"/>
        </w:rPr>
        <w:t>Si se tiene un sedimento antiguo</w:t>
      </w:r>
      <w:r w:rsidR="002074F8">
        <w:rPr>
          <w:rFonts w:ascii="Calibri Light" w:hAnsi="Calibri Light" w:cs="Calibri Light"/>
          <w:sz w:val="24"/>
          <w:szCs w:val="24"/>
          <w:lang w:val="es-ES"/>
        </w:rPr>
        <w:t xml:space="preserve"> y el mineral no está, es porque fue inestable y se degradó. </w:t>
      </w:r>
    </w:p>
    <w:p w:rsidR="00356553" w:rsidRDefault="00356553" w:rsidP="00B50E43">
      <w:pPr>
        <w:pStyle w:val="Prrafodelista"/>
        <w:numPr>
          <w:ilvl w:val="0"/>
          <w:numId w:val="12"/>
        </w:numPr>
        <w:spacing w:line="276" w:lineRule="auto"/>
        <w:rPr>
          <w:rFonts w:ascii="Calibri Light" w:hAnsi="Calibri Light" w:cs="Calibri Light"/>
          <w:sz w:val="24"/>
          <w:szCs w:val="24"/>
          <w:lang w:val="es-ES"/>
        </w:rPr>
        <w:sectPr w:rsidR="00356553" w:rsidSect="00350C8A">
          <w:footerReference w:type="default" r:id="rId13"/>
          <w:pgSz w:w="12240" w:h="15840" w:code="1"/>
          <w:pgMar w:top="720" w:right="720" w:bottom="720" w:left="720" w:header="709" w:footer="0" w:gutter="0"/>
          <w:cols w:space="708"/>
          <w:docGrid w:linePitch="360"/>
        </w:sectPr>
      </w:pPr>
    </w:p>
    <w:p w:rsidR="000A1453" w:rsidRDefault="002074F8"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Anatasa (TiO2), tetragonal (Mineral 2°)</w:t>
      </w:r>
    </w:p>
    <w:p w:rsidR="00222746" w:rsidRDefault="002074F8" w:rsidP="00222746">
      <w:pPr>
        <w:pStyle w:val="Prrafodelista"/>
        <w:numPr>
          <w:ilvl w:val="0"/>
          <w:numId w:val="26"/>
        </w:numPr>
        <w:spacing w:after="0" w:line="276" w:lineRule="auto"/>
        <w:rPr>
          <w:rFonts w:ascii="Calibri Light" w:hAnsi="Calibri Light" w:cs="Calibri Light"/>
          <w:sz w:val="24"/>
          <w:szCs w:val="24"/>
          <w:lang w:val="es-ES"/>
        </w:rPr>
      </w:pPr>
      <w:r w:rsidRPr="00222746">
        <w:rPr>
          <w:rFonts w:ascii="Calibri Light" w:hAnsi="Calibri Light" w:cs="Calibri Light"/>
          <w:sz w:val="24"/>
          <w:szCs w:val="24"/>
          <w:lang w:val="es-ES"/>
        </w:rPr>
        <w:t>Rutilo (TiO2), tetragonal (Mineral accesorio)</w:t>
      </w:r>
    </w:p>
    <w:p w:rsidR="002074F8" w:rsidRPr="00222746" w:rsidRDefault="00222746" w:rsidP="00222746">
      <w:pPr>
        <w:spacing w:after="0" w:line="276" w:lineRule="auto"/>
        <w:ind w:left="360"/>
        <w:rPr>
          <w:rFonts w:ascii="Calibri Light" w:hAnsi="Calibri Light" w:cs="Calibri Light"/>
          <w:sz w:val="24"/>
          <w:szCs w:val="24"/>
          <w:lang w:val="es-ES"/>
        </w:rPr>
      </w:pPr>
      <w:r w:rsidRPr="00222746">
        <w:rPr>
          <w:rFonts w:ascii="Calibri Light" w:hAnsi="Calibri Light" w:cs="Calibri Light"/>
          <w:sz w:val="24"/>
          <w:szCs w:val="24"/>
          <w:lang w:val="es-ES"/>
        </w:rPr>
        <w:t xml:space="preserve">1. </w:t>
      </w:r>
      <w:r w:rsidR="002074F8" w:rsidRPr="00222746">
        <w:rPr>
          <w:rFonts w:ascii="Calibri Light" w:hAnsi="Calibri Light" w:cs="Calibri Light"/>
          <w:sz w:val="24"/>
          <w:szCs w:val="24"/>
          <w:lang w:val="es-ES"/>
        </w:rPr>
        <w:t xml:space="preserve">Circón </w:t>
      </w:r>
      <w:r w:rsidR="00AE7A93" w:rsidRPr="00222746">
        <w:rPr>
          <w:rFonts w:ascii="Calibri Light" w:hAnsi="Calibri Light" w:cs="Calibri Light"/>
          <w:sz w:val="24"/>
          <w:szCs w:val="24"/>
          <w:lang w:val="es-ES"/>
        </w:rPr>
        <w:t>(ZrSiO4)</w:t>
      </w:r>
    </w:p>
    <w:p w:rsidR="002074F8" w:rsidRDefault="002074F8" w:rsidP="00222746">
      <w:pPr>
        <w:pStyle w:val="Prrafodelista"/>
        <w:numPr>
          <w:ilvl w:val="0"/>
          <w:numId w:val="12"/>
        </w:numPr>
        <w:spacing w:after="0" w:line="276" w:lineRule="auto"/>
        <w:rPr>
          <w:rFonts w:ascii="Calibri Light" w:hAnsi="Calibri Light" w:cs="Calibri Light"/>
          <w:sz w:val="24"/>
          <w:szCs w:val="24"/>
          <w:lang w:val="es-ES"/>
        </w:rPr>
      </w:pPr>
      <w:r>
        <w:rPr>
          <w:rFonts w:ascii="Calibri Light" w:hAnsi="Calibri Light" w:cs="Calibri Light"/>
          <w:sz w:val="24"/>
          <w:szCs w:val="24"/>
          <w:lang w:val="es-ES"/>
        </w:rPr>
        <w:t>Muscovita</w:t>
      </w:r>
    </w:p>
    <w:p w:rsidR="00356553" w:rsidRDefault="00222746" w:rsidP="00222746">
      <w:pPr>
        <w:spacing w:after="0" w:line="276" w:lineRule="auto"/>
        <w:ind w:left="360"/>
        <w:rPr>
          <w:rFonts w:ascii="Calibri Light" w:hAnsi="Calibri Light" w:cs="Calibri Light"/>
          <w:sz w:val="24"/>
          <w:szCs w:val="24"/>
          <w:lang w:val="es-ES"/>
        </w:rPr>
      </w:pPr>
      <w:r>
        <w:rPr>
          <w:rFonts w:ascii="Calibri Light" w:hAnsi="Calibri Light" w:cs="Calibri Light"/>
          <w:sz w:val="24"/>
          <w:szCs w:val="24"/>
          <w:lang w:val="es-ES"/>
        </w:rPr>
        <w:t xml:space="preserve">2. </w:t>
      </w:r>
      <w:r w:rsidR="002074F8" w:rsidRPr="00222746">
        <w:rPr>
          <w:rFonts w:ascii="Calibri Light" w:hAnsi="Calibri Light" w:cs="Calibri Light"/>
          <w:sz w:val="24"/>
          <w:szCs w:val="24"/>
          <w:lang w:val="es-ES"/>
        </w:rPr>
        <w:t>Grupo de la Turmalina</w:t>
      </w:r>
      <w:r w:rsidR="00356553">
        <w:rPr>
          <w:rFonts w:ascii="Calibri Light" w:hAnsi="Calibri Light" w:cs="Calibri Light"/>
          <w:sz w:val="24"/>
          <w:szCs w:val="24"/>
          <w:lang w:val="es-ES"/>
        </w:rPr>
        <w:t xml:space="preserve">: </w:t>
      </w:r>
      <w:r w:rsidR="0026149D">
        <w:rPr>
          <w:rFonts w:ascii="Calibri Light" w:hAnsi="Calibri Light" w:cs="Calibri Light"/>
          <w:sz w:val="24"/>
          <w:szCs w:val="24"/>
          <w:lang w:val="es-ES"/>
        </w:rPr>
        <w:br/>
      </w:r>
      <w:proofErr w:type="gramStart"/>
      <w:r w:rsidR="00356553">
        <w:rPr>
          <w:rFonts w:ascii="Calibri Light" w:hAnsi="Calibri Light" w:cs="Calibri Light"/>
          <w:sz w:val="24"/>
          <w:szCs w:val="24"/>
          <w:lang w:val="es-ES"/>
        </w:rPr>
        <w:t>A(</w:t>
      </w:r>
      <w:proofErr w:type="gramEnd"/>
      <w:r w:rsidR="00356553">
        <w:rPr>
          <w:rFonts w:ascii="Calibri Light" w:hAnsi="Calibri Light" w:cs="Calibri Light"/>
          <w:sz w:val="24"/>
          <w:szCs w:val="24"/>
          <w:lang w:val="es-ES"/>
        </w:rPr>
        <w:t>D</w:t>
      </w:r>
      <w:r w:rsidR="00356553">
        <w:rPr>
          <w:rFonts w:ascii="Calibri Light" w:hAnsi="Calibri Light" w:cs="Calibri Light"/>
          <w:sz w:val="24"/>
          <w:szCs w:val="24"/>
          <w:vertAlign w:val="subscript"/>
          <w:lang w:val="es-ES"/>
        </w:rPr>
        <w:t>3</w:t>
      </w:r>
      <w:r w:rsidR="00356553">
        <w:rPr>
          <w:rFonts w:ascii="Calibri Light" w:hAnsi="Calibri Light" w:cs="Calibri Light"/>
          <w:sz w:val="24"/>
          <w:szCs w:val="24"/>
          <w:lang w:val="es-ES"/>
        </w:rPr>
        <w:t>) G</w:t>
      </w:r>
      <w:r w:rsidR="00356553">
        <w:rPr>
          <w:rFonts w:ascii="Calibri Light" w:hAnsi="Calibri Light" w:cs="Calibri Light"/>
          <w:sz w:val="24"/>
          <w:szCs w:val="24"/>
          <w:vertAlign w:val="subscript"/>
          <w:lang w:val="es-ES"/>
        </w:rPr>
        <w:t>6</w:t>
      </w:r>
      <w:r w:rsidR="00356553">
        <w:rPr>
          <w:rFonts w:ascii="Calibri Light" w:hAnsi="Calibri Light" w:cs="Calibri Light"/>
          <w:sz w:val="24"/>
          <w:szCs w:val="24"/>
          <w:lang w:val="es-ES"/>
        </w:rPr>
        <w:t>(T</w:t>
      </w:r>
      <w:r w:rsidR="00356553">
        <w:rPr>
          <w:rFonts w:ascii="Calibri Light" w:hAnsi="Calibri Light" w:cs="Calibri Light"/>
          <w:sz w:val="24"/>
          <w:szCs w:val="24"/>
          <w:vertAlign w:val="subscript"/>
          <w:lang w:val="es-ES"/>
        </w:rPr>
        <w:t>6</w:t>
      </w:r>
      <w:r w:rsidR="00356553">
        <w:rPr>
          <w:rFonts w:ascii="Calibri Light" w:hAnsi="Calibri Light" w:cs="Calibri Light"/>
          <w:sz w:val="24"/>
          <w:szCs w:val="24"/>
          <w:lang w:val="es-ES"/>
        </w:rPr>
        <w:t>O</w:t>
      </w:r>
      <w:r w:rsidR="00356553">
        <w:rPr>
          <w:rFonts w:ascii="Calibri Light" w:hAnsi="Calibri Light" w:cs="Calibri Light"/>
          <w:sz w:val="24"/>
          <w:szCs w:val="24"/>
          <w:vertAlign w:val="subscript"/>
          <w:lang w:val="es-ES"/>
        </w:rPr>
        <w:t>18</w:t>
      </w:r>
      <w:r w:rsidR="00356553">
        <w:rPr>
          <w:rFonts w:ascii="Calibri Light" w:hAnsi="Calibri Light" w:cs="Calibri Light"/>
          <w:sz w:val="24"/>
          <w:szCs w:val="24"/>
          <w:lang w:val="es-ES"/>
        </w:rPr>
        <w:t>)(BO</w:t>
      </w:r>
      <w:r w:rsidR="00356553">
        <w:rPr>
          <w:rFonts w:ascii="Calibri Light" w:hAnsi="Calibri Light" w:cs="Calibri Light"/>
          <w:sz w:val="24"/>
          <w:szCs w:val="24"/>
          <w:vertAlign w:val="subscript"/>
          <w:lang w:val="es-ES"/>
        </w:rPr>
        <w:t>3</w:t>
      </w:r>
      <w:r w:rsidR="00356553">
        <w:rPr>
          <w:rFonts w:ascii="Calibri Light" w:hAnsi="Calibri Light" w:cs="Calibri Light"/>
          <w:sz w:val="24"/>
          <w:szCs w:val="24"/>
          <w:lang w:val="es-ES"/>
        </w:rPr>
        <w:t>)</w:t>
      </w:r>
      <w:r w:rsidR="00356553">
        <w:rPr>
          <w:rFonts w:ascii="Calibri Light" w:hAnsi="Calibri Light" w:cs="Calibri Light"/>
          <w:sz w:val="24"/>
          <w:szCs w:val="24"/>
          <w:vertAlign w:val="subscript"/>
          <w:lang w:val="es-ES"/>
        </w:rPr>
        <w:t>3</w:t>
      </w:r>
      <w:r w:rsidR="00356553">
        <w:rPr>
          <w:rFonts w:ascii="Calibri Light" w:hAnsi="Calibri Light" w:cs="Calibri Light"/>
          <w:sz w:val="24"/>
          <w:szCs w:val="24"/>
          <w:lang w:val="es-ES"/>
        </w:rPr>
        <w:t>X</w:t>
      </w:r>
      <w:r w:rsidR="00356553">
        <w:rPr>
          <w:rFonts w:ascii="Calibri Light" w:hAnsi="Calibri Light" w:cs="Calibri Light"/>
          <w:sz w:val="24"/>
          <w:szCs w:val="24"/>
          <w:vertAlign w:val="subscript"/>
          <w:lang w:val="es-ES"/>
        </w:rPr>
        <w:t>3</w:t>
      </w:r>
      <w:r w:rsidR="00356553">
        <w:rPr>
          <w:rFonts w:ascii="Calibri Light" w:hAnsi="Calibri Light" w:cs="Calibri Light"/>
          <w:sz w:val="24"/>
          <w:szCs w:val="24"/>
          <w:lang w:val="es-ES"/>
        </w:rPr>
        <w:t xml:space="preserve">Z         </w:t>
      </w:r>
      <w:r w:rsidR="00356553">
        <w:rPr>
          <w:rFonts w:ascii="Calibri Light" w:hAnsi="Calibri Light" w:cs="Calibri Light"/>
          <w:sz w:val="24"/>
          <w:szCs w:val="24"/>
          <w:lang w:val="es-ES"/>
        </w:rPr>
        <w:br/>
        <w:t xml:space="preserve">A= Ca, </w:t>
      </w:r>
      <w:proofErr w:type="spellStart"/>
      <w:r w:rsidR="00356553">
        <w:rPr>
          <w:rFonts w:ascii="Calibri Light" w:hAnsi="Calibri Light" w:cs="Calibri Light"/>
          <w:sz w:val="24"/>
          <w:szCs w:val="24"/>
          <w:lang w:val="es-ES"/>
        </w:rPr>
        <w:t>Na</w:t>
      </w:r>
      <w:proofErr w:type="spellEnd"/>
      <w:r w:rsidR="00356553">
        <w:rPr>
          <w:rFonts w:ascii="Calibri Light" w:hAnsi="Calibri Light" w:cs="Calibri Light"/>
          <w:sz w:val="24"/>
          <w:szCs w:val="24"/>
          <w:lang w:val="es-ES"/>
        </w:rPr>
        <w:t xml:space="preserve">, K        </w:t>
      </w:r>
      <w:r w:rsidR="00356553">
        <w:rPr>
          <w:rFonts w:ascii="Calibri Light" w:hAnsi="Calibri Light" w:cs="Calibri Light"/>
          <w:sz w:val="24"/>
          <w:szCs w:val="24"/>
          <w:lang w:val="es-ES"/>
        </w:rPr>
        <w:br/>
        <w:t xml:space="preserve">D=  Al, Fe+2, F+3, Li, Mg, Mn                                     </w:t>
      </w:r>
      <w:r w:rsidR="00356553">
        <w:rPr>
          <w:rFonts w:ascii="Calibri Light" w:hAnsi="Calibri Light" w:cs="Calibri Light"/>
          <w:sz w:val="24"/>
          <w:szCs w:val="24"/>
          <w:lang w:val="es-ES"/>
        </w:rPr>
        <w:br/>
        <w:t xml:space="preserve">G= Al, Cr, V+3     </w:t>
      </w:r>
      <w:r w:rsidR="00356553">
        <w:rPr>
          <w:rFonts w:ascii="Calibri Light" w:hAnsi="Calibri Light" w:cs="Calibri Light"/>
          <w:sz w:val="24"/>
          <w:szCs w:val="24"/>
          <w:lang w:val="es-ES"/>
        </w:rPr>
        <w:br/>
        <w:t xml:space="preserve">T= Si, Al, B                             </w:t>
      </w:r>
      <w:r w:rsidR="00356553">
        <w:rPr>
          <w:rFonts w:ascii="Calibri Light" w:hAnsi="Calibri Light" w:cs="Calibri Light"/>
          <w:sz w:val="24"/>
          <w:szCs w:val="24"/>
          <w:lang w:val="es-ES"/>
        </w:rPr>
        <w:br/>
      </w:r>
      <w:r w:rsidR="00356553">
        <w:rPr>
          <w:rFonts w:ascii="Calibri Light" w:hAnsi="Calibri Light" w:cs="Calibri Light"/>
          <w:sz w:val="24"/>
          <w:szCs w:val="24"/>
          <w:lang w:val="es-ES"/>
        </w:rPr>
        <w:lastRenderedPageBreak/>
        <w:t xml:space="preserve">X= O </w:t>
      </w:r>
      <w:proofErr w:type="spellStart"/>
      <w:r w:rsidR="00356553">
        <w:rPr>
          <w:rFonts w:ascii="Calibri Light" w:hAnsi="Calibri Light" w:cs="Calibri Light"/>
          <w:sz w:val="24"/>
          <w:szCs w:val="24"/>
          <w:lang w:val="es-ES"/>
        </w:rPr>
        <w:t>o</w:t>
      </w:r>
      <w:proofErr w:type="spellEnd"/>
      <w:r w:rsidR="00356553">
        <w:rPr>
          <w:rFonts w:ascii="Calibri Light" w:hAnsi="Calibri Light" w:cs="Calibri Light"/>
          <w:sz w:val="24"/>
          <w:szCs w:val="24"/>
          <w:lang w:val="es-ES"/>
        </w:rPr>
        <w:t xml:space="preserve"> OH                            </w:t>
      </w:r>
      <w:r w:rsidR="00356553">
        <w:rPr>
          <w:rFonts w:ascii="Calibri Light" w:hAnsi="Calibri Light" w:cs="Calibri Light"/>
          <w:sz w:val="24"/>
          <w:szCs w:val="24"/>
          <w:lang w:val="es-ES"/>
        </w:rPr>
        <w:br/>
        <w:t>Z= F, O, OH</w:t>
      </w:r>
    </w:p>
    <w:p w:rsidR="00356553" w:rsidRPr="00222746" w:rsidRDefault="00356553" w:rsidP="00222746">
      <w:pPr>
        <w:spacing w:after="0" w:line="276" w:lineRule="auto"/>
        <w:ind w:left="360"/>
        <w:rPr>
          <w:rFonts w:ascii="Calibri Light" w:hAnsi="Calibri Light" w:cs="Calibri Light"/>
          <w:sz w:val="24"/>
          <w:szCs w:val="24"/>
          <w:lang w:val="es-ES"/>
        </w:rPr>
      </w:pP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Monacita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Granate</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Biotita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Apatita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Ilmenita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Magnetita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Estaurolita</w:t>
      </w:r>
    </w:p>
    <w:p w:rsidR="00356553" w:rsidRDefault="00356553" w:rsidP="00356553">
      <w:pPr>
        <w:spacing w:line="276" w:lineRule="auto"/>
        <w:rPr>
          <w:rFonts w:ascii="Calibri Light" w:hAnsi="Calibri Light" w:cs="Calibri Light"/>
          <w:sz w:val="24"/>
          <w:szCs w:val="24"/>
          <w:lang w:val="es-ES"/>
        </w:rPr>
      </w:pPr>
    </w:p>
    <w:p w:rsidR="00356553" w:rsidRDefault="00356553" w:rsidP="00356553">
      <w:pPr>
        <w:spacing w:line="276" w:lineRule="auto"/>
        <w:rPr>
          <w:rFonts w:ascii="Calibri Light" w:hAnsi="Calibri Light" w:cs="Calibri Light"/>
          <w:sz w:val="24"/>
          <w:szCs w:val="24"/>
          <w:lang w:val="es-ES"/>
        </w:rPr>
      </w:pPr>
    </w:p>
    <w:p w:rsidR="00356553" w:rsidRDefault="00356553" w:rsidP="00356553">
      <w:pPr>
        <w:spacing w:line="276" w:lineRule="auto"/>
        <w:rPr>
          <w:rFonts w:ascii="Calibri Light" w:hAnsi="Calibri Light" w:cs="Calibri Light"/>
          <w:sz w:val="24"/>
          <w:szCs w:val="24"/>
          <w:lang w:val="es-ES"/>
        </w:rPr>
      </w:pP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Cianita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Epidoto</w:t>
      </w:r>
      <w:proofErr w:type="spellEnd"/>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Hornblenda</w:t>
      </w:r>
      <w:proofErr w:type="spellEnd"/>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Andalusita</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Topacio</w:t>
      </w:r>
    </w:p>
    <w:p w:rsidR="00C0770A" w:rsidRDefault="00C0770A"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Titanita</w:t>
      </w:r>
    </w:p>
    <w:p w:rsidR="004E2224" w:rsidRDefault="004E2224" w:rsidP="00B50E43">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Zoisita</w:t>
      </w:r>
    </w:p>
    <w:p w:rsidR="004E2224" w:rsidRDefault="004E2224" w:rsidP="004E2224">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Augita</w:t>
      </w:r>
    </w:p>
    <w:p w:rsidR="004E2224" w:rsidRDefault="004E2224" w:rsidP="004E2224">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Sillimanita</w:t>
      </w:r>
    </w:p>
    <w:p w:rsidR="004E2224" w:rsidRDefault="004E2224" w:rsidP="004E2224">
      <w:pPr>
        <w:pStyle w:val="Prrafodelista"/>
        <w:numPr>
          <w:ilvl w:val="0"/>
          <w:numId w:val="12"/>
        </w:num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Hipersteno</w:t>
      </w:r>
      <w:proofErr w:type="spellEnd"/>
    </w:p>
    <w:p w:rsidR="004E2224" w:rsidRDefault="004E2224" w:rsidP="004E2224">
      <w:pPr>
        <w:pStyle w:val="Prrafodelista"/>
        <w:numPr>
          <w:ilvl w:val="0"/>
          <w:numId w:val="12"/>
        </w:numPr>
        <w:spacing w:line="276" w:lineRule="auto"/>
        <w:rPr>
          <w:rFonts w:ascii="Calibri Light" w:hAnsi="Calibri Light" w:cs="Calibri Light"/>
          <w:sz w:val="24"/>
          <w:szCs w:val="24"/>
          <w:lang w:val="es-ES"/>
        </w:rPr>
      </w:pPr>
      <w:r>
        <w:rPr>
          <w:rFonts w:ascii="Calibri Light" w:hAnsi="Calibri Light" w:cs="Calibri Light"/>
          <w:sz w:val="24"/>
          <w:szCs w:val="24"/>
          <w:lang w:val="es-ES"/>
        </w:rPr>
        <w:t>Diópsido – actinolita</w:t>
      </w:r>
    </w:p>
    <w:p w:rsidR="004E2224" w:rsidRPr="004E2224" w:rsidRDefault="004E2224" w:rsidP="004E2224">
      <w:pPr>
        <w:pStyle w:val="Prrafodelista"/>
        <w:numPr>
          <w:ilvl w:val="0"/>
          <w:numId w:val="12"/>
        </w:num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Olivina</w:t>
      </w:r>
      <w:proofErr w:type="spellEnd"/>
      <w:r>
        <w:rPr>
          <w:rFonts w:ascii="Calibri Light" w:hAnsi="Calibri Light" w:cs="Calibri Light"/>
          <w:sz w:val="24"/>
          <w:szCs w:val="24"/>
          <w:lang w:val="es-ES"/>
        </w:rPr>
        <w:t xml:space="preserve"> (Solo en sedimentos cuaternarios)</w:t>
      </w: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pPr>
    </w:p>
    <w:p w:rsidR="00356553" w:rsidRDefault="00356553" w:rsidP="005B2267">
      <w:pPr>
        <w:spacing w:line="276" w:lineRule="auto"/>
        <w:jc w:val="center"/>
        <w:rPr>
          <w:rFonts w:ascii="Calibri Light" w:hAnsi="Calibri Light" w:cs="Calibri Light"/>
          <w:b/>
          <w:bCs/>
          <w:sz w:val="24"/>
          <w:szCs w:val="24"/>
          <w:lang w:val="es-ES"/>
        </w:rPr>
        <w:sectPr w:rsidR="00356553" w:rsidSect="00356553">
          <w:type w:val="continuous"/>
          <w:pgSz w:w="12240" w:h="15840" w:code="1"/>
          <w:pgMar w:top="720" w:right="720" w:bottom="720" w:left="720" w:header="709" w:footer="709" w:gutter="0"/>
          <w:cols w:num="2" w:space="708"/>
          <w:docGrid w:linePitch="360"/>
        </w:sectPr>
      </w:pPr>
    </w:p>
    <w:tbl>
      <w:tblPr>
        <w:tblStyle w:val="Tablanormal11"/>
        <w:tblW w:w="0" w:type="auto"/>
        <w:tblLook w:val="04A0" w:firstRow="1" w:lastRow="0" w:firstColumn="1" w:lastColumn="0" w:noHBand="0" w:noVBand="1"/>
      </w:tblPr>
      <w:tblGrid>
        <w:gridCol w:w="2697"/>
        <w:gridCol w:w="2697"/>
        <w:gridCol w:w="2698"/>
        <w:gridCol w:w="2698"/>
      </w:tblGrid>
      <w:tr w:rsidR="00C80D2F" w:rsidTr="005B2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val="restart"/>
            <w:shd w:val="clear" w:color="auto" w:fill="F2F2F2" w:themeFill="background1" w:themeFillShade="F2"/>
          </w:tcPr>
          <w:p w:rsidR="00C80D2F" w:rsidRPr="00C80D2F" w:rsidRDefault="00C80D2F" w:rsidP="005B2267">
            <w:pPr>
              <w:spacing w:line="276" w:lineRule="auto"/>
              <w:jc w:val="center"/>
              <w:rPr>
                <w:rFonts w:ascii="Calibri Light" w:hAnsi="Calibri Light" w:cs="Calibri Light"/>
                <w:sz w:val="24"/>
                <w:szCs w:val="24"/>
                <w:lang w:val="es-ES"/>
              </w:rPr>
            </w:pPr>
            <w:r w:rsidRPr="00C80D2F">
              <w:rPr>
                <w:rFonts w:ascii="Calibri Light" w:hAnsi="Calibri Light" w:cs="Calibri Light"/>
                <w:sz w:val="24"/>
                <w:szCs w:val="24"/>
                <w:lang w:val="es-ES"/>
              </w:rPr>
              <w:lastRenderedPageBreak/>
              <w:t>Estabilidad</w:t>
            </w:r>
          </w:p>
        </w:tc>
        <w:tc>
          <w:tcPr>
            <w:tcW w:w="2697" w:type="dxa"/>
            <w:vMerge w:val="restart"/>
          </w:tcPr>
          <w:p w:rsidR="00C80D2F" w:rsidRPr="00C80D2F" w:rsidRDefault="00C80D2F" w:rsidP="005B226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C80D2F">
              <w:rPr>
                <w:rFonts w:ascii="Calibri Light" w:hAnsi="Calibri Light" w:cs="Calibri Light"/>
                <w:sz w:val="24"/>
                <w:szCs w:val="24"/>
                <w:lang w:val="es-ES"/>
              </w:rPr>
              <w:t>Accesorios</w:t>
            </w:r>
          </w:p>
        </w:tc>
        <w:tc>
          <w:tcPr>
            <w:tcW w:w="5396" w:type="dxa"/>
            <w:gridSpan w:val="2"/>
          </w:tcPr>
          <w:p w:rsidR="00C80D2F" w:rsidRPr="00C80D2F" w:rsidRDefault="00C80D2F" w:rsidP="005B2267">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sidRPr="00C80D2F">
              <w:rPr>
                <w:rFonts w:ascii="Calibri Light" w:hAnsi="Calibri Light" w:cs="Calibri Light"/>
                <w:sz w:val="24"/>
                <w:szCs w:val="24"/>
                <w:lang w:val="es-ES"/>
              </w:rPr>
              <w:t>Esenciales</w:t>
            </w:r>
          </w:p>
        </w:tc>
      </w:tr>
      <w:tr w:rsidR="00C80D2F"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C80D2F" w:rsidRPr="00C80D2F" w:rsidRDefault="00C80D2F" w:rsidP="005B2267">
            <w:pPr>
              <w:spacing w:line="276" w:lineRule="auto"/>
              <w:jc w:val="center"/>
              <w:rPr>
                <w:rFonts w:ascii="Calibri Light" w:hAnsi="Calibri Light" w:cs="Calibri Light"/>
                <w:sz w:val="24"/>
                <w:szCs w:val="24"/>
                <w:lang w:val="es-ES"/>
              </w:rPr>
            </w:pPr>
          </w:p>
        </w:tc>
        <w:tc>
          <w:tcPr>
            <w:tcW w:w="2697" w:type="dxa"/>
            <w:vMerge/>
          </w:tcPr>
          <w:p w:rsidR="00C80D2F" w:rsidRPr="00C80D2F" w:rsidRDefault="00C80D2F"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C80D2F" w:rsidRPr="005B4921" w:rsidRDefault="00C80D2F"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4"/>
                <w:szCs w:val="24"/>
                <w:lang w:val="es-ES"/>
              </w:rPr>
            </w:pPr>
            <w:r w:rsidRPr="005B4921">
              <w:rPr>
                <w:rFonts w:ascii="Calibri Light" w:hAnsi="Calibri Light" w:cs="Calibri Light"/>
                <w:b/>
                <w:bCs/>
                <w:sz w:val="24"/>
                <w:szCs w:val="24"/>
                <w:lang w:val="es-ES"/>
              </w:rPr>
              <w:t>Máficos</w:t>
            </w:r>
          </w:p>
        </w:tc>
        <w:tc>
          <w:tcPr>
            <w:tcW w:w="2698" w:type="dxa"/>
          </w:tcPr>
          <w:p w:rsidR="00C80D2F" w:rsidRPr="005B4921" w:rsidRDefault="00C80D2F"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bCs/>
                <w:sz w:val="24"/>
                <w:szCs w:val="24"/>
                <w:lang w:val="es-ES"/>
              </w:rPr>
            </w:pPr>
            <w:r w:rsidRPr="005B4921">
              <w:rPr>
                <w:rFonts w:ascii="Calibri Light" w:hAnsi="Calibri Light" w:cs="Calibri Light"/>
                <w:b/>
                <w:bCs/>
                <w:sz w:val="24"/>
                <w:szCs w:val="24"/>
                <w:lang w:val="es-ES"/>
              </w:rPr>
              <w:t>Félsicos</w:t>
            </w: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val="restart"/>
          </w:tcPr>
          <w:p w:rsidR="005B2267" w:rsidRDefault="005B2267" w:rsidP="005B2267">
            <w:pPr>
              <w:spacing w:line="276" w:lineRule="auto"/>
              <w:jc w:val="center"/>
              <w:rPr>
                <w:rFonts w:ascii="Calibri Light" w:hAnsi="Calibri Light" w:cs="Calibri Light"/>
                <w:sz w:val="24"/>
                <w:szCs w:val="24"/>
                <w:lang w:val="es-ES"/>
              </w:rPr>
            </w:pPr>
          </w:p>
          <w:p w:rsidR="005B2267" w:rsidRDefault="005B2267" w:rsidP="005B2267">
            <w:pPr>
              <w:spacing w:line="276" w:lineRule="auto"/>
              <w:jc w:val="center"/>
              <w:rPr>
                <w:rFonts w:ascii="Calibri Light" w:hAnsi="Calibri Light" w:cs="Calibri Light"/>
                <w:sz w:val="24"/>
                <w:szCs w:val="24"/>
                <w:lang w:val="es-ES"/>
              </w:rPr>
            </w:pPr>
          </w:p>
          <w:p w:rsidR="005B2267" w:rsidRPr="00C80D2F" w:rsidRDefault="005B2267" w:rsidP="005B2267">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Inestables</w:t>
            </w:r>
          </w:p>
        </w:tc>
        <w:tc>
          <w:tcPr>
            <w:tcW w:w="2697"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Apatita</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roofErr w:type="spellStart"/>
            <w:r>
              <w:rPr>
                <w:rFonts w:ascii="Calibri Light" w:hAnsi="Calibri Light" w:cs="Calibri Light"/>
                <w:sz w:val="24"/>
                <w:szCs w:val="24"/>
                <w:lang w:val="es-ES"/>
              </w:rPr>
              <w:t>Olivinas</w:t>
            </w:r>
            <w:proofErr w:type="spellEnd"/>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roofErr w:type="spellStart"/>
            <w:r>
              <w:rPr>
                <w:rFonts w:ascii="Calibri Light" w:hAnsi="Calibri Light" w:cs="Calibri Light"/>
                <w:sz w:val="24"/>
                <w:szCs w:val="24"/>
                <w:lang w:val="es-ES"/>
              </w:rPr>
              <w:t>Piroxenos</w:t>
            </w:r>
            <w:proofErr w:type="spellEnd"/>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Anortita</w:t>
            </w: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roofErr w:type="spellStart"/>
            <w:r>
              <w:rPr>
                <w:rFonts w:ascii="Calibri Light" w:hAnsi="Calibri Light" w:cs="Calibri Light"/>
                <w:sz w:val="24"/>
                <w:szCs w:val="24"/>
                <w:lang w:val="es-ES"/>
              </w:rPr>
              <w:t>Hornblenda</w:t>
            </w:r>
            <w:proofErr w:type="spellEnd"/>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Bitownita</w:t>
            </w: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Biotita</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Labradorita</w:t>
            </w: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val="restart"/>
          </w:tcPr>
          <w:p w:rsidR="005B2267" w:rsidRDefault="005B2267" w:rsidP="005B2267">
            <w:pPr>
              <w:spacing w:line="276" w:lineRule="auto"/>
              <w:jc w:val="center"/>
              <w:rPr>
                <w:rFonts w:ascii="Calibri Light" w:hAnsi="Calibri Light" w:cs="Calibri Light"/>
                <w:sz w:val="24"/>
                <w:szCs w:val="24"/>
                <w:lang w:val="es-ES"/>
              </w:rPr>
            </w:pPr>
          </w:p>
          <w:p w:rsidR="005B2267" w:rsidRDefault="005B2267" w:rsidP="005B2267">
            <w:pPr>
              <w:spacing w:line="276" w:lineRule="auto"/>
              <w:jc w:val="center"/>
              <w:rPr>
                <w:rFonts w:ascii="Calibri Light" w:hAnsi="Calibri Light" w:cs="Calibri Light"/>
                <w:sz w:val="24"/>
                <w:szCs w:val="24"/>
                <w:lang w:val="es-ES"/>
              </w:rPr>
            </w:pPr>
          </w:p>
          <w:p w:rsidR="005B2267" w:rsidRDefault="005B2267" w:rsidP="005B2267">
            <w:pPr>
              <w:spacing w:line="276" w:lineRule="auto"/>
              <w:jc w:val="center"/>
              <w:rPr>
                <w:rFonts w:ascii="Calibri Light" w:hAnsi="Calibri Light" w:cs="Calibri Light"/>
                <w:sz w:val="24"/>
                <w:szCs w:val="24"/>
                <w:lang w:val="es-ES"/>
              </w:rPr>
            </w:pPr>
          </w:p>
          <w:p w:rsidR="005B2267" w:rsidRDefault="005B2267" w:rsidP="005B2267">
            <w:pPr>
              <w:spacing w:line="276" w:lineRule="auto"/>
              <w:jc w:val="center"/>
              <w:rPr>
                <w:rFonts w:ascii="Calibri Light" w:hAnsi="Calibri Light" w:cs="Calibri Light"/>
                <w:sz w:val="24"/>
                <w:szCs w:val="24"/>
                <w:lang w:val="es-ES"/>
              </w:rPr>
            </w:pPr>
            <w:proofErr w:type="spellStart"/>
            <w:r>
              <w:rPr>
                <w:rFonts w:ascii="Calibri Light" w:hAnsi="Calibri Light" w:cs="Calibri Light"/>
                <w:sz w:val="24"/>
                <w:szCs w:val="24"/>
                <w:lang w:val="es-ES"/>
              </w:rPr>
              <w:t>Metaestables</w:t>
            </w:r>
            <w:proofErr w:type="spellEnd"/>
          </w:p>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roofErr w:type="spellStart"/>
            <w:r>
              <w:rPr>
                <w:rFonts w:ascii="Calibri Light" w:hAnsi="Calibri Light" w:cs="Calibri Light"/>
                <w:sz w:val="24"/>
                <w:szCs w:val="24"/>
                <w:lang w:val="es-ES"/>
              </w:rPr>
              <w:t>Epidoto</w:t>
            </w:r>
            <w:proofErr w:type="spellEnd"/>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Zoisita</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Oligoclasa</w:t>
            </w: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Granate</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Albita</w:t>
            </w: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Magnetita</w:t>
            </w: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Ilmenita</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Fk</w:t>
            </w: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Titanita</w:t>
            </w: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Turmalina</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Muscovita</w:t>
            </w:r>
          </w:p>
        </w:tc>
      </w:tr>
      <w:tr w:rsidR="005B2267" w:rsidTr="005B2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vMerge w:val="restart"/>
            <w:shd w:val="clear" w:color="auto" w:fill="auto"/>
          </w:tcPr>
          <w:p w:rsidR="005B2267" w:rsidRPr="00C80D2F" w:rsidRDefault="005B2267" w:rsidP="005B2267">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Estables</w:t>
            </w:r>
          </w:p>
        </w:tc>
        <w:tc>
          <w:tcPr>
            <w:tcW w:w="2697" w:type="dxa"/>
          </w:tcPr>
          <w:p w:rsidR="005B2267"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Circón</w:t>
            </w: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Cuarzo</w:t>
            </w:r>
          </w:p>
        </w:tc>
      </w:tr>
      <w:tr w:rsidR="005B2267" w:rsidTr="005B2267">
        <w:tc>
          <w:tcPr>
            <w:cnfStyle w:val="001000000000" w:firstRow="0" w:lastRow="0" w:firstColumn="1" w:lastColumn="0" w:oddVBand="0" w:evenVBand="0" w:oddHBand="0" w:evenHBand="0" w:firstRowFirstColumn="0" w:firstRowLastColumn="0" w:lastRowFirstColumn="0" w:lastRowLastColumn="0"/>
            <w:tcW w:w="2697" w:type="dxa"/>
            <w:vMerge/>
            <w:shd w:val="clear" w:color="auto" w:fill="auto"/>
          </w:tcPr>
          <w:p w:rsidR="005B2267" w:rsidRPr="00C80D2F" w:rsidRDefault="005B2267" w:rsidP="005B2267">
            <w:pPr>
              <w:spacing w:line="276" w:lineRule="auto"/>
              <w:jc w:val="center"/>
              <w:rPr>
                <w:rFonts w:ascii="Calibri Light" w:hAnsi="Calibri Light" w:cs="Calibri Light"/>
                <w:sz w:val="24"/>
                <w:szCs w:val="24"/>
                <w:lang w:val="es-ES"/>
              </w:rPr>
            </w:pPr>
          </w:p>
        </w:tc>
        <w:tc>
          <w:tcPr>
            <w:tcW w:w="2697" w:type="dxa"/>
          </w:tcPr>
          <w:p w:rsidR="005B2267"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r>
              <w:rPr>
                <w:rFonts w:ascii="Calibri Light" w:hAnsi="Calibri Light" w:cs="Calibri Light"/>
                <w:sz w:val="24"/>
                <w:szCs w:val="24"/>
                <w:lang w:val="es-ES"/>
              </w:rPr>
              <w:t>Rutilo</w:t>
            </w: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c>
          <w:tcPr>
            <w:tcW w:w="2698" w:type="dxa"/>
          </w:tcPr>
          <w:p w:rsidR="005B2267" w:rsidRPr="00C80D2F" w:rsidRDefault="005B2267" w:rsidP="005B226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szCs w:val="24"/>
                <w:lang w:val="es-ES"/>
              </w:rPr>
            </w:pPr>
          </w:p>
        </w:tc>
      </w:tr>
    </w:tbl>
    <w:p w:rsidR="00C80D2F" w:rsidRDefault="00C80D2F" w:rsidP="00F7302B">
      <w:pPr>
        <w:spacing w:line="276" w:lineRule="auto"/>
        <w:rPr>
          <w:rFonts w:ascii="Calibri Light" w:hAnsi="Calibri Light" w:cs="Calibri Light"/>
          <w:sz w:val="24"/>
          <w:szCs w:val="24"/>
          <w:u w:val="single"/>
          <w:lang w:val="es-ES"/>
        </w:rPr>
      </w:pPr>
    </w:p>
    <w:p w:rsidR="00C80D2F" w:rsidRDefault="006E0A67" w:rsidP="00F7302B">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Estadios de la diagénesis</w:t>
      </w:r>
    </w:p>
    <w:p w:rsidR="006E0A67" w:rsidRDefault="006E0A67" w:rsidP="00F7302B">
      <w:pPr>
        <w:pStyle w:val="Prrafodelista"/>
        <w:numPr>
          <w:ilvl w:val="0"/>
          <w:numId w:val="13"/>
        </w:numPr>
        <w:spacing w:line="276" w:lineRule="auto"/>
        <w:rPr>
          <w:rFonts w:ascii="Calibri Light" w:hAnsi="Calibri Light" w:cs="Calibri Light"/>
          <w:sz w:val="24"/>
          <w:szCs w:val="24"/>
          <w:lang w:val="es-ES"/>
        </w:rPr>
      </w:pPr>
      <w:proofErr w:type="spellStart"/>
      <w:r w:rsidRPr="006E0A67">
        <w:rPr>
          <w:rFonts w:ascii="Calibri Light" w:hAnsi="Calibri Light" w:cs="Calibri Light"/>
          <w:sz w:val="24"/>
          <w:szCs w:val="24"/>
          <w:lang w:val="es-ES"/>
        </w:rPr>
        <w:t>Singénesis</w:t>
      </w:r>
      <w:proofErr w:type="spellEnd"/>
      <w:r>
        <w:rPr>
          <w:rFonts w:ascii="Calibri Light" w:hAnsi="Calibri Light" w:cs="Calibri Light"/>
          <w:sz w:val="24"/>
          <w:szCs w:val="24"/>
          <w:lang w:val="es-ES"/>
        </w:rPr>
        <w:t xml:space="preserve">: Procesos </w:t>
      </w:r>
      <w:proofErr w:type="spellStart"/>
      <w:r>
        <w:rPr>
          <w:rFonts w:ascii="Calibri Light" w:hAnsi="Calibri Light" w:cs="Calibri Light"/>
          <w:sz w:val="24"/>
          <w:szCs w:val="24"/>
          <w:lang w:val="es-ES"/>
        </w:rPr>
        <w:t>diagenéticos</w:t>
      </w:r>
      <w:proofErr w:type="spellEnd"/>
      <w:r>
        <w:rPr>
          <w:rFonts w:ascii="Calibri Light" w:hAnsi="Calibri Light" w:cs="Calibri Light"/>
          <w:sz w:val="24"/>
          <w:szCs w:val="24"/>
          <w:lang w:val="es-ES"/>
        </w:rPr>
        <w:t xml:space="preserve"> que se dan al mismo tiempo que la sedimentación. </w:t>
      </w:r>
    </w:p>
    <w:p w:rsidR="006E0A67" w:rsidRDefault="006E0A67" w:rsidP="00F7302B">
      <w:pPr>
        <w:pStyle w:val="Prrafodelista"/>
        <w:numPr>
          <w:ilvl w:val="0"/>
          <w:numId w:val="13"/>
        </w:numPr>
        <w:spacing w:line="276" w:lineRule="auto"/>
        <w:rPr>
          <w:rFonts w:ascii="Calibri Light" w:hAnsi="Calibri Light" w:cs="Calibri Light"/>
          <w:sz w:val="24"/>
          <w:szCs w:val="24"/>
          <w:lang w:val="es-ES"/>
        </w:rPr>
      </w:pPr>
      <w:proofErr w:type="spellStart"/>
      <w:r w:rsidRPr="006E0A67">
        <w:rPr>
          <w:rFonts w:ascii="Calibri Light" w:hAnsi="Calibri Light" w:cs="Calibri Light"/>
          <w:sz w:val="24"/>
          <w:szCs w:val="24"/>
          <w:lang w:val="es-ES"/>
        </w:rPr>
        <w:t>Eogénesis</w:t>
      </w:r>
      <w:proofErr w:type="spellEnd"/>
      <w:r>
        <w:rPr>
          <w:rFonts w:ascii="Calibri Light" w:hAnsi="Calibri Light" w:cs="Calibri Light"/>
          <w:sz w:val="24"/>
          <w:szCs w:val="24"/>
          <w:lang w:val="es-ES"/>
        </w:rPr>
        <w:t xml:space="preserve">: Cambios </w:t>
      </w:r>
      <w:proofErr w:type="spellStart"/>
      <w:r>
        <w:rPr>
          <w:rFonts w:ascii="Calibri Light" w:hAnsi="Calibri Light" w:cs="Calibri Light"/>
          <w:sz w:val="24"/>
          <w:szCs w:val="24"/>
          <w:lang w:val="es-ES"/>
        </w:rPr>
        <w:t>diagenéticos</w:t>
      </w:r>
      <w:proofErr w:type="spellEnd"/>
      <w:r>
        <w:rPr>
          <w:rFonts w:ascii="Calibri Light" w:hAnsi="Calibri Light" w:cs="Calibri Light"/>
          <w:sz w:val="24"/>
          <w:szCs w:val="24"/>
          <w:lang w:val="es-ES"/>
        </w:rPr>
        <w:t xml:space="preserve"> que se dan en o cerca de la superficie de sedimentación donde las soluciones intersticiales están aun en contacto con el agua suprayacente. </w:t>
      </w:r>
    </w:p>
    <w:p w:rsidR="006E0A67" w:rsidRDefault="006E0A67" w:rsidP="00F7302B">
      <w:pPr>
        <w:pStyle w:val="Prrafodelista"/>
        <w:numPr>
          <w:ilvl w:val="0"/>
          <w:numId w:val="13"/>
        </w:numPr>
        <w:spacing w:line="276" w:lineRule="auto"/>
        <w:rPr>
          <w:rFonts w:ascii="Calibri Light" w:hAnsi="Calibri Light" w:cs="Calibri Light"/>
          <w:sz w:val="24"/>
          <w:szCs w:val="24"/>
          <w:lang w:val="es-ES"/>
        </w:rPr>
      </w:pPr>
      <w:proofErr w:type="spellStart"/>
      <w:r w:rsidRPr="006E0A67">
        <w:rPr>
          <w:rFonts w:ascii="Calibri Light" w:hAnsi="Calibri Light" w:cs="Calibri Light"/>
          <w:sz w:val="24"/>
          <w:szCs w:val="24"/>
          <w:lang w:val="es-ES"/>
        </w:rPr>
        <w:t>Mesogénesis</w:t>
      </w:r>
      <w:proofErr w:type="spellEnd"/>
      <w:r>
        <w:rPr>
          <w:rFonts w:ascii="Calibri Light" w:hAnsi="Calibri Light" w:cs="Calibri Light"/>
          <w:sz w:val="24"/>
          <w:szCs w:val="24"/>
          <w:lang w:val="es-ES"/>
        </w:rPr>
        <w:t xml:space="preserve">: Cambios que se producen una vez que por enterramiento las soluciones que rellenan los poros quedan aisladas del agua suprayacente. </w:t>
      </w:r>
    </w:p>
    <w:p w:rsidR="006E0A67" w:rsidRDefault="006E0A67" w:rsidP="00F7302B">
      <w:pPr>
        <w:pStyle w:val="Prrafodelista"/>
        <w:numPr>
          <w:ilvl w:val="0"/>
          <w:numId w:val="13"/>
        </w:numPr>
        <w:spacing w:line="276" w:lineRule="auto"/>
        <w:rPr>
          <w:rFonts w:ascii="Calibri Light" w:hAnsi="Calibri Light" w:cs="Calibri Light"/>
          <w:sz w:val="24"/>
          <w:szCs w:val="24"/>
          <w:lang w:val="es-ES"/>
        </w:rPr>
      </w:pPr>
      <w:proofErr w:type="spellStart"/>
      <w:r w:rsidRPr="006E0A67">
        <w:rPr>
          <w:rFonts w:ascii="Calibri Light" w:hAnsi="Calibri Light" w:cs="Calibri Light"/>
          <w:sz w:val="24"/>
          <w:szCs w:val="24"/>
          <w:lang w:val="es-ES"/>
        </w:rPr>
        <w:lastRenderedPageBreak/>
        <w:t>Telogénesis</w:t>
      </w:r>
      <w:proofErr w:type="spellEnd"/>
      <w:r>
        <w:rPr>
          <w:rFonts w:ascii="Calibri Light" w:hAnsi="Calibri Light" w:cs="Calibri Light"/>
          <w:sz w:val="24"/>
          <w:szCs w:val="24"/>
          <w:lang w:val="es-ES"/>
        </w:rPr>
        <w:t xml:space="preserve">: Se da por influencia directa de soluciones meteóricas una vez que las rocas sedimentarias han sufrido procesos de levantamiento y erosión. </w:t>
      </w:r>
    </w:p>
    <w:p w:rsidR="006E0A67" w:rsidRDefault="006E0A67" w:rsidP="006E0A67">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Muchas veces, la diagénesis de RS involucra repetidas secuencias de estadios </w:t>
      </w:r>
      <w:proofErr w:type="spellStart"/>
      <w:r>
        <w:rPr>
          <w:rFonts w:ascii="Calibri Light" w:hAnsi="Calibri Light" w:cs="Calibri Light"/>
          <w:sz w:val="24"/>
          <w:szCs w:val="24"/>
          <w:lang w:val="es-ES"/>
        </w:rPr>
        <w:t>diagenéticos</w:t>
      </w:r>
      <w:proofErr w:type="spellEnd"/>
      <w:r>
        <w:rPr>
          <w:rFonts w:ascii="Calibri Light" w:hAnsi="Calibri Light" w:cs="Calibri Light"/>
          <w:sz w:val="24"/>
          <w:szCs w:val="24"/>
          <w:lang w:val="es-ES"/>
        </w:rPr>
        <w:t xml:space="preserve"> debido a que pueden sufrir varios ciclos de enterramiento – emersión – erosión. </w:t>
      </w:r>
    </w:p>
    <w:p w:rsidR="00C80D2F" w:rsidRDefault="006E0A67" w:rsidP="00F7302B">
      <w:pPr>
        <w:spacing w:line="276" w:lineRule="auto"/>
        <w:rPr>
          <w:rFonts w:ascii="Calibri Light" w:hAnsi="Calibri Light" w:cs="Calibri Light"/>
          <w:sz w:val="24"/>
          <w:szCs w:val="24"/>
          <w:lang w:val="es-ES"/>
        </w:rPr>
      </w:pPr>
      <w:r>
        <w:rPr>
          <w:rFonts w:ascii="Calibri Light" w:hAnsi="Calibri Light" w:cs="Calibri Light"/>
          <w:sz w:val="24"/>
          <w:szCs w:val="24"/>
          <w:lang w:val="es-ES"/>
        </w:rPr>
        <w:t>En cualquier estadio, actúan fuerzas de meteorización que puede llevar a la transformación o destrucción de los minerales heredados con la siguiente formación de soluciones o nuevas especies minerales (</w:t>
      </w:r>
      <w:proofErr w:type="spellStart"/>
      <w:r>
        <w:rPr>
          <w:rFonts w:ascii="Calibri Light" w:hAnsi="Calibri Light" w:cs="Calibri Light"/>
          <w:sz w:val="24"/>
          <w:szCs w:val="24"/>
          <w:lang w:val="es-ES"/>
        </w:rPr>
        <w:t>autigénesis</w:t>
      </w:r>
      <w:proofErr w:type="spellEnd"/>
      <w:r>
        <w:rPr>
          <w:rFonts w:ascii="Calibri Light" w:hAnsi="Calibri Light" w:cs="Calibri Light"/>
          <w:sz w:val="24"/>
          <w:szCs w:val="24"/>
          <w:lang w:val="es-ES"/>
        </w:rPr>
        <w:t xml:space="preserve">). Por ejemplo, la transformación de la caolinita o </w:t>
      </w:r>
      <w:proofErr w:type="spellStart"/>
      <w:r>
        <w:rPr>
          <w:rFonts w:ascii="Calibri Light" w:hAnsi="Calibri Light" w:cs="Calibri Light"/>
          <w:sz w:val="24"/>
          <w:szCs w:val="24"/>
          <w:lang w:val="es-ES"/>
        </w:rPr>
        <w:t>montmorillonita</w:t>
      </w:r>
      <w:proofErr w:type="spellEnd"/>
      <w:r>
        <w:rPr>
          <w:rFonts w:ascii="Calibri Light" w:hAnsi="Calibri Light" w:cs="Calibri Light"/>
          <w:sz w:val="24"/>
          <w:szCs w:val="24"/>
          <w:lang w:val="es-ES"/>
        </w:rPr>
        <w:t xml:space="preserve"> en </w:t>
      </w:r>
      <w:proofErr w:type="spellStart"/>
      <w:r>
        <w:rPr>
          <w:rFonts w:ascii="Calibri Light" w:hAnsi="Calibri Light" w:cs="Calibri Light"/>
          <w:sz w:val="24"/>
          <w:szCs w:val="24"/>
          <w:lang w:val="es-ES"/>
        </w:rPr>
        <w:t>Illita</w:t>
      </w:r>
      <w:proofErr w:type="spellEnd"/>
      <w:r>
        <w:rPr>
          <w:rFonts w:ascii="Calibri Light" w:hAnsi="Calibri Light" w:cs="Calibri Light"/>
          <w:sz w:val="24"/>
          <w:szCs w:val="24"/>
          <w:lang w:val="es-ES"/>
        </w:rPr>
        <w:t xml:space="preserve"> durante la diagénesis. </w:t>
      </w:r>
    </w:p>
    <w:p w:rsidR="00AF44D5" w:rsidRDefault="00AF44D5" w:rsidP="00F7302B">
      <w:pPr>
        <w:spacing w:line="276" w:lineRule="auto"/>
        <w:rPr>
          <w:rFonts w:ascii="Calibri Light" w:hAnsi="Calibri Light" w:cs="Calibri Light"/>
          <w:sz w:val="24"/>
          <w:szCs w:val="24"/>
          <w:u w:val="single"/>
          <w:lang w:val="es-ES"/>
        </w:rPr>
      </w:pPr>
      <w:r w:rsidRPr="00AF44D5">
        <w:rPr>
          <w:rFonts w:ascii="Calibri Light" w:hAnsi="Calibri Light" w:cs="Calibri Light"/>
          <w:sz w:val="24"/>
          <w:szCs w:val="24"/>
          <w:u w:val="single"/>
          <w:lang w:val="es-ES"/>
        </w:rPr>
        <w:t xml:space="preserve">Estudios de </w:t>
      </w:r>
      <w:proofErr w:type="spellStart"/>
      <w:r w:rsidRPr="00AF44D5">
        <w:rPr>
          <w:rFonts w:ascii="Calibri Light" w:hAnsi="Calibri Light" w:cs="Calibri Light"/>
          <w:sz w:val="24"/>
          <w:szCs w:val="24"/>
          <w:u w:val="single"/>
          <w:lang w:val="es-ES"/>
        </w:rPr>
        <w:t>Teruggi</w:t>
      </w:r>
      <w:proofErr w:type="spellEnd"/>
      <w:r w:rsidRPr="00AF44D5">
        <w:rPr>
          <w:rFonts w:ascii="Calibri Light" w:hAnsi="Calibri Light" w:cs="Calibri Light"/>
          <w:sz w:val="24"/>
          <w:szCs w:val="24"/>
          <w:u w:val="single"/>
          <w:lang w:val="es-ES"/>
        </w:rPr>
        <w:t xml:space="preserve"> y </w:t>
      </w:r>
      <w:proofErr w:type="spellStart"/>
      <w:r w:rsidRPr="00AF44D5">
        <w:rPr>
          <w:rFonts w:ascii="Calibri Light" w:hAnsi="Calibri Light" w:cs="Calibri Light"/>
          <w:sz w:val="24"/>
          <w:szCs w:val="24"/>
          <w:u w:val="single"/>
          <w:lang w:val="es-ES"/>
        </w:rPr>
        <w:t>Andreis</w:t>
      </w:r>
      <w:proofErr w:type="spellEnd"/>
    </w:p>
    <w:p w:rsidR="00A31DA5" w:rsidRDefault="00A31DA5" w:rsidP="00F7302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Estos estudios demostraron que la estabilidad de los feldespatos puede ser diferente y también inversa a la ordenación de </w:t>
      </w:r>
      <w:proofErr w:type="spellStart"/>
      <w:r>
        <w:rPr>
          <w:rFonts w:ascii="Calibri Light" w:hAnsi="Calibri Light" w:cs="Calibri Light"/>
          <w:sz w:val="24"/>
          <w:szCs w:val="24"/>
          <w:lang w:val="es-ES"/>
        </w:rPr>
        <w:t>Goldich</w:t>
      </w:r>
      <w:proofErr w:type="spellEnd"/>
      <w:r>
        <w:rPr>
          <w:rFonts w:ascii="Calibri Light" w:hAnsi="Calibri Light" w:cs="Calibri Light"/>
          <w:sz w:val="24"/>
          <w:szCs w:val="24"/>
          <w:lang w:val="es-ES"/>
        </w:rPr>
        <w:t xml:space="preserve">. </w:t>
      </w:r>
      <w:r w:rsidR="00F6562C">
        <w:rPr>
          <w:rFonts w:ascii="Calibri Light" w:hAnsi="Calibri Light" w:cs="Calibri Light"/>
          <w:sz w:val="24"/>
          <w:szCs w:val="24"/>
          <w:lang w:val="es-ES"/>
        </w:rPr>
        <w:br/>
      </w:r>
      <w:proofErr w:type="spellStart"/>
      <w:r>
        <w:rPr>
          <w:rFonts w:ascii="Calibri Light" w:hAnsi="Calibri Light" w:cs="Calibri Light"/>
          <w:sz w:val="24"/>
          <w:szCs w:val="24"/>
          <w:lang w:val="es-ES"/>
        </w:rPr>
        <w:t>Teruggi</w:t>
      </w:r>
      <w:proofErr w:type="spellEnd"/>
      <w:r>
        <w:rPr>
          <w:rFonts w:ascii="Calibri Light" w:hAnsi="Calibri Light" w:cs="Calibri Light"/>
          <w:sz w:val="24"/>
          <w:szCs w:val="24"/>
          <w:lang w:val="es-ES"/>
        </w:rPr>
        <w:t xml:space="preserve"> y </w:t>
      </w:r>
      <w:proofErr w:type="spellStart"/>
      <w:r>
        <w:rPr>
          <w:rFonts w:ascii="Calibri Light" w:hAnsi="Calibri Light" w:cs="Calibri Light"/>
          <w:sz w:val="24"/>
          <w:szCs w:val="24"/>
          <w:lang w:val="es-ES"/>
        </w:rPr>
        <w:t>Andreis</w:t>
      </w:r>
      <w:proofErr w:type="spellEnd"/>
      <w:r>
        <w:rPr>
          <w:rFonts w:ascii="Calibri Light" w:hAnsi="Calibri Light" w:cs="Calibri Light"/>
          <w:sz w:val="24"/>
          <w:szCs w:val="24"/>
          <w:lang w:val="es-ES"/>
        </w:rPr>
        <w:t xml:space="preserve"> observaron que existen numerosas formaciones sedimentarias cuyas composiciones en minerales se apartan de la serie de </w:t>
      </w:r>
      <w:proofErr w:type="spellStart"/>
      <w:r>
        <w:rPr>
          <w:rFonts w:ascii="Calibri Light" w:hAnsi="Calibri Light" w:cs="Calibri Light"/>
          <w:sz w:val="24"/>
          <w:szCs w:val="24"/>
          <w:lang w:val="es-ES"/>
        </w:rPr>
        <w:t>Goldich</w:t>
      </w:r>
      <w:proofErr w:type="spellEnd"/>
      <w:r>
        <w:rPr>
          <w:rFonts w:ascii="Calibri Light" w:hAnsi="Calibri Light" w:cs="Calibri Light"/>
          <w:sz w:val="24"/>
          <w:szCs w:val="24"/>
          <w:lang w:val="es-ES"/>
        </w:rPr>
        <w:t xml:space="preserve">. En ellas existe </w:t>
      </w:r>
      <w:r w:rsidRPr="00110115">
        <w:rPr>
          <w:rFonts w:ascii="Calibri Light" w:hAnsi="Calibri Light" w:cs="Calibri Light"/>
          <w:color w:val="FF0000"/>
          <w:sz w:val="24"/>
          <w:szCs w:val="24"/>
          <w:u w:val="single"/>
          <w:lang w:val="es-ES"/>
        </w:rPr>
        <w:t xml:space="preserve">poco cuarzo y hay abundantes feldespatos con predominio de plagioclasas frescas sobre una población reducida de especies potásicas alteradas y el conjunto de pesados está dominada por </w:t>
      </w:r>
      <w:proofErr w:type="spellStart"/>
      <w:r w:rsidRPr="00110115">
        <w:rPr>
          <w:rFonts w:ascii="Calibri Light" w:hAnsi="Calibri Light" w:cs="Calibri Light"/>
          <w:color w:val="FF0000"/>
          <w:sz w:val="24"/>
          <w:szCs w:val="24"/>
          <w:u w:val="single"/>
          <w:lang w:val="es-ES"/>
        </w:rPr>
        <w:t>piroxenos</w:t>
      </w:r>
      <w:proofErr w:type="spellEnd"/>
      <w:r w:rsidRPr="00110115">
        <w:rPr>
          <w:rFonts w:ascii="Calibri Light" w:hAnsi="Calibri Light" w:cs="Calibri Light"/>
          <w:color w:val="FF0000"/>
          <w:sz w:val="24"/>
          <w:szCs w:val="24"/>
          <w:u w:val="single"/>
          <w:lang w:val="es-ES"/>
        </w:rPr>
        <w:t xml:space="preserve"> y anfíboles. </w:t>
      </w:r>
    </w:p>
    <w:p w:rsidR="00667761" w:rsidRDefault="00667761" w:rsidP="00667761">
      <w:pPr>
        <w:pStyle w:val="Prrafodelista"/>
        <w:numPr>
          <w:ilvl w:val="0"/>
          <w:numId w:val="14"/>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Las formaciones con minerales inestables abundantes tienen rocas madres que fueron básicas (basaltos y andesitas) por lo que la composición mineral de las formaciones queda explicada parcialmente por la disponibilidad de materiales heredados. </w:t>
      </w:r>
    </w:p>
    <w:p w:rsidR="00667761" w:rsidRDefault="00667761" w:rsidP="00667761">
      <w:pPr>
        <w:pStyle w:val="Prrafodelista"/>
        <w:numPr>
          <w:ilvl w:val="0"/>
          <w:numId w:val="14"/>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Las rocas madres consideradas se encuentran en regiones áridas o </w:t>
      </w:r>
      <w:proofErr w:type="spellStart"/>
      <w:r>
        <w:rPr>
          <w:rFonts w:ascii="Calibri Light" w:hAnsi="Calibri Light" w:cs="Calibri Light"/>
          <w:sz w:val="24"/>
          <w:szCs w:val="24"/>
          <w:lang w:val="es-ES"/>
        </w:rPr>
        <w:t>semi</w:t>
      </w:r>
      <w:proofErr w:type="spellEnd"/>
      <w:r>
        <w:rPr>
          <w:rFonts w:ascii="Calibri Light" w:hAnsi="Calibri Light" w:cs="Calibri Light"/>
          <w:sz w:val="24"/>
          <w:szCs w:val="24"/>
          <w:lang w:val="es-ES"/>
        </w:rPr>
        <w:t xml:space="preserve">-áridas y gran parte del transporte se dio en esas mismas condiciones. En muchos casos la depositación se dio en ambientes secos. </w:t>
      </w:r>
    </w:p>
    <w:p w:rsidR="00667761" w:rsidRDefault="00667761" w:rsidP="00667761">
      <w:pPr>
        <w:pStyle w:val="Prrafodelista"/>
        <w:numPr>
          <w:ilvl w:val="0"/>
          <w:numId w:val="14"/>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 abundancia de las especies inestables puede considerarse como resultado del par genético disponibilidad-clima. </w:t>
      </w:r>
    </w:p>
    <w:p w:rsidR="00C66D18" w:rsidRDefault="00C66D18" w:rsidP="00667761">
      <w:pPr>
        <w:pStyle w:val="Prrafodelista"/>
        <w:numPr>
          <w:ilvl w:val="0"/>
          <w:numId w:val="14"/>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CONCLUSIÓN: </w:t>
      </w:r>
      <w:r w:rsidRPr="00110115">
        <w:rPr>
          <w:rFonts w:ascii="Calibri Light" w:hAnsi="Calibri Light" w:cs="Calibri Light"/>
          <w:color w:val="FF0000"/>
          <w:sz w:val="24"/>
          <w:szCs w:val="24"/>
          <w:lang w:val="es-ES"/>
        </w:rPr>
        <w:t xml:space="preserve">La secuenciad e </w:t>
      </w:r>
      <w:proofErr w:type="spellStart"/>
      <w:r w:rsidRPr="00110115">
        <w:rPr>
          <w:rFonts w:ascii="Calibri Light" w:hAnsi="Calibri Light" w:cs="Calibri Light"/>
          <w:color w:val="FF0000"/>
          <w:sz w:val="24"/>
          <w:szCs w:val="24"/>
          <w:lang w:val="es-ES"/>
        </w:rPr>
        <w:t>Goldich</w:t>
      </w:r>
      <w:proofErr w:type="spellEnd"/>
      <w:r w:rsidRPr="00110115">
        <w:rPr>
          <w:rFonts w:ascii="Calibri Light" w:hAnsi="Calibri Light" w:cs="Calibri Light"/>
          <w:color w:val="FF0000"/>
          <w:sz w:val="24"/>
          <w:szCs w:val="24"/>
          <w:lang w:val="es-ES"/>
        </w:rPr>
        <w:t xml:space="preserve"> solo aplica a climas húmedos.</w:t>
      </w:r>
      <w:r>
        <w:rPr>
          <w:rFonts w:ascii="Calibri Light" w:hAnsi="Calibri Light" w:cs="Calibri Light"/>
          <w:sz w:val="24"/>
          <w:szCs w:val="24"/>
          <w:lang w:val="es-ES"/>
        </w:rPr>
        <w:t xml:space="preserve"> </w:t>
      </w:r>
    </w:p>
    <w:p w:rsidR="00F14DEF" w:rsidRDefault="00AF44D5" w:rsidP="00F7302B">
      <w:pPr>
        <w:spacing w:line="276" w:lineRule="auto"/>
        <w:rPr>
          <w:rFonts w:ascii="Calibri Light" w:hAnsi="Calibri Light" w:cs="Calibri Light"/>
          <w:sz w:val="24"/>
          <w:szCs w:val="24"/>
          <w:u w:val="single"/>
          <w:lang w:val="es-ES"/>
        </w:rPr>
      </w:pPr>
      <w:r w:rsidRPr="00AF44D5">
        <w:rPr>
          <w:rFonts w:ascii="Calibri Light" w:hAnsi="Calibri Light" w:cs="Calibri Light"/>
          <w:sz w:val="24"/>
          <w:szCs w:val="24"/>
          <w:u w:val="single"/>
          <w:lang w:val="es-ES"/>
        </w:rPr>
        <w:t>Factores propios de los minerales</w:t>
      </w:r>
      <w:r w:rsidR="00F14DEF">
        <w:rPr>
          <w:rFonts w:ascii="Calibri Light" w:hAnsi="Calibri Light" w:cs="Calibri Light"/>
          <w:sz w:val="24"/>
          <w:szCs w:val="24"/>
          <w:u w:val="single"/>
          <w:lang w:val="es-ES"/>
        </w:rPr>
        <w:t xml:space="preserve"> </w:t>
      </w:r>
      <w:r w:rsidR="000E3702" w:rsidRPr="00AF44D5">
        <w:rPr>
          <w:rFonts w:ascii="Calibri Light" w:hAnsi="Calibri Light" w:cs="Calibri Light"/>
          <w:sz w:val="24"/>
          <w:szCs w:val="24"/>
          <w:u w:val="single"/>
          <w:lang w:val="es-ES"/>
        </w:rPr>
        <w:t>que afectan la estabilidad</w:t>
      </w:r>
      <w:r w:rsidR="000E3702">
        <w:rPr>
          <w:rFonts w:ascii="Calibri Light" w:hAnsi="Calibri Light" w:cs="Calibri Light"/>
          <w:sz w:val="24"/>
          <w:szCs w:val="24"/>
          <w:u w:val="single"/>
          <w:lang w:val="es-ES"/>
        </w:rPr>
        <w:t xml:space="preserve"> (Intrínsecos)</w:t>
      </w:r>
    </w:p>
    <w:p w:rsidR="00676384" w:rsidRDefault="00F14DEF" w:rsidP="00676384">
      <w:pPr>
        <w:pStyle w:val="Prrafodelista"/>
        <w:numPr>
          <w:ilvl w:val="0"/>
          <w:numId w:val="3"/>
        </w:numPr>
        <w:spacing w:line="276" w:lineRule="auto"/>
        <w:rPr>
          <w:rFonts w:ascii="Calibri Light" w:hAnsi="Calibri Light" w:cs="Calibri Light"/>
          <w:sz w:val="24"/>
          <w:szCs w:val="24"/>
          <w:lang w:val="es-ES"/>
        </w:rPr>
      </w:pPr>
      <w:r w:rsidRPr="00F14DEF">
        <w:rPr>
          <w:rFonts w:ascii="Calibri Light" w:hAnsi="Calibri Light" w:cs="Calibri Light"/>
          <w:sz w:val="24"/>
          <w:szCs w:val="24"/>
          <w:lang w:val="es-ES"/>
        </w:rPr>
        <w:t>Basicida</w:t>
      </w:r>
      <w:r>
        <w:rPr>
          <w:rFonts w:ascii="Calibri Light" w:hAnsi="Calibri Light" w:cs="Calibri Light"/>
          <w:sz w:val="24"/>
          <w:szCs w:val="24"/>
          <w:lang w:val="es-ES"/>
        </w:rPr>
        <w:t>d</w:t>
      </w:r>
      <w:r w:rsidR="00C731B7">
        <w:rPr>
          <w:rFonts w:ascii="Calibri Light" w:hAnsi="Calibri Light" w:cs="Calibri Light"/>
          <w:sz w:val="24"/>
          <w:szCs w:val="24"/>
          <w:lang w:val="es-ES"/>
        </w:rPr>
        <w:t xml:space="preserve">: </w:t>
      </w:r>
      <w:r w:rsidR="00FC4621">
        <w:rPr>
          <w:rFonts w:ascii="Calibri Light" w:hAnsi="Calibri Light" w:cs="Calibri Light"/>
          <w:sz w:val="24"/>
          <w:szCs w:val="24"/>
          <w:lang w:val="es-ES"/>
        </w:rPr>
        <w:t xml:space="preserve">Los minerales serán menos resistentes, cuanto mayor sea su basicidad. </w:t>
      </w:r>
    </w:p>
    <w:p w:rsidR="00F14DEF" w:rsidRPr="00676384" w:rsidRDefault="00C731B7" w:rsidP="00676384">
      <w:pPr>
        <w:pStyle w:val="Prrafodelista"/>
        <w:spacing w:line="276" w:lineRule="auto"/>
        <w:ind w:left="360"/>
        <w:rPr>
          <w:rFonts w:ascii="Calibri Light" w:hAnsi="Calibri Light" w:cs="Calibri Light"/>
          <w:sz w:val="24"/>
          <w:szCs w:val="24"/>
          <w:lang w:val="es-ES"/>
        </w:rPr>
      </w:pPr>
      <w:r w:rsidRPr="00676384">
        <w:rPr>
          <w:rFonts w:ascii="Calibri Light" w:hAnsi="Calibri Light" w:cs="Calibri Light"/>
          <w:sz w:val="24"/>
          <w:szCs w:val="24"/>
          <w:lang w:val="es-ES"/>
        </w:rPr>
        <w:t xml:space="preserve">En la serie discontinua, un mineral es </w:t>
      </w:r>
      <w:r w:rsidR="00676384" w:rsidRPr="00676384">
        <w:rPr>
          <w:rFonts w:ascii="Calibri Light" w:hAnsi="Calibri Light" w:cs="Calibri Light"/>
          <w:sz w:val="24"/>
          <w:szCs w:val="24"/>
          <w:lang w:val="es-ES"/>
        </w:rPr>
        <w:t>más</w:t>
      </w:r>
      <w:r w:rsidRPr="00676384">
        <w:rPr>
          <w:rFonts w:ascii="Calibri Light" w:hAnsi="Calibri Light" w:cs="Calibri Light"/>
          <w:sz w:val="24"/>
          <w:szCs w:val="24"/>
          <w:lang w:val="es-ES"/>
        </w:rPr>
        <w:t xml:space="preserve"> </w:t>
      </w:r>
      <w:r w:rsidR="00CF5E37" w:rsidRPr="00676384">
        <w:rPr>
          <w:rFonts w:ascii="Calibri Light" w:hAnsi="Calibri Light" w:cs="Calibri Light"/>
          <w:sz w:val="24"/>
          <w:szCs w:val="24"/>
          <w:lang w:val="es-ES"/>
        </w:rPr>
        <w:t>básico</w:t>
      </w:r>
      <w:r w:rsidRPr="00676384">
        <w:rPr>
          <w:rFonts w:ascii="Calibri Light" w:hAnsi="Calibri Light" w:cs="Calibri Light"/>
          <w:sz w:val="24"/>
          <w:szCs w:val="24"/>
          <w:lang w:val="es-ES"/>
        </w:rPr>
        <w:t xml:space="preserve"> cuanto mayor se</w:t>
      </w:r>
      <w:r w:rsidR="00676384">
        <w:rPr>
          <w:rFonts w:ascii="Calibri Light" w:hAnsi="Calibri Light" w:cs="Calibri Light"/>
          <w:sz w:val="24"/>
          <w:szCs w:val="24"/>
          <w:lang w:val="es-ES"/>
        </w:rPr>
        <w:t>a</w:t>
      </w:r>
      <w:r w:rsidRPr="00676384">
        <w:rPr>
          <w:rFonts w:ascii="Calibri Light" w:hAnsi="Calibri Light" w:cs="Calibri Light"/>
          <w:sz w:val="24"/>
          <w:szCs w:val="24"/>
          <w:lang w:val="es-ES"/>
        </w:rPr>
        <w:t xml:space="preserve"> la cantidad de tetraedros independientes (</w:t>
      </w:r>
      <w:proofErr w:type="spellStart"/>
      <w:r w:rsidRPr="00676384">
        <w:rPr>
          <w:rFonts w:ascii="Calibri Light" w:hAnsi="Calibri Light" w:cs="Calibri Light"/>
          <w:sz w:val="24"/>
          <w:szCs w:val="24"/>
          <w:lang w:val="es-ES"/>
        </w:rPr>
        <w:t>Olivinas</w:t>
      </w:r>
      <w:proofErr w:type="spellEnd"/>
      <w:r w:rsidRPr="00676384">
        <w:rPr>
          <w:rFonts w:ascii="Calibri Light" w:hAnsi="Calibri Light" w:cs="Calibri Light"/>
          <w:sz w:val="24"/>
          <w:szCs w:val="24"/>
          <w:lang w:val="es-ES"/>
        </w:rPr>
        <w:t xml:space="preserve">). </w:t>
      </w:r>
      <w:r w:rsidR="00676384">
        <w:rPr>
          <w:rFonts w:ascii="Calibri Light" w:hAnsi="Calibri Light" w:cs="Calibri Light"/>
          <w:sz w:val="24"/>
          <w:szCs w:val="24"/>
          <w:lang w:val="es-ES"/>
        </w:rPr>
        <w:br/>
      </w:r>
      <w:r w:rsidRPr="00676384">
        <w:rPr>
          <w:rFonts w:ascii="Calibri Light" w:hAnsi="Calibri Light" w:cs="Calibri Light"/>
          <w:sz w:val="24"/>
          <w:szCs w:val="24"/>
          <w:lang w:val="es-ES"/>
        </w:rPr>
        <w:t xml:space="preserve">En la serie continua, un mineral es </w:t>
      </w:r>
      <w:r w:rsidR="00CF5E37" w:rsidRPr="00676384">
        <w:rPr>
          <w:rFonts w:ascii="Calibri Light" w:hAnsi="Calibri Light" w:cs="Calibri Light"/>
          <w:sz w:val="24"/>
          <w:szCs w:val="24"/>
          <w:lang w:val="es-ES"/>
        </w:rPr>
        <w:t>más</w:t>
      </w:r>
      <w:r w:rsidRPr="00676384">
        <w:rPr>
          <w:rFonts w:ascii="Calibri Light" w:hAnsi="Calibri Light" w:cs="Calibri Light"/>
          <w:sz w:val="24"/>
          <w:szCs w:val="24"/>
          <w:lang w:val="es-ES"/>
        </w:rPr>
        <w:t xml:space="preserve"> básico cuanto mayor es la </w:t>
      </w:r>
      <w:r w:rsidR="00CF5E37" w:rsidRPr="00676384">
        <w:rPr>
          <w:rFonts w:ascii="Calibri Light" w:hAnsi="Calibri Light" w:cs="Calibri Light"/>
          <w:sz w:val="24"/>
          <w:szCs w:val="24"/>
          <w:lang w:val="es-ES"/>
        </w:rPr>
        <w:t>relación</w:t>
      </w:r>
      <w:r w:rsidR="00FC4621" w:rsidRPr="00676384">
        <w:rPr>
          <w:rFonts w:ascii="Calibri Light" w:hAnsi="Calibri Light" w:cs="Calibri Light"/>
          <w:sz w:val="24"/>
          <w:szCs w:val="24"/>
          <w:lang w:val="es-ES"/>
        </w:rPr>
        <w:t xml:space="preserve"> de tetraedros de</w:t>
      </w:r>
      <w:r w:rsidRPr="00676384">
        <w:rPr>
          <w:rFonts w:ascii="Calibri Light" w:hAnsi="Calibri Light" w:cs="Calibri Light"/>
          <w:sz w:val="24"/>
          <w:szCs w:val="24"/>
          <w:lang w:val="es-ES"/>
        </w:rPr>
        <w:t xml:space="preserve"> Al/</w:t>
      </w:r>
      <w:r w:rsidR="00FC4621" w:rsidRPr="00676384">
        <w:rPr>
          <w:rFonts w:ascii="Calibri Light" w:hAnsi="Calibri Light" w:cs="Calibri Light"/>
          <w:sz w:val="24"/>
          <w:szCs w:val="24"/>
          <w:lang w:val="es-ES"/>
        </w:rPr>
        <w:t xml:space="preserve"> tetraedros de </w:t>
      </w:r>
      <w:r w:rsidRPr="00676384">
        <w:rPr>
          <w:rFonts w:ascii="Calibri Light" w:hAnsi="Calibri Light" w:cs="Calibri Light"/>
          <w:sz w:val="24"/>
          <w:szCs w:val="24"/>
          <w:lang w:val="es-ES"/>
        </w:rPr>
        <w:t xml:space="preserve">Si (Anortita 2:2). </w:t>
      </w:r>
      <w:r w:rsidRPr="00676384">
        <w:rPr>
          <w:rFonts w:ascii="Calibri Light" w:hAnsi="Calibri Light" w:cs="Calibri Light"/>
          <w:sz w:val="24"/>
          <w:szCs w:val="24"/>
          <w:lang w:val="es-ES"/>
        </w:rPr>
        <w:br/>
      </w:r>
      <w:r w:rsidR="0080201B" w:rsidRPr="00676384">
        <w:rPr>
          <w:rFonts w:ascii="Calibri Light" w:hAnsi="Calibri Light" w:cs="Calibri Light"/>
          <w:sz w:val="24"/>
          <w:szCs w:val="24"/>
          <w:lang w:val="es-ES"/>
        </w:rPr>
        <w:t xml:space="preserve">La presencia de Al+3 tetraédrico genera inestabilidad de la estructura porque Al+3 es de mayor tamaño que el Si+4 y deforma el tetraedro. Es más fácil atacar un tetraedro aislado que una estructura polimerizada. </w:t>
      </w:r>
    </w:p>
    <w:p w:rsidR="00676384" w:rsidRDefault="00F14DEF" w:rsidP="00676384">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Fuerza del ion sobre el O</w:t>
      </w:r>
      <w:r w:rsidR="00E33401">
        <w:rPr>
          <w:rFonts w:ascii="Calibri Light" w:hAnsi="Calibri Light" w:cs="Calibri Light"/>
          <w:sz w:val="24"/>
          <w:szCs w:val="24"/>
          <w:lang w:val="es-ES"/>
        </w:rPr>
        <w:t xml:space="preserve">: La fuerza de </w:t>
      </w:r>
      <w:r w:rsidR="00CF5E37">
        <w:rPr>
          <w:rFonts w:ascii="Calibri Light" w:hAnsi="Calibri Light" w:cs="Calibri Light"/>
          <w:sz w:val="24"/>
          <w:szCs w:val="24"/>
          <w:lang w:val="es-ES"/>
        </w:rPr>
        <w:t>una unión</w:t>
      </w:r>
      <w:r w:rsidR="00E33401">
        <w:rPr>
          <w:rFonts w:ascii="Calibri Light" w:hAnsi="Calibri Light" w:cs="Calibri Light"/>
          <w:sz w:val="24"/>
          <w:szCs w:val="24"/>
          <w:lang w:val="es-ES"/>
        </w:rPr>
        <w:t xml:space="preserve"> del Si con el O es la mayor, comparada con los otros cationes mayoritarios (Al, Fe, Ca, Mg, </w:t>
      </w:r>
      <w:proofErr w:type="spellStart"/>
      <w:r w:rsidR="00E33401">
        <w:rPr>
          <w:rFonts w:ascii="Calibri Light" w:hAnsi="Calibri Light" w:cs="Calibri Light"/>
          <w:sz w:val="24"/>
          <w:szCs w:val="24"/>
          <w:lang w:val="es-ES"/>
        </w:rPr>
        <w:t>Na</w:t>
      </w:r>
      <w:proofErr w:type="spellEnd"/>
      <w:r w:rsidR="00E33401">
        <w:rPr>
          <w:rFonts w:ascii="Calibri Light" w:hAnsi="Calibri Light" w:cs="Calibri Light"/>
          <w:sz w:val="24"/>
          <w:szCs w:val="24"/>
          <w:lang w:val="es-ES"/>
        </w:rPr>
        <w:t xml:space="preserve">, K), por esto, los minerales con </w:t>
      </w:r>
      <w:r w:rsidR="00CF5E37">
        <w:rPr>
          <w:rFonts w:ascii="Calibri Light" w:hAnsi="Calibri Light" w:cs="Calibri Light"/>
          <w:sz w:val="24"/>
          <w:szCs w:val="24"/>
          <w:lang w:val="es-ES"/>
        </w:rPr>
        <w:t>relación</w:t>
      </w:r>
      <w:r w:rsidR="00E33401">
        <w:rPr>
          <w:rFonts w:ascii="Calibri Light" w:hAnsi="Calibri Light" w:cs="Calibri Light"/>
          <w:sz w:val="24"/>
          <w:szCs w:val="24"/>
          <w:lang w:val="es-ES"/>
        </w:rPr>
        <w:t xml:space="preserve"> </w:t>
      </w:r>
      <w:proofErr w:type="spellStart"/>
      <w:r w:rsidR="00E33401">
        <w:rPr>
          <w:rFonts w:ascii="Calibri Light" w:hAnsi="Calibri Light" w:cs="Calibri Light"/>
          <w:sz w:val="24"/>
          <w:szCs w:val="24"/>
          <w:lang w:val="es-ES"/>
        </w:rPr>
        <w:t>Si</w:t>
      </w:r>
      <w:proofErr w:type="gramStart"/>
      <w:r w:rsidR="00E33401">
        <w:rPr>
          <w:rFonts w:ascii="Calibri Light" w:hAnsi="Calibri Light" w:cs="Calibri Light"/>
          <w:sz w:val="24"/>
          <w:szCs w:val="24"/>
          <w:lang w:val="es-ES"/>
        </w:rPr>
        <w:t>:O</w:t>
      </w:r>
      <w:proofErr w:type="spellEnd"/>
      <w:proofErr w:type="gramEnd"/>
      <w:r w:rsidR="00E33401">
        <w:rPr>
          <w:rFonts w:ascii="Calibri Light" w:hAnsi="Calibri Light" w:cs="Calibri Light"/>
          <w:sz w:val="24"/>
          <w:szCs w:val="24"/>
          <w:lang w:val="es-ES"/>
        </w:rPr>
        <w:t xml:space="preserve"> elevada son </w:t>
      </w:r>
      <w:r w:rsidR="00A71445">
        <w:rPr>
          <w:rFonts w:ascii="Calibri Light" w:hAnsi="Calibri Light" w:cs="Calibri Light"/>
          <w:sz w:val="24"/>
          <w:szCs w:val="24"/>
          <w:lang w:val="es-ES"/>
        </w:rPr>
        <w:t>más</w:t>
      </w:r>
      <w:r w:rsidR="00E33401">
        <w:rPr>
          <w:rFonts w:ascii="Calibri Light" w:hAnsi="Calibri Light" w:cs="Calibri Light"/>
          <w:sz w:val="24"/>
          <w:szCs w:val="24"/>
          <w:lang w:val="es-ES"/>
        </w:rPr>
        <w:t xml:space="preserve"> estables. </w:t>
      </w:r>
      <w:r w:rsidR="00B35DBB">
        <w:rPr>
          <w:rFonts w:ascii="Calibri Light" w:hAnsi="Calibri Light" w:cs="Calibri Light"/>
          <w:sz w:val="24"/>
          <w:szCs w:val="24"/>
          <w:lang w:val="es-ES"/>
        </w:rPr>
        <w:t xml:space="preserve">Los </w:t>
      </w:r>
      <w:proofErr w:type="spellStart"/>
      <w:r w:rsidR="00E33401">
        <w:rPr>
          <w:rFonts w:ascii="Calibri Light" w:hAnsi="Calibri Light" w:cs="Calibri Light"/>
          <w:sz w:val="24"/>
          <w:szCs w:val="24"/>
          <w:lang w:val="es-ES"/>
        </w:rPr>
        <w:t>Neso</w:t>
      </w:r>
      <w:r w:rsidR="00B35DBB">
        <w:rPr>
          <w:rFonts w:ascii="Calibri Light" w:hAnsi="Calibri Light" w:cs="Calibri Light"/>
          <w:sz w:val="24"/>
          <w:szCs w:val="24"/>
          <w:lang w:val="es-ES"/>
        </w:rPr>
        <w:t>silicatos</w:t>
      </w:r>
      <w:proofErr w:type="spellEnd"/>
      <w:r w:rsidR="00A71445">
        <w:rPr>
          <w:rFonts w:ascii="Calibri Light" w:hAnsi="Calibri Light" w:cs="Calibri Light"/>
          <w:sz w:val="24"/>
          <w:szCs w:val="24"/>
          <w:lang w:val="es-ES"/>
        </w:rPr>
        <w:t xml:space="preserve"> </w:t>
      </w:r>
      <w:r w:rsidR="00B35DBB">
        <w:rPr>
          <w:rFonts w:ascii="Calibri Light" w:hAnsi="Calibri Light" w:cs="Calibri Light"/>
          <w:sz w:val="24"/>
          <w:szCs w:val="24"/>
          <w:lang w:val="es-ES"/>
        </w:rPr>
        <w:t>(</w:t>
      </w:r>
      <w:r w:rsidR="00E33401">
        <w:rPr>
          <w:rFonts w:ascii="Calibri Light" w:hAnsi="Calibri Light" w:cs="Calibri Light"/>
          <w:sz w:val="24"/>
          <w:szCs w:val="24"/>
          <w:lang w:val="es-ES"/>
        </w:rPr>
        <w:t>1:4</w:t>
      </w:r>
      <w:r w:rsidR="00B35DBB">
        <w:rPr>
          <w:rFonts w:ascii="Calibri Light" w:hAnsi="Calibri Light" w:cs="Calibri Light"/>
          <w:sz w:val="24"/>
          <w:szCs w:val="24"/>
          <w:lang w:val="es-ES"/>
        </w:rPr>
        <w:t xml:space="preserve">) son los más inestables y los </w:t>
      </w:r>
      <w:r w:rsidR="00E33401">
        <w:rPr>
          <w:rFonts w:ascii="Calibri Light" w:hAnsi="Calibri Light" w:cs="Calibri Light"/>
          <w:sz w:val="24"/>
          <w:szCs w:val="24"/>
          <w:lang w:val="es-ES"/>
        </w:rPr>
        <w:t>Tecto</w:t>
      </w:r>
      <w:r w:rsidR="00B35DBB">
        <w:rPr>
          <w:rFonts w:ascii="Calibri Light" w:hAnsi="Calibri Light" w:cs="Calibri Light"/>
          <w:sz w:val="24"/>
          <w:szCs w:val="24"/>
          <w:lang w:val="es-ES"/>
        </w:rPr>
        <w:t>silicatos (</w:t>
      </w:r>
      <w:r w:rsidR="00E33401">
        <w:rPr>
          <w:rFonts w:ascii="Calibri Light" w:hAnsi="Calibri Light" w:cs="Calibri Light"/>
          <w:sz w:val="24"/>
          <w:szCs w:val="24"/>
          <w:lang w:val="es-ES"/>
        </w:rPr>
        <w:t>1:2</w:t>
      </w:r>
      <w:r w:rsidR="00B35DBB">
        <w:rPr>
          <w:rFonts w:ascii="Calibri Light" w:hAnsi="Calibri Light" w:cs="Calibri Light"/>
          <w:sz w:val="24"/>
          <w:szCs w:val="24"/>
          <w:lang w:val="es-ES"/>
        </w:rPr>
        <w:t xml:space="preserve">) los </w:t>
      </w:r>
      <w:r w:rsidR="00A71445">
        <w:rPr>
          <w:rFonts w:ascii="Calibri Light" w:hAnsi="Calibri Light" w:cs="Calibri Light"/>
          <w:sz w:val="24"/>
          <w:szCs w:val="24"/>
          <w:lang w:val="es-ES"/>
        </w:rPr>
        <w:t>más</w:t>
      </w:r>
      <w:r w:rsidR="00B35DBB">
        <w:rPr>
          <w:rFonts w:ascii="Calibri Light" w:hAnsi="Calibri Light" w:cs="Calibri Light"/>
          <w:sz w:val="24"/>
          <w:szCs w:val="24"/>
          <w:lang w:val="es-ES"/>
        </w:rPr>
        <w:t xml:space="preserve"> estables. </w:t>
      </w:r>
      <w:r w:rsidR="005079AD">
        <w:rPr>
          <w:rFonts w:ascii="Calibri Light" w:hAnsi="Calibri Light" w:cs="Calibri Light"/>
          <w:sz w:val="24"/>
          <w:szCs w:val="24"/>
          <w:lang w:val="es-ES"/>
        </w:rPr>
        <w:br/>
        <w:t xml:space="preserve">En cada grupo de silicatos, el metal </w:t>
      </w:r>
      <w:r w:rsidR="006C1C28">
        <w:rPr>
          <w:rFonts w:ascii="Calibri Light" w:hAnsi="Calibri Light" w:cs="Calibri Light"/>
          <w:sz w:val="24"/>
          <w:szCs w:val="24"/>
          <w:lang w:val="es-ES"/>
        </w:rPr>
        <w:t xml:space="preserve">iónico presente determina la posición del mineral es la serie de estabilidad. Ej., en el ciclo endógeno, de acuerdo a al Er, los minerales de Mg+2 serán </w:t>
      </w:r>
      <w:r w:rsidR="00A71445">
        <w:rPr>
          <w:rFonts w:ascii="Calibri Light" w:hAnsi="Calibri Light" w:cs="Calibri Light"/>
          <w:sz w:val="24"/>
          <w:szCs w:val="24"/>
          <w:lang w:val="es-ES"/>
        </w:rPr>
        <w:t>más</w:t>
      </w:r>
      <w:r w:rsidR="006C1C28">
        <w:rPr>
          <w:rFonts w:ascii="Calibri Light" w:hAnsi="Calibri Light" w:cs="Calibri Light"/>
          <w:sz w:val="24"/>
          <w:szCs w:val="24"/>
          <w:lang w:val="es-ES"/>
        </w:rPr>
        <w:t xml:space="preserve"> estables que los de Fe+2 y los de Ca+2, que los de </w:t>
      </w:r>
      <w:proofErr w:type="spellStart"/>
      <w:r w:rsidR="006C1C28">
        <w:rPr>
          <w:rFonts w:ascii="Calibri Light" w:hAnsi="Calibri Light" w:cs="Calibri Light"/>
          <w:sz w:val="24"/>
          <w:szCs w:val="24"/>
          <w:lang w:val="es-ES"/>
        </w:rPr>
        <w:t>Na</w:t>
      </w:r>
      <w:proofErr w:type="spellEnd"/>
      <w:r w:rsidR="006C1C28">
        <w:rPr>
          <w:rFonts w:ascii="Calibri Light" w:hAnsi="Calibri Light" w:cs="Calibri Light"/>
          <w:sz w:val="24"/>
          <w:szCs w:val="24"/>
          <w:lang w:val="es-ES"/>
        </w:rPr>
        <w:t xml:space="preserve">+. Sin embargo, se debe tener en cuenta </w:t>
      </w:r>
      <w:r w:rsidR="006B4FDA">
        <w:rPr>
          <w:rFonts w:ascii="Calibri Light" w:hAnsi="Calibri Light" w:cs="Calibri Light"/>
          <w:sz w:val="24"/>
          <w:szCs w:val="24"/>
          <w:lang w:val="es-ES"/>
        </w:rPr>
        <w:t>q</w:t>
      </w:r>
      <w:r w:rsidR="006C1C28">
        <w:rPr>
          <w:rFonts w:ascii="Calibri Light" w:hAnsi="Calibri Light" w:cs="Calibri Light"/>
          <w:sz w:val="24"/>
          <w:szCs w:val="24"/>
          <w:lang w:val="es-ES"/>
        </w:rPr>
        <w:t xml:space="preserve">ue el orden de incremento de la fuerza de unión metal-oxígeno es exactamente inverso a la resistencia a la meteorización de los </w:t>
      </w:r>
      <w:r w:rsidR="006C1C28">
        <w:rPr>
          <w:rFonts w:ascii="Calibri Light" w:hAnsi="Calibri Light" w:cs="Calibri Light"/>
          <w:sz w:val="24"/>
          <w:szCs w:val="24"/>
          <w:lang w:val="es-ES"/>
        </w:rPr>
        <w:lastRenderedPageBreak/>
        <w:t xml:space="preserve">minerales. </w:t>
      </w:r>
      <w:r w:rsidR="00676384">
        <w:rPr>
          <w:rFonts w:ascii="Calibri Light" w:hAnsi="Calibri Light" w:cs="Calibri Light"/>
          <w:sz w:val="24"/>
          <w:szCs w:val="24"/>
          <w:lang w:val="es-ES"/>
        </w:rPr>
        <w:br/>
      </w:r>
      <w:r w:rsidR="00487B42" w:rsidRPr="00676384">
        <w:rPr>
          <w:rFonts w:ascii="Calibri Light" w:hAnsi="Calibri Light" w:cs="Calibri Light"/>
          <w:sz w:val="24"/>
          <w:szCs w:val="24"/>
          <w:lang w:val="es-ES"/>
        </w:rPr>
        <w:t>Por ejemplo:</w:t>
      </w:r>
      <w:r w:rsidR="00676384">
        <w:rPr>
          <w:rFonts w:ascii="Calibri Light" w:hAnsi="Calibri Light" w:cs="Calibri Light"/>
          <w:sz w:val="24"/>
          <w:szCs w:val="24"/>
          <w:lang w:val="es-ES"/>
        </w:rPr>
        <w:br/>
      </w:r>
      <w:r w:rsidR="00487B42" w:rsidRPr="00676384">
        <w:rPr>
          <w:rFonts w:ascii="Calibri Light" w:hAnsi="Calibri Light" w:cs="Calibri Light"/>
          <w:sz w:val="24"/>
          <w:szCs w:val="24"/>
          <w:lang w:val="es-ES"/>
        </w:rPr>
        <w:t xml:space="preserve">La Anortita es menos estable que la Albita porque tiene una mayor relación Al2O3/SiO2 a pesar de que la unión Ca-O es </w:t>
      </w:r>
      <w:r w:rsidR="00676384" w:rsidRPr="00676384">
        <w:rPr>
          <w:rFonts w:ascii="Calibri Light" w:hAnsi="Calibri Light" w:cs="Calibri Light"/>
          <w:sz w:val="24"/>
          <w:szCs w:val="24"/>
          <w:lang w:val="es-ES"/>
        </w:rPr>
        <w:t>más</w:t>
      </w:r>
      <w:r w:rsidR="00487B42" w:rsidRPr="00676384">
        <w:rPr>
          <w:rFonts w:ascii="Calibri Light" w:hAnsi="Calibri Light" w:cs="Calibri Light"/>
          <w:sz w:val="24"/>
          <w:szCs w:val="24"/>
          <w:lang w:val="es-ES"/>
        </w:rPr>
        <w:t xml:space="preserve"> fuerte que la unión </w:t>
      </w:r>
      <w:proofErr w:type="spellStart"/>
      <w:r w:rsidR="00487B42" w:rsidRPr="00676384">
        <w:rPr>
          <w:rFonts w:ascii="Calibri Light" w:hAnsi="Calibri Light" w:cs="Calibri Light"/>
          <w:sz w:val="24"/>
          <w:szCs w:val="24"/>
          <w:lang w:val="es-ES"/>
        </w:rPr>
        <w:t>Na</w:t>
      </w:r>
      <w:proofErr w:type="spellEnd"/>
      <w:r w:rsidR="00487B42" w:rsidRPr="00676384">
        <w:rPr>
          <w:rFonts w:ascii="Calibri Light" w:hAnsi="Calibri Light" w:cs="Calibri Light"/>
          <w:sz w:val="24"/>
          <w:szCs w:val="24"/>
          <w:lang w:val="es-ES"/>
        </w:rPr>
        <w:t xml:space="preserve">-O. </w:t>
      </w:r>
    </w:p>
    <w:p w:rsidR="00C61244" w:rsidRPr="00676384" w:rsidRDefault="00487B42" w:rsidP="00676384">
      <w:pPr>
        <w:pStyle w:val="Prrafodelista"/>
        <w:spacing w:line="276" w:lineRule="auto"/>
        <w:ind w:left="360"/>
        <w:rPr>
          <w:rFonts w:ascii="Calibri Light" w:hAnsi="Calibri Light" w:cs="Calibri Light"/>
          <w:sz w:val="24"/>
          <w:szCs w:val="24"/>
          <w:lang w:val="es-ES"/>
        </w:rPr>
      </w:pPr>
      <w:r w:rsidRPr="00676384">
        <w:rPr>
          <w:rFonts w:ascii="Calibri Light" w:hAnsi="Calibri Light" w:cs="Calibri Light"/>
          <w:sz w:val="24"/>
          <w:szCs w:val="24"/>
          <w:lang w:val="es-ES"/>
        </w:rPr>
        <w:t xml:space="preserve">El feldespato potásico es un mineral muy resistente a pesar de que la unión K-O es débil, por la alta acidez del </w:t>
      </w:r>
      <w:proofErr w:type="spellStart"/>
      <w:r w:rsidRPr="00676384">
        <w:rPr>
          <w:rFonts w:ascii="Calibri Light" w:hAnsi="Calibri Light" w:cs="Calibri Light"/>
          <w:sz w:val="24"/>
          <w:szCs w:val="24"/>
          <w:lang w:val="es-ES"/>
        </w:rPr>
        <w:t>Tectosilicato</w:t>
      </w:r>
      <w:proofErr w:type="spellEnd"/>
      <w:r w:rsidRPr="00676384">
        <w:rPr>
          <w:rFonts w:ascii="Calibri Light" w:hAnsi="Calibri Light" w:cs="Calibri Light"/>
          <w:sz w:val="24"/>
          <w:szCs w:val="24"/>
          <w:lang w:val="es-ES"/>
        </w:rPr>
        <w:t xml:space="preserve">. </w:t>
      </w:r>
      <w:r w:rsidR="00676384">
        <w:rPr>
          <w:rFonts w:ascii="Calibri Light" w:hAnsi="Calibri Light" w:cs="Calibri Light"/>
          <w:sz w:val="24"/>
          <w:szCs w:val="24"/>
          <w:lang w:val="es-ES"/>
        </w:rPr>
        <w:br/>
      </w:r>
      <w:r w:rsidRPr="00676384">
        <w:rPr>
          <w:rFonts w:ascii="Calibri Light" w:hAnsi="Calibri Light" w:cs="Calibri Light"/>
          <w:sz w:val="24"/>
          <w:szCs w:val="24"/>
          <w:lang w:val="es-ES"/>
        </w:rPr>
        <w:t xml:space="preserve">La </w:t>
      </w:r>
      <w:proofErr w:type="spellStart"/>
      <w:r w:rsidRPr="00676384">
        <w:rPr>
          <w:rFonts w:ascii="Calibri Light" w:hAnsi="Calibri Light" w:cs="Calibri Light"/>
          <w:sz w:val="24"/>
          <w:szCs w:val="24"/>
          <w:lang w:val="es-ES"/>
        </w:rPr>
        <w:t>forsterita</w:t>
      </w:r>
      <w:proofErr w:type="spellEnd"/>
      <w:r w:rsidRPr="00676384">
        <w:rPr>
          <w:rFonts w:ascii="Calibri Light" w:hAnsi="Calibri Light" w:cs="Calibri Light"/>
          <w:sz w:val="24"/>
          <w:szCs w:val="24"/>
          <w:lang w:val="es-ES"/>
        </w:rPr>
        <w:t xml:space="preserve"> meteoriza muy </w:t>
      </w:r>
      <w:r w:rsidR="00C61244" w:rsidRPr="00676384">
        <w:rPr>
          <w:rFonts w:ascii="Calibri Light" w:hAnsi="Calibri Light" w:cs="Calibri Light"/>
          <w:sz w:val="24"/>
          <w:szCs w:val="24"/>
          <w:lang w:val="es-ES"/>
        </w:rPr>
        <w:t>rápidamente,</w:t>
      </w:r>
      <w:r w:rsidRPr="00676384">
        <w:rPr>
          <w:rFonts w:ascii="Calibri Light" w:hAnsi="Calibri Light" w:cs="Calibri Light"/>
          <w:sz w:val="24"/>
          <w:szCs w:val="24"/>
          <w:lang w:val="es-ES"/>
        </w:rPr>
        <w:t xml:space="preserve"> aunque la unión Mg-O sea relativamente fuerte por la alta basicidad del </w:t>
      </w:r>
      <w:proofErr w:type="spellStart"/>
      <w:r w:rsidRPr="00676384">
        <w:rPr>
          <w:rFonts w:ascii="Calibri Light" w:hAnsi="Calibri Light" w:cs="Calibri Light"/>
          <w:sz w:val="24"/>
          <w:szCs w:val="24"/>
          <w:lang w:val="es-ES"/>
        </w:rPr>
        <w:t>nesosilicato</w:t>
      </w:r>
      <w:proofErr w:type="spellEnd"/>
      <w:r w:rsidRPr="00676384">
        <w:rPr>
          <w:rFonts w:ascii="Calibri Light" w:hAnsi="Calibri Light" w:cs="Calibri Light"/>
          <w:sz w:val="24"/>
          <w:szCs w:val="24"/>
          <w:lang w:val="es-ES"/>
        </w:rPr>
        <w:t xml:space="preserve">. </w:t>
      </w:r>
      <w:r w:rsidR="00676384">
        <w:rPr>
          <w:rFonts w:ascii="Calibri Light" w:hAnsi="Calibri Light" w:cs="Calibri Light"/>
          <w:sz w:val="24"/>
          <w:szCs w:val="24"/>
          <w:lang w:val="es-ES"/>
        </w:rPr>
        <w:br/>
      </w:r>
      <w:r w:rsidR="00C61244" w:rsidRPr="00676384">
        <w:rPr>
          <w:rFonts w:ascii="Calibri Light" w:hAnsi="Calibri Light" w:cs="Calibri Light"/>
          <w:sz w:val="24"/>
          <w:szCs w:val="24"/>
          <w:lang w:val="es-ES"/>
        </w:rPr>
        <w:t xml:space="preserve">Es decir, la </w:t>
      </w:r>
      <w:r w:rsidR="003062A7" w:rsidRPr="00676384">
        <w:rPr>
          <w:rFonts w:ascii="Calibri Light" w:hAnsi="Calibri Light" w:cs="Calibri Light"/>
          <w:sz w:val="24"/>
          <w:szCs w:val="24"/>
          <w:lang w:val="es-ES"/>
        </w:rPr>
        <w:t>presencia</w:t>
      </w:r>
      <w:r w:rsidR="00C61244" w:rsidRPr="00676384">
        <w:rPr>
          <w:rFonts w:ascii="Calibri Light" w:hAnsi="Calibri Light" w:cs="Calibri Light"/>
          <w:sz w:val="24"/>
          <w:szCs w:val="24"/>
          <w:lang w:val="es-ES"/>
        </w:rPr>
        <w:t xml:space="preserve"> del </w:t>
      </w:r>
      <w:r w:rsidR="003062A7" w:rsidRPr="00676384">
        <w:rPr>
          <w:rFonts w:ascii="Calibri Light" w:hAnsi="Calibri Light" w:cs="Calibri Light"/>
          <w:sz w:val="24"/>
          <w:szCs w:val="24"/>
          <w:lang w:val="es-ES"/>
        </w:rPr>
        <w:t>catión</w:t>
      </w:r>
      <w:r w:rsidR="00C61244" w:rsidRPr="00676384">
        <w:rPr>
          <w:rFonts w:ascii="Calibri Light" w:hAnsi="Calibri Light" w:cs="Calibri Light"/>
          <w:sz w:val="24"/>
          <w:szCs w:val="24"/>
          <w:lang w:val="es-ES"/>
        </w:rPr>
        <w:t xml:space="preserve"> (fundamental cuando se forma el mineral</w:t>
      </w:r>
      <w:r w:rsidR="003062A7" w:rsidRPr="00676384">
        <w:rPr>
          <w:rFonts w:ascii="Calibri Light" w:hAnsi="Calibri Light" w:cs="Calibri Light"/>
          <w:sz w:val="24"/>
          <w:szCs w:val="24"/>
          <w:lang w:val="es-ES"/>
        </w:rPr>
        <w:t xml:space="preserve"> en el proceso ígneo</w:t>
      </w:r>
      <w:r w:rsidR="00C61244" w:rsidRPr="00676384">
        <w:rPr>
          <w:rFonts w:ascii="Calibri Light" w:hAnsi="Calibri Light" w:cs="Calibri Light"/>
          <w:sz w:val="24"/>
          <w:szCs w:val="24"/>
          <w:lang w:val="es-ES"/>
        </w:rPr>
        <w:t xml:space="preserve">) pierde efectividad en el proceso sedimentario </w:t>
      </w:r>
      <w:r w:rsidR="003062A7" w:rsidRPr="00676384">
        <w:rPr>
          <w:rFonts w:ascii="Calibri Light" w:hAnsi="Calibri Light" w:cs="Calibri Light"/>
          <w:sz w:val="24"/>
          <w:szCs w:val="24"/>
          <w:lang w:val="es-ES"/>
        </w:rPr>
        <w:t>donde crece la importancia de la unión Si-O y de la relación Al</w:t>
      </w:r>
      <w:proofErr w:type="gramStart"/>
      <w:r w:rsidR="003062A7" w:rsidRPr="00676384">
        <w:rPr>
          <w:rFonts w:ascii="Calibri Light" w:hAnsi="Calibri Light" w:cs="Calibri Light"/>
          <w:sz w:val="24"/>
          <w:szCs w:val="24"/>
          <w:lang w:val="es-ES"/>
        </w:rPr>
        <w:t>:Si</w:t>
      </w:r>
      <w:proofErr w:type="gramEnd"/>
      <w:r w:rsidR="003062A7" w:rsidRPr="00676384">
        <w:rPr>
          <w:rFonts w:ascii="Calibri Light" w:hAnsi="Calibri Light" w:cs="Calibri Light"/>
          <w:sz w:val="24"/>
          <w:szCs w:val="24"/>
          <w:lang w:val="es-ES"/>
        </w:rPr>
        <w:t xml:space="preserve">. La basicidad prevalece sobre la unión metal-anión. </w:t>
      </w:r>
    </w:p>
    <w:p w:rsidR="00CC0CDB" w:rsidRDefault="00F14DEF" w:rsidP="00F14DEF">
      <w:pPr>
        <w:pStyle w:val="Prrafodelista"/>
        <w:numPr>
          <w:ilvl w:val="0"/>
          <w:numId w:val="3"/>
        </w:numPr>
        <w:spacing w:line="276" w:lineRule="auto"/>
        <w:rPr>
          <w:rFonts w:ascii="Calibri Light" w:hAnsi="Calibri Light" w:cs="Calibri Light"/>
          <w:sz w:val="24"/>
          <w:szCs w:val="24"/>
          <w:lang w:val="es-ES"/>
        </w:rPr>
      </w:pPr>
      <w:r w:rsidRPr="00CC0CDB">
        <w:rPr>
          <w:rFonts w:ascii="Calibri Light" w:hAnsi="Calibri Light" w:cs="Calibri Light"/>
          <w:sz w:val="24"/>
          <w:szCs w:val="24"/>
          <w:lang w:val="es-ES"/>
        </w:rPr>
        <w:t xml:space="preserve">Presencia de un ion con </w:t>
      </w:r>
      <w:r w:rsidR="00F64129" w:rsidRPr="00CC0CDB">
        <w:rPr>
          <w:rFonts w:ascii="Calibri Light" w:hAnsi="Calibri Light" w:cs="Calibri Light"/>
          <w:sz w:val="24"/>
          <w:szCs w:val="24"/>
          <w:lang w:val="es-ES"/>
        </w:rPr>
        <w:t>más</w:t>
      </w:r>
      <w:r w:rsidRPr="00CC0CDB">
        <w:rPr>
          <w:rFonts w:ascii="Calibri Light" w:hAnsi="Calibri Light" w:cs="Calibri Light"/>
          <w:sz w:val="24"/>
          <w:szCs w:val="24"/>
          <w:lang w:val="es-ES"/>
        </w:rPr>
        <w:t xml:space="preserve"> de un </w:t>
      </w:r>
      <w:proofErr w:type="spellStart"/>
      <w:r w:rsidRPr="00CC0CDB">
        <w:rPr>
          <w:rFonts w:ascii="Calibri Light" w:hAnsi="Calibri Light" w:cs="Calibri Light"/>
          <w:sz w:val="24"/>
          <w:szCs w:val="24"/>
          <w:lang w:val="es-ES"/>
        </w:rPr>
        <w:t>EdO</w:t>
      </w:r>
      <w:proofErr w:type="spellEnd"/>
      <w:r w:rsidR="00E33401" w:rsidRPr="00CC0CDB">
        <w:rPr>
          <w:rFonts w:ascii="Calibri Light" w:hAnsi="Calibri Light" w:cs="Calibri Light"/>
          <w:sz w:val="24"/>
          <w:szCs w:val="24"/>
          <w:lang w:val="es-ES"/>
        </w:rPr>
        <w:t xml:space="preserve">: </w:t>
      </w:r>
      <w:r w:rsidR="003062A7" w:rsidRPr="00CC0CDB">
        <w:rPr>
          <w:rFonts w:ascii="Calibri Light" w:hAnsi="Calibri Light" w:cs="Calibri Light"/>
          <w:sz w:val="24"/>
          <w:szCs w:val="24"/>
          <w:lang w:val="es-ES"/>
        </w:rPr>
        <w:t xml:space="preserve">El cambio de </w:t>
      </w:r>
      <w:proofErr w:type="spellStart"/>
      <w:r w:rsidR="003062A7" w:rsidRPr="00CC0CDB">
        <w:rPr>
          <w:rFonts w:ascii="Calibri Light" w:hAnsi="Calibri Light" w:cs="Calibri Light"/>
          <w:sz w:val="24"/>
          <w:szCs w:val="24"/>
          <w:lang w:val="es-ES"/>
        </w:rPr>
        <w:t>EdO</w:t>
      </w:r>
      <w:proofErr w:type="spellEnd"/>
      <w:r w:rsidR="003062A7" w:rsidRPr="00CC0CDB">
        <w:rPr>
          <w:rFonts w:ascii="Calibri Light" w:hAnsi="Calibri Light" w:cs="Calibri Light"/>
          <w:sz w:val="24"/>
          <w:szCs w:val="24"/>
          <w:lang w:val="es-ES"/>
        </w:rPr>
        <w:t xml:space="preserve"> reduce la estabilidad. </w:t>
      </w:r>
      <w:r w:rsidR="00E33401" w:rsidRPr="00CC0CDB">
        <w:rPr>
          <w:rFonts w:ascii="Calibri Light" w:hAnsi="Calibri Light" w:cs="Calibri Light"/>
          <w:sz w:val="24"/>
          <w:szCs w:val="24"/>
          <w:lang w:val="es-ES"/>
        </w:rPr>
        <w:t xml:space="preserve">Los minerales con iones con </w:t>
      </w:r>
      <w:proofErr w:type="spellStart"/>
      <w:proofErr w:type="gramStart"/>
      <w:r w:rsidR="00E33401" w:rsidRPr="00CC0CDB">
        <w:rPr>
          <w:rFonts w:ascii="Calibri Light" w:hAnsi="Calibri Light" w:cs="Calibri Light"/>
          <w:sz w:val="24"/>
          <w:szCs w:val="24"/>
          <w:lang w:val="es-ES"/>
        </w:rPr>
        <w:t>mas</w:t>
      </w:r>
      <w:proofErr w:type="spellEnd"/>
      <w:proofErr w:type="gramEnd"/>
      <w:r w:rsidR="00E33401" w:rsidRPr="00CC0CDB">
        <w:rPr>
          <w:rFonts w:ascii="Calibri Light" w:hAnsi="Calibri Light" w:cs="Calibri Light"/>
          <w:sz w:val="24"/>
          <w:szCs w:val="24"/>
          <w:lang w:val="es-ES"/>
        </w:rPr>
        <w:t xml:space="preserve"> de un </w:t>
      </w:r>
      <w:proofErr w:type="spellStart"/>
      <w:r w:rsidR="00E33401" w:rsidRPr="00CC0CDB">
        <w:rPr>
          <w:rFonts w:ascii="Calibri Light" w:hAnsi="Calibri Light" w:cs="Calibri Light"/>
          <w:sz w:val="24"/>
          <w:szCs w:val="24"/>
          <w:lang w:val="es-ES"/>
        </w:rPr>
        <w:t>EdO</w:t>
      </w:r>
      <w:proofErr w:type="spellEnd"/>
      <w:r w:rsidR="00E33401" w:rsidRPr="00CC0CDB">
        <w:rPr>
          <w:rFonts w:ascii="Calibri Light" w:hAnsi="Calibri Light" w:cs="Calibri Light"/>
          <w:sz w:val="24"/>
          <w:szCs w:val="24"/>
          <w:lang w:val="es-ES"/>
        </w:rPr>
        <w:t xml:space="preserve"> son</w:t>
      </w:r>
      <w:r w:rsidR="003062A7" w:rsidRPr="00CC0CDB">
        <w:rPr>
          <w:rFonts w:ascii="Calibri Light" w:hAnsi="Calibri Light" w:cs="Calibri Light"/>
          <w:sz w:val="24"/>
          <w:szCs w:val="24"/>
          <w:lang w:val="es-ES"/>
        </w:rPr>
        <w:t xml:space="preserve"> más</w:t>
      </w:r>
      <w:r w:rsidR="00E33401" w:rsidRPr="00CC0CDB">
        <w:rPr>
          <w:rFonts w:ascii="Calibri Light" w:hAnsi="Calibri Light" w:cs="Calibri Light"/>
          <w:sz w:val="24"/>
          <w:szCs w:val="24"/>
          <w:lang w:val="es-ES"/>
        </w:rPr>
        <w:t xml:space="preserve"> inestables. </w:t>
      </w:r>
      <w:r w:rsidR="003062A7" w:rsidRPr="00CC0CDB">
        <w:rPr>
          <w:rFonts w:ascii="Calibri Light" w:hAnsi="Calibri Light" w:cs="Calibri Light"/>
          <w:sz w:val="24"/>
          <w:szCs w:val="24"/>
          <w:lang w:val="es-ES"/>
        </w:rPr>
        <w:br/>
        <w:t xml:space="preserve">Al oxidarse un catión debe abandonar la estructura para mantenerse la neutralidad electrostática del cristal. El catión une los tetraedros por lo cual su ida, debilitará la estructura del cristal. </w:t>
      </w:r>
      <w:r w:rsidR="003062A7" w:rsidRPr="00CC0CDB">
        <w:rPr>
          <w:rFonts w:ascii="Calibri Light" w:hAnsi="Calibri Light" w:cs="Calibri Light"/>
          <w:sz w:val="24"/>
          <w:szCs w:val="24"/>
          <w:lang w:val="es-ES"/>
        </w:rPr>
        <w:br/>
        <w:t xml:space="preserve">Además, la oxidación de un elemento determina una distribución de su tamaño y un aumento de espacios libres que también debilita la estructura. </w:t>
      </w:r>
      <w:r w:rsidR="003062A7" w:rsidRPr="00CC0CDB">
        <w:rPr>
          <w:rFonts w:ascii="Calibri Light" w:hAnsi="Calibri Light" w:cs="Calibri Light"/>
          <w:sz w:val="24"/>
          <w:szCs w:val="24"/>
          <w:lang w:val="es-ES"/>
        </w:rPr>
        <w:br/>
      </w:r>
      <w:r w:rsidR="00E33401" w:rsidRPr="00CC0CDB">
        <w:rPr>
          <w:rFonts w:ascii="Calibri Light" w:hAnsi="Calibri Light" w:cs="Calibri Light"/>
          <w:sz w:val="24"/>
          <w:szCs w:val="24"/>
          <w:lang w:val="es-ES"/>
        </w:rPr>
        <w:t xml:space="preserve">Los máficos son </w:t>
      </w:r>
      <w:r w:rsidR="003062A7" w:rsidRPr="00CC0CDB">
        <w:rPr>
          <w:rFonts w:ascii="Calibri Light" w:hAnsi="Calibri Light" w:cs="Calibri Light"/>
          <w:sz w:val="24"/>
          <w:szCs w:val="24"/>
          <w:lang w:val="es-ES"/>
        </w:rPr>
        <w:t>más</w:t>
      </w:r>
      <w:r w:rsidR="00E33401" w:rsidRPr="00CC0CDB">
        <w:rPr>
          <w:rFonts w:ascii="Calibri Light" w:hAnsi="Calibri Light" w:cs="Calibri Light"/>
          <w:sz w:val="24"/>
          <w:szCs w:val="24"/>
          <w:lang w:val="es-ES"/>
        </w:rPr>
        <w:t xml:space="preserve"> inestables que los félsicos porque tienen Fe</w:t>
      </w:r>
      <w:r w:rsidR="00E33401" w:rsidRPr="00CC0CDB">
        <w:rPr>
          <w:rFonts w:ascii="Calibri Light" w:hAnsi="Calibri Light" w:cs="Calibri Light"/>
          <w:sz w:val="24"/>
          <w:szCs w:val="24"/>
          <w:vertAlign w:val="superscript"/>
          <w:lang w:val="es-ES"/>
        </w:rPr>
        <w:t>+2</w:t>
      </w:r>
      <w:r w:rsidR="00E33401" w:rsidRPr="00CC0CDB">
        <w:rPr>
          <w:rFonts w:ascii="Calibri Light" w:hAnsi="Calibri Light" w:cs="Calibri Light"/>
          <w:sz w:val="24"/>
          <w:szCs w:val="24"/>
          <w:lang w:val="es-ES"/>
        </w:rPr>
        <w:t xml:space="preserve"> que pasa a Fe</w:t>
      </w:r>
      <w:r w:rsidR="00E33401" w:rsidRPr="00CC0CDB">
        <w:rPr>
          <w:rFonts w:ascii="Calibri Light" w:hAnsi="Calibri Light" w:cs="Calibri Light"/>
          <w:sz w:val="24"/>
          <w:szCs w:val="24"/>
          <w:vertAlign w:val="superscript"/>
          <w:lang w:val="es-ES"/>
        </w:rPr>
        <w:t>+3</w:t>
      </w:r>
      <w:r w:rsidR="00E33401" w:rsidRPr="00CC0CDB">
        <w:rPr>
          <w:rFonts w:ascii="Calibri Light" w:hAnsi="Calibri Light" w:cs="Calibri Light"/>
          <w:sz w:val="24"/>
          <w:szCs w:val="24"/>
          <w:lang w:val="es-ES"/>
        </w:rPr>
        <w:t xml:space="preserve"> y quedan espacios libres para que entren agentes químicos. </w:t>
      </w:r>
      <w:r w:rsidR="004E0842" w:rsidRPr="00CC0CDB">
        <w:rPr>
          <w:rFonts w:ascii="Calibri Light" w:hAnsi="Calibri Light" w:cs="Calibri Light"/>
          <w:sz w:val="24"/>
          <w:szCs w:val="24"/>
          <w:lang w:val="es-ES"/>
        </w:rPr>
        <w:t xml:space="preserve">Muscovita </w:t>
      </w:r>
      <w:r w:rsidR="003062A7" w:rsidRPr="00CC0CDB">
        <w:rPr>
          <w:rFonts w:ascii="Calibri Light" w:hAnsi="Calibri Light" w:cs="Calibri Light"/>
          <w:sz w:val="24"/>
          <w:szCs w:val="24"/>
          <w:lang w:val="es-ES"/>
        </w:rPr>
        <w:t>más estable que B</w:t>
      </w:r>
      <w:r w:rsidR="004E0842" w:rsidRPr="00CC0CDB">
        <w:rPr>
          <w:rFonts w:ascii="Calibri Light" w:hAnsi="Calibri Light" w:cs="Calibri Light"/>
          <w:sz w:val="24"/>
          <w:szCs w:val="24"/>
          <w:lang w:val="es-ES"/>
        </w:rPr>
        <w:t>iotita</w:t>
      </w:r>
      <w:r w:rsidR="003062A7" w:rsidRPr="00CC0CDB">
        <w:rPr>
          <w:rFonts w:ascii="Calibri Light" w:hAnsi="Calibri Light" w:cs="Calibri Light"/>
          <w:sz w:val="24"/>
          <w:szCs w:val="24"/>
          <w:lang w:val="es-ES"/>
        </w:rPr>
        <w:t xml:space="preserve"> (</w:t>
      </w:r>
      <w:r w:rsidR="004E0842" w:rsidRPr="00CC0CDB">
        <w:rPr>
          <w:rFonts w:ascii="Calibri Light" w:hAnsi="Calibri Light" w:cs="Calibri Light"/>
          <w:sz w:val="24"/>
          <w:szCs w:val="24"/>
          <w:lang w:val="es-ES"/>
        </w:rPr>
        <w:t>Fe</w:t>
      </w:r>
      <w:r w:rsidR="003062A7" w:rsidRPr="00CC0CDB">
        <w:rPr>
          <w:rFonts w:ascii="Calibri Light" w:hAnsi="Calibri Light" w:cs="Calibri Light"/>
          <w:sz w:val="24"/>
          <w:szCs w:val="24"/>
          <w:lang w:val="es-ES"/>
        </w:rPr>
        <w:t>)</w:t>
      </w:r>
      <w:r w:rsidR="004E0842" w:rsidRPr="00CC0CDB">
        <w:rPr>
          <w:rFonts w:ascii="Calibri Light" w:hAnsi="Calibri Light" w:cs="Calibri Light"/>
          <w:sz w:val="24"/>
          <w:szCs w:val="24"/>
          <w:lang w:val="es-ES"/>
        </w:rPr>
        <w:t xml:space="preserve">. </w:t>
      </w:r>
    </w:p>
    <w:p w:rsidR="00F14DEF" w:rsidRPr="00CC0CDB" w:rsidRDefault="00F64129" w:rsidP="00F14DEF">
      <w:pPr>
        <w:pStyle w:val="Prrafodelista"/>
        <w:numPr>
          <w:ilvl w:val="0"/>
          <w:numId w:val="3"/>
        </w:numPr>
        <w:spacing w:line="276" w:lineRule="auto"/>
        <w:rPr>
          <w:rFonts w:ascii="Calibri Light" w:hAnsi="Calibri Light" w:cs="Calibri Light"/>
          <w:sz w:val="24"/>
          <w:szCs w:val="24"/>
          <w:lang w:val="es-ES"/>
        </w:rPr>
      </w:pPr>
      <w:r w:rsidRPr="00CC0CDB">
        <w:rPr>
          <w:rFonts w:ascii="Calibri Light" w:hAnsi="Calibri Light" w:cs="Calibri Light"/>
          <w:sz w:val="24"/>
          <w:szCs w:val="24"/>
          <w:lang w:val="es-ES"/>
        </w:rPr>
        <w:t>Grado de compactación</w:t>
      </w:r>
      <w:r w:rsidR="004E0842" w:rsidRPr="00CC0CDB">
        <w:rPr>
          <w:rFonts w:ascii="Calibri Light" w:hAnsi="Calibri Light" w:cs="Calibri Light"/>
          <w:sz w:val="24"/>
          <w:szCs w:val="24"/>
          <w:lang w:val="es-ES"/>
        </w:rPr>
        <w:t xml:space="preserve">: Cuanto </w:t>
      </w:r>
      <w:r w:rsidRPr="00CC0CDB">
        <w:rPr>
          <w:rFonts w:ascii="Calibri Light" w:hAnsi="Calibri Light" w:cs="Calibri Light"/>
          <w:sz w:val="24"/>
          <w:szCs w:val="24"/>
          <w:lang w:val="es-ES"/>
        </w:rPr>
        <w:t>más</w:t>
      </w:r>
      <w:r w:rsidR="004E0842" w:rsidRPr="00CC0CDB">
        <w:rPr>
          <w:rFonts w:ascii="Calibri Light" w:hAnsi="Calibri Light" w:cs="Calibri Light"/>
          <w:sz w:val="24"/>
          <w:szCs w:val="24"/>
          <w:lang w:val="es-ES"/>
        </w:rPr>
        <w:t xml:space="preserve"> compacta es la estructura de un mineral</w:t>
      </w:r>
      <w:r w:rsidR="006203C0">
        <w:rPr>
          <w:rFonts w:ascii="Calibri Light" w:hAnsi="Calibri Light" w:cs="Calibri Light"/>
          <w:sz w:val="24"/>
          <w:szCs w:val="24"/>
          <w:lang w:val="es-ES"/>
        </w:rPr>
        <w:t xml:space="preserve"> (cuanto más agrupados están los oxígenos alrededor del catión fuera del tetraedro)</w:t>
      </w:r>
      <w:r w:rsidR="004E0842" w:rsidRPr="00CC0CDB">
        <w:rPr>
          <w:rFonts w:ascii="Calibri Light" w:hAnsi="Calibri Light" w:cs="Calibri Light"/>
          <w:sz w:val="24"/>
          <w:szCs w:val="24"/>
          <w:lang w:val="es-ES"/>
        </w:rPr>
        <w:t xml:space="preserve">, será </w:t>
      </w:r>
      <w:r w:rsidR="006203C0" w:rsidRPr="00CC0CDB">
        <w:rPr>
          <w:rFonts w:ascii="Calibri Light" w:hAnsi="Calibri Light" w:cs="Calibri Light"/>
          <w:sz w:val="24"/>
          <w:szCs w:val="24"/>
          <w:lang w:val="es-ES"/>
        </w:rPr>
        <w:t>más</w:t>
      </w:r>
      <w:r w:rsidR="004E0842" w:rsidRPr="00CC0CDB">
        <w:rPr>
          <w:rFonts w:ascii="Calibri Light" w:hAnsi="Calibri Light" w:cs="Calibri Light"/>
          <w:sz w:val="24"/>
          <w:szCs w:val="24"/>
          <w:lang w:val="es-ES"/>
        </w:rPr>
        <w:t xml:space="preserve"> estable. </w:t>
      </w:r>
      <w:r w:rsidR="0011775D">
        <w:rPr>
          <w:rFonts w:ascii="Calibri Light" w:hAnsi="Calibri Light" w:cs="Calibri Light"/>
          <w:sz w:val="24"/>
          <w:szCs w:val="24"/>
          <w:lang w:val="es-ES"/>
        </w:rPr>
        <w:t>Los espacios vacíos no solo reducen</w:t>
      </w:r>
      <w:r w:rsidR="00F52316">
        <w:rPr>
          <w:rFonts w:ascii="Calibri Light" w:hAnsi="Calibri Light" w:cs="Calibri Light"/>
          <w:sz w:val="24"/>
          <w:szCs w:val="24"/>
          <w:lang w:val="es-ES"/>
        </w:rPr>
        <w:t xml:space="preserve"> la atracción </w:t>
      </w:r>
      <w:r w:rsidR="0011775D">
        <w:rPr>
          <w:rFonts w:ascii="Calibri Light" w:hAnsi="Calibri Light" w:cs="Calibri Light"/>
          <w:sz w:val="24"/>
          <w:szCs w:val="24"/>
          <w:lang w:val="es-ES"/>
        </w:rPr>
        <w:t>electrostática,</w:t>
      </w:r>
      <w:r w:rsidR="00F52316">
        <w:rPr>
          <w:rFonts w:ascii="Calibri Light" w:hAnsi="Calibri Light" w:cs="Calibri Light"/>
          <w:sz w:val="24"/>
          <w:szCs w:val="24"/>
          <w:lang w:val="es-ES"/>
        </w:rPr>
        <w:t xml:space="preserve"> sino que sirve para acelerar las reacciones. </w:t>
      </w:r>
      <w:r w:rsidR="004E0842" w:rsidRPr="00CC0CDB">
        <w:rPr>
          <w:rFonts w:ascii="Calibri Light" w:hAnsi="Calibri Light" w:cs="Calibri Light"/>
          <w:sz w:val="24"/>
          <w:szCs w:val="24"/>
          <w:lang w:val="es-ES"/>
        </w:rPr>
        <w:br/>
        <w:t xml:space="preserve">Ej. Circón (231 A) – </w:t>
      </w:r>
      <w:proofErr w:type="spellStart"/>
      <w:r w:rsidR="004E0842" w:rsidRPr="00CC0CDB">
        <w:rPr>
          <w:rFonts w:ascii="Calibri Light" w:hAnsi="Calibri Light" w:cs="Calibri Light"/>
          <w:sz w:val="24"/>
          <w:szCs w:val="24"/>
          <w:lang w:val="es-ES"/>
        </w:rPr>
        <w:t>Forsterita</w:t>
      </w:r>
      <w:proofErr w:type="spellEnd"/>
      <w:r w:rsidR="004E0842" w:rsidRPr="00CC0CDB">
        <w:rPr>
          <w:rFonts w:ascii="Calibri Light" w:hAnsi="Calibri Light" w:cs="Calibri Light"/>
          <w:sz w:val="24"/>
          <w:szCs w:val="24"/>
          <w:lang w:val="es-ES"/>
        </w:rPr>
        <w:t xml:space="preserve"> (459 A). </w:t>
      </w:r>
      <w:r w:rsidR="006541A5" w:rsidRPr="00CC0CDB">
        <w:rPr>
          <w:rFonts w:ascii="Calibri Light" w:hAnsi="Calibri Light" w:cs="Calibri Light"/>
          <w:sz w:val="24"/>
          <w:szCs w:val="24"/>
          <w:lang w:val="es-ES"/>
        </w:rPr>
        <w:t xml:space="preserve">Es </w:t>
      </w:r>
      <w:r w:rsidR="00A71445" w:rsidRPr="00CC0CDB">
        <w:rPr>
          <w:rFonts w:ascii="Calibri Light" w:hAnsi="Calibri Light" w:cs="Calibri Light"/>
          <w:sz w:val="24"/>
          <w:szCs w:val="24"/>
          <w:lang w:val="es-ES"/>
        </w:rPr>
        <w:t>más</w:t>
      </w:r>
      <w:r w:rsidR="006541A5" w:rsidRPr="00CC0CDB">
        <w:rPr>
          <w:rFonts w:ascii="Calibri Light" w:hAnsi="Calibri Light" w:cs="Calibri Light"/>
          <w:sz w:val="24"/>
          <w:szCs w:val="24"/>
          <w:lang w:val="es-ES"/>
        </w:rPr>
        <w:t xml:space="preserve"> estable el Circón. </w:t>
      </w:r>
      <w:r w:rsidR="0011775D">
        <w:rPr>
          <w:rFonts w:ascii="Calibri Light" w:hAnsi="Calibri Light" w:cs="Calibri Light"/>
          <w:sz w:val="24"/>
          <w:szCs w:val="24"/>
          <w:lang w:val="es-ES"/>
        </w:rPr>
        <w:br/>
        <w:t xml:space="preserve">Biotita (489 A) – Muscovita (459 A). Es </w:t>
      </w:r>
      <w:r w:rsidR="00A71445">
        <w:rPr>
          <w:rFonts w:ascii="Calibri Light" w:hAnsi="Calibri Light" w:cs="Calibri Light"/>
          <w:sz w:val="24"/>
          <w:szCs w:val="24"/>
          <w:lang w:val="es-ES"/>
        </w:rPr>
        <w:t>más</w:t>
      </w:r>
      <w:r w:rsidR="0011775D">
        <w:rPr>
          <w:rFonts w:ascii="Calibri Light" w:hAnsi="Calibri Light" w:cs="Calibri Light"/>
          <w:sz w:val="24"/>
          <w:szCs w:val="24"/>
          <w:lang w:val="es-ES"/>
        </w:rPr>
        <w:t xml:space="preserve"> estable la Muscovita. </w:t>
      </w:r>
    </w:p>
    <w:p w:rsidR="00F14DEF" w:rsidRDefault="00F14DEF" w:rsidP="00F14DEF">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Tamaño de grano</w:t>
      </w:r>
      <w:r w:rsidR="006541A5">
        <w:rPr>
          <w:rFonts w:ascii="Calibri Light" w:hAnsi="Calibri Light" w:cs="Calibri Light"/>
          <w:sz w:val="24"/>
          <w:szCs w:val="24"/>
          <w:lang w:val="es-ES"/>
        </w:rPr>
        <w:t xml:space="preserve">: Cuanto </w:t>
      </w:r>
      <w:r w:rsidR="00A71445">
        <w:rPr>
          <w:rFonts w:ascii="Calibri Light" w:hAnsi="Calibri Light" w:cs="Calibri Light"/>
          <w:sz w:val="24"/>
          <w:szCs w:val="24"/>
          <w:lang w:val="es-ES"/>
        </w:rPr>
        <w:t>más</w:t>
      </w:r>
      <w:r w:rsidR="006541A5">
        <w:rPr>
          <w:rFonts w:ascii="Calibri Light" w:hAnsi="Calibri Light" w:cs="Calibri Light"/>
          <w:sz w:val="24"/>
          <w:szCs w:val="24"/>
          <w:lang w:val="es-ES"/>
        </w:rPr>
        <w:t xml:space="preserve"> pequeño es el tamaño de grano, mas </w:t>
      </w:r>
      <w:proofErr w:type="spellStart"/>
      <w:r w:rsidR="006541A5">
        <w:rPr>
          <w:rFonts w:ascii="Calibri Light" w:hAnsi="Calibri Light" w:cs="Calibri Light"/>
          <w:sz w:val="24"/>
          <w:szCs w:val="24"/>
          <w:lang w:val="es-ES"/>
        </w:rPr>
        <w:t>meteorizable</w:t>
      </w:r>
      <w:proofErr w:type="spellEnd"/>
      <w:r w:rsidR="006541A5">
        <w:rPr>
          <w:rFonts w:ascii="Calibri Light" w:hAnsi="Calibri Light" w:cs="Calibri Light"/>
          <w:sz w:val="24"/>
          <w:szCs w:val="24"/>
          <w:lang w:val="es-ES"/>
        </w:rPr>
        <w:t xml:space="preserve"> es el mineral porque tiene una mayor superficie </w:t>
      </w:r>
      <w:r w:rsidR="00417FDD">
        <w:rPr>
          <w:rFonts w:ascii="Calibri Light" w:hAnsi="Calibri Light" w:cs="Calibri Light"/>
          <w:sz w:val="24"/>
          <w:szCs w:val="24"/>
          <w:lang w:val="es-ES"/>
        </w:rPr>
        <w:t xml:space="preserve">específica </w:t>
      </w:r>
      <w:r w:rsidR="006541A5">
        <w:rPr>
          <w:rFonts w:ascii="Calibri Light" w:hAnsi="Calibri Light" w:cs="Calibri Light"/>
          <w:sz w:val="24"/>
          <w:szCs w:val="24"/>
          <w:lang w:val="es-ES"/>
        </w:rPr>
        <w:t xml:space="preserve">expuesta a agentes químicos. </w:t>
      </w:r>
      <w:proofErr w:type="spellStart"/>
      <w:r w:rsidR="00417FDD">
        <w:rPr>
          <w:rFonts w:ascii="Calibri Light" w:hAnsi="Calibri Light" w:cs="Calibri Light"/>
          <w:sz w:val="24"/>
          <w:szCs w:val="24"/>
          <w:lang w:val="es-ES"/>
        </w:rPr>
        <w:t>Ej</w:t>
      </w:r>
      <w:proofErr w:type="spellEnd"/>
      <w:r w:rsidR="00417FDD">
        <w:rPr>
          <w:rFonts w:ascii="Calibri Light" w:hAnsi="Calibri Light" w:cs="Calibri Light"/>
          <w:sz w:val="24"/>
          <w:szCs w:val="24"/>
          <w:lang w:val="es-ES"/>
        </w:rPr>
        <w:t xml:space="preserve">: La </w:t>
      </w:r>
      <w:proofErr w:type="spellStart"/>
      <w:r w:rsidR="00417FDD">
        <w:rPr>
          <w:rFonts w:ascii="Calibri Light" w:hAnsi="Calibri Light" w:cs="Calibri Light"/>
          <w:sz w:val="24"/>
          <w:szCs w:val="24"/>
          <w:lang w:val="es-ES"/>
        </w:rPr>
        <w:t>aplita</w:t>
      </w:r>
      <w:proofErr w:type="spellEnd"/>
      <w:r w:rsidR="00417FDD">
        <w:rPr>
          <w:rFonts w:ascii="Calibri Light" w:hAnsi="Calibri Light" w:cs="Calibri Light"/>
          <w:sz w:val="24"/>
          <w:szCs w:val="24"/>
          <w:lang w:val="es-ES"/>
        </w:rPr>
        <w:t xml:space="preserve"> con textura </w:t>
      </w:r>
      <w:proofErr w:type="spellStart"/>
      <w:r w:rsidR="00417FDD">
        <w:rPr>
          <w:rFonts w:ascii="Calibri Light" w:hAnsi="Calibri Light" w:cs="Calibri Light"/>
          <w:sz w:val="24"/>
          <w:szCs w:val="24"/>
          <w:lang w:val="es-ES"/>
        </w:rPr>
        <w:t>sacaroide</w:t>
      </w:r>
      <w:proofErr w:type="spellEnd"/>
      <w:r w:rsidR="00417FDD">
        <w:rPr>
          <w:rFonts w:ascii="Calibri Light" w:hAnsi="Calibri Light" w:cs="Calibri Light"/>
          <w:sz w:val="24"/>
          <w:szCs w:val="24"/>
          <w:lang w:val="es-ES"/>
        </w:rPr>
        <w:t xml:space="preserve"> es </w:t>
      </w:r>
      <w:r w:rsidR="00A71445">
        <w:rPr>
          <w:rFonts w:ascii="Calibri Light" w:hAnsi="Calibri Light" w:cs="Calibri Light"/>
          <w:sz w:val="24"/>
          <w:szCs w:val="24"/>
          <w:lang w:val="es-ES"/>
        </w:rPr>
        <w:t>más</w:t>
      </w:r>
      <w:r w:rsidR="00417FDD">
        <w:rPr>
          <w:rFonts w:ascii="Calibri Light" w:hAnsi="Calibri Light" w:cs="Calibri Light"/>
          <w:sz w:val="24"/>
          <w:szCs w:val="24"/>
          <w:lang w:val="es-ES"/>
        </w:rPr>
        <w:t xml:space="preserve"> inestable que la pegmatita con fenocristales, aunque la composición sea la misma. </w:t>
      </w:r>
    </w:p>
    <w:p w:rsidR="00AF44D5" w:rsidRDefault="009F3751" w:rsidP="00F7302B">
      <w:pPr>
        <w:spacing w:line="276" w:lineRule="auto"/>
        <w:rPr>
          <w:rFonts w:ascii="Calibri Light" w:hAnsi="Calibri Light" w:cs="Calibri Light"/>
          <w:sz w:val="24"/>
          <w:szCs w:val="24"/>
          <w:u w:val="single"/>
          <w:lang w:val="es-ES"/>
        </w:rPr>
      </w:pPr>
      <w:r w:rsidRPr="009F3751">
        <w:rPr>
          <w:rFonts w:ascii="Calibri Light" w:hAnsi="Calibri Light" w:cs="Calibri Light"/>
          <w:sz w:val="24"/>
          <w:szCs w:val="24"/>
          <w:u w:val="single"/>
          <w:lang w:val="es-ES"/>
        </w:rPr>
        <w:t xml:space="preserve">Factores </w:t>
      </w:r>
      <w:r w:rsidR="00A71445" w:rsidRPr="00AF44D5">
        <w:rPr>
          <w:rFonts w:ascii="Calibri Light" w:hAnsi="Calibri Light" w:cs="Calibri Light"/>
          <w:sz w:val="24"/>
          <w:szCs w:val="24"/>
          <w:u w:val="single"/>
          <w:lang w:val="es-ES"/>
        </w:rPr>
        <w:t>propios del medio geológico</w:t>
      </w:r>
      <w:r w:rsidR="00A71445">
        <w:rPr>
          <w:rFonts w:ascii="Calibri Light" w:hAnsi="Calibri Light" w:cs="Calibri Light"/>
          <w:sz w:val="24"/>
          <w:szCs w:val="24"/>
          <w:u w:val="single"/>
          <w:lang w:val="es-ES"/>
        </w:rPr>
        <w:t xml:space="preserve">  </w:t>
      </w:r>
      <w:r w:rsidRPr="009F3751">
        <w:rPr>
          <w:rFonts w:ascii="Calibri Light" w:hAnsi="Calibri Light" w:cs="Calibri Light"/>
          <w:sz w:val="24"/>
          <w:szCs w:val="24"/>
          <w:u w:val="single"/>
          <w:lang w:val="es-ES"/>
        </w:rPr>
        <w:t>que afectan la estabilidad mineral</w:t>
      </w:r>
      <w:r w:rsidR="00A71445">
        <w:rPr>
          <w:rFonts w:ascii="Calibri Light" w:hAnsi="Calibri Light" w:cs="Calibri Light"/>
          <w:sz w:val="24"/>
          <w:szCs w:val="24"/>
          <w:u w:val="single"/>
          <w:lang w:val="es-ES"/>
        </w:rPr>
        <w:t xml:space="preserve"> </w:t>
      </w:r>
      <w:r w:rsidR="00F14DEF">
        <w:rPr>
          <w:rFonts w:ascii="Calibri Light" w:hAnsi="Calibri Light" w:cs="Calibri Light"/>
          <w:sz w:val="24"/>
          <w:szCs w:val="24"/>
          <w:u w:val="single"/>
          <w:lang w:val="es-ES"/>
        </w:rPr>
        <w:t>(Extrínsecos)</w:t>
      </w:r>
    </w:p>
    <w:p w:rsidR="00F14DEF" w:rsidRPr="00F14DEF" w:rsidRDefault="00F14DEF" w:rsidP="00F14DEF">
      <w:pPr>
        <w:pStyle w:val="Prrafodelista"/>
        <w:numPr>
          <w:ilvl w:val="0"/>
          <w:numId w:val="3"/>
        </w:numPr>
        <w:spacing w:line="276" w:lineRule="auto"/>
        <w:rPr>
          <w:rFonts w:ascii="Calibri Light" w:hAnsi="Calibri Light" w:cs="Calibri Light"/>
          <w:sz w:val="24"/>
          <w:szCs w:val="24"/>
          <w:lang w:val="es-ES"/>
        </w:rPr>
      </w:pPr>
      <w:r w:rsidRPr="00F14DEF">
        <w:rPr>
          <w:rFonts w:ascii="Calibri Light" w:hAnsi="Calibri Light" w:cs="Calibri Light"/>
          <w:sz w:val="24"/>
          <w:szCs w:val="24"/>
          <w:lang w:val="es-ES"/>
        </w:rPr>
        <w:t>Topografía</w:t>
      </w:r>
    </w:p>
    <w:p w:rsidR="00F14DEF" w:rsidRDefault="00F14DEF" w:rsidP="00F14DEF">
      <w:pPr>
        <w:pStyle w:val="Prrafodelista"/>
        <w:numPr>
          <w:ilvl w:val="0"/>
          <w:numId w:val="3"/>
        </w:numPr>
        <w:spacing w:line="276" w:lineRule="auto"/>
        <w:rPr>
          <w:rFonts w:ascii="Calibri Light" w:hAnsi="Calibri Light" w:cs="Calibri Light"/>
          <w:sz w:val="24"/>
          <w:szCs w:val="24"/>
          <w:lang w:val="es-ES"/>
        </w:rPr>
      </w:pPr>
      <w:r w:rsidRPr="00F14DEF">
        <w:rPr>
          <w:rFonts w:ascii="Calibri Light" w:hAnsi="Calibri Light" w:cs="Calibri Light"/>
          <w:sz w:val="24"/>
          <w:szCs w:val="24"/>
          <w:lang w:val="es-ES"/>
        </w:rPr>
        <w:t>Red de drenaje</w:t>
      </w:r>
    </w:p>
    <w:p w:rsidR="00F14DEF" w:rsidRDefault="00F14DEF" w:rsidP="00F14DEF">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Clima (Temperatura y precipitaciones)</w:t>
      </w:r>
    </w:p>
    <w:p w:rsidR="00F14DEF" w:rsidRDefault="00F14DEF" w:rsidP="001A506D">
      <w:pPr>
        <w:pStyle w:val="Prrafodelista"/>
        <w:numPr>
          <w:ilvl w:val="0"/>
          <w:numId w:val="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Factores </w:t>
      </w:r>
      <w:proofErr w:type="spellStart"/>
      <w:r>
        <w:rPr>
          <w:rFonts w:ascii="Calibri Light" w:hAnsi="Calibri Light" w:cs="Calibri Light"/>
          <w:sz w:val="24"/>
          <w:szCs w:val="24"/>
          <w:lang w:val="es-ES"/>
        </w:rPr>
        <w:t>Fy</w:t>
      </w:r>
      <w:r w:rsidR="001A506D">
        <w:rPr>
          <w:rFonts w:ascii="Calibri Light" w:hAnsi="Calibri Light" w:cs="Calibri Light"/>
          <w:sz w:val="24"/>
          <w:szCs w:val="24"/>
          <w:lang w:val="es-ES"/>
        </w:rPr>
        <w:t>Q</w:t>
      </w:r>
      <w:proofErr w:type="spellEnd"/>
      <w:r w:rsidR="001A506D">
        <w:rPr>
          <w:rFonts w:ascii="Calibri Light" w:hAnsi="Calibri Light" w:cs="Calibri Light"/>
          <w:sz w:val="24"/>
          <w:szCs w:val="24"/>
          <w:lang w:val="es-ES"/>
        </w:rPr>
        <w:t xml:space="preserve"> (</w:t>
      </w:r>
      <w:r w:rsidRPr="001A506D">
        <w:rPr>
          <w:rFonts w:ascii="Calibri Light" w:hAnsi="Calibri Light" w:cs="Calibri Light"/>
          <w:sz w:val="24"/>
          <w:szCs w:val="24"/>
          <w:lang w:val="es-ES"/>
        </w:rPr>
        <w:t>pH, Eh, estado coloidal, composición química</w:t>
      </w:r>
      <w:r w:rsidR="001A506D">
        <w:rPr>
          <w:rFonts w:ascii="Calibri Light" w:hAnsi="Calibri Light" w:cs="Calibri Light"/>
          <w:sz w:val="24"/>
          <w:szCs w:val="24"/>
          <w:lang w:val="es-ES"/>
        </w:rPr>
        <w:t xml:space="preserve">). </w:t>
      </w:r>
    </w:p>
    <w:p w:rsidR="001A506D" w:rsidRDefault="004A229E" w:rsidP="001A506D">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pH</w:t>
      </w:r>
    </w:p>
    <w:p w:rsidR="00676384" w:rsidRDefault="004A229E"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En los medios naturales</w:t>
      </w:r>
      <w:r w:rsidR="0045404D">
        <w:rPr>
          <w:rFonts w:ascii="Calibri Light" w:hAnsi="Calibri Light" w:cs="Calibri Light"/>
          <w:sz w:val="24"/>
          <w:szCs w:val="24"/>
          <w:lang w:val="es-ES"/>
        </w:rPr>
        <w:t xml:space="preserve"> (aguas, suelos, sedimentos y algunos minerales como las evaporitas)</w:t>
      </w:r>
      <w:r>
        <w:rPr>
          <w:rFonts w:ascii="Calibri Light" w:hAnsi="Calibri Light" w:cs="Calibri Light"/>
          <w:sz w:val="24"/>
          <w:szCs w:val="24"/>
          <w:lang w:val="es-ES"/>
        </w:rPr>
        <w:t xml:space="preserve">, el pH adquiere valores promedio. De acuerdo a cuál sea el medio, esos valores tienen sus propios rangos que se mantienen dentro de ciertos límites. </w:t>
      </w:r>
      <w:r w:rsidR="0083670D" w:rsidRPr="0083670D">
        <w:rPr>
          <w:rFonts w:ascii="Calibri Light" w:hAnsi="Calibri Light" w:cs="Calibri Light"/>
          <w:sz w:val="24"/>
          <w:szCs w:val="24"/>
          <w:lang w:val="es-ES"/>
        </w:rPr>
        <w:t>Cuanto meno</w:t>
      </w:r>
      <w:r w:rsidR="0083670D">
        <w:rPr>
          <w:rFonts w:ascii="Calibri Light" w:hAnsi="Calibri Light" w:cs="Calibri Light"/>
          <w:sz w:val="24"/>
          <w:szCs w:val="24"/>
          <w:lang w:val="es-ES"/>
        </w:rPr>
        <w:t xml:space="preserve">r es el pH de un medio, </w:t>
      </w:r>
      <w:proofErr w:type="spellStart"/>
      <w:proofErr w:type="gramStart"/>
      <w:r w:rsidR="0083670D">
        <w:rPr>
          <w:rFonts w:ascii="Calibri Light" w:hAnsi="Calibri Light" w:cs="Calibri Light"/>
          <w:sz w:val="24"/>
          <w:szCs w:val="24"/>
          <w:lang w:val="es-ES"/>
        </w:rPr>
        <w:t>mas</w:t>
      </w:r>
      <w:proofErr w:type="spellEnd"/>
      <w:proofErr w:type="gramEnd"/>
      <w:r w:rsidR="0083670D">
        <w:rPr>
          <w:rFonts w:ascii="Calibri Light" w:hAnsi="Calibri Light" w:cs="Calibri Light"/>
          <w:sz w:val="24"/>
          <w:szCs w:val="24"/>
          <w:lang w:val="es-ES"/>
        </w:rPr>
        <w:t xml:space="preserve"> agresivo es. </w:t>
      </w:r>
      <w:r>
        <w:rPr>
          <w:rFonts w:ascii="Calibri Light" w:hAnsi="Calibri Light" w:cs="Calibri Light"/>
          <w:sz w:val="24"/>
          <w:szCs w:val="24"/>
          <w:lang w:val="es-ES"/>
        </w:rPr>
        <w:t xml:space="preserve">El pH </w:t>
      </w:r>
      <w:r w:rsidR="0083670D">
        <w:rPr>
          <w:rFonts w:ascii="Calibri Light" w:hAnsi="Calibri Light" w:cs="Calibri Light"/>
          <w:sz w:val="24"/>
          <w:szCs w:val="24"/>
          <w:lang w:val="es-ES"/>
        </w:rPr>
        <w:t xml:space="preserve">permite conocer en </w:t>
      </w:r>
      <w:r w:rsidR="00337DEE">
        <w:rPr>
          <w:rFonts w:ascii="Calibri Light" w:hAnsi="Calibri Light" w:cs="Calibri Light"/>
          <w:sz w:val="24"/>
          <w:szCs w:val="24"/>
          <w:lang w:val="es-ES"/>
        </w:rPr>
        <w:t>qué</w:t>
      </w:r>
      <w:r w:rsidR="0083670D">
        <w:rPr>
          <w:rFonts w:ascii="Calibri Light" w:hAnsi="Calibri Light" w:cs="Calibri Light"/>
          <w:sz w:val="24"/>
          <w:szCs w:val="24"/>
          <w:lang w:val="es-ES"/>
        </w:rPr>
        <w:t xml:space="preserve"> estado químico se encuentra un elemento. </w:t>
      </w:r>
    </w:p>
    <w:p w:rsidR="004A229E" w:rsidRDefault="004A229E"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En cada uno de los medios hay controles. Por ejemplo, en las aguas meteóricas la cantidad de dióxido de carbono y demás gases atmosféricos disueltos en el agua van a condiciona</w:t>
      </w:r>
      <w:r w:rsidR="0045404D">
        <w:rPr>
          <w:rFonts w:ascii="Calibri Light" w:hAnsi="Calibri Light" w:cs="Calibri Light"/>
          <w:sz w:val="24"/>
          <w:szCs w:val="24"/>
          <w:lang w:val="es-ES"/>
        </w:rPr>
        <w:t>r</w:t>
      </w:r>
      <w:r>
        <w:rPr>
          <w:rFonts w:ascii="Calibri Light" w:hAnsi="Calibri Light" w:cs="Calibri Light"/>
          <w:sz w:val="24"/>
          <w:szCs w:val="24"/>
          <w:lang w:val="es-ES"/>
        </w:rPr>
        <w:t xml:space="preserve"> el </w:t>
      </w:r>
      <w:proofErr w:type="spellStart"/>
      <w:r>
        <w:rPr>
          <w:rFonts w:ascii="Calibri Light" w:hAnsi="Calibri Light" w:cs="Calibri Light"/>
          <w:sz w:val="24"/>
          <w:szCs w:val="24"/>
          <w:lang w:val="es-ES"/>
        </w:rPr>
        <w:t>pHde</w:t>
      </w:r>
      <w:proofErr w:type="spellEnd"/>
      <w:r>
        <w:rPr>
          <w:rFonts w:ascii="Calibri Light" w:hAnsi="Calibri Light" w:cs="Calibri Light"/>
          <w:sz w:val="24"/>
          <w:szCs w:val="24"/>
          <w:lang w:val="es-ES"/>
        </w:rPr>
        <w:t xml:space="preserve"> las mismas. </w:t>
      </w:r>
    </w:p>
    <w:p w:rsidR="0045404D" w:rsidRDefault="0045404D" w:rsidP="001A506D">
      <w:pPr>
        <w:spacing w:line="276" w:lineRule="auto"/>
        <w:rPr>
          <w:rFonts w:ascii="Calibri Light" w:hAnsi="Calibri Light" w:cs="Calibri Light"/>
          <w:i/>
          <w:iCs/>
          <w:sz w:val="24"/>
          <w:szCs w:val="24"/>
          <w:lang w:val="es-ES"/>
        </w:rPr>
      </w:pPr>
      <w:proofErr w:type="gramStart"/>
      <w:r w:rsidRPr="0045404D">
        <w:rPr>
          <w:rFonts w:ascii="Calibri Light" w:hAnsi="Calibri Light" w:cs="Calibri Light"/>
          <w:i/>
          <w:iCs/>
          <w:sz w:val="24"/>
          <w:szCs w:val="24"/>
          <w:lang w:val="es-ES"/>
        </w:rPr>
        <w:t>pH</w:t>
      </w:r>
      <w:proofErr w:type="gramEnd"/>
      <w:r w:rsidRPr="0045404D">
        <w:rPr>
          <w:rFonts w:ascii="Calibri Light" w:hAnsi="Calibri Light" w:cs="Calibri Light"/>
          <w:i/>
          <w:iCs/>
          <w:sz w:val="24"/>
          <w:szCs w:val="24"/>
          <w:lang w:val="es-ES"/>
        </w:rPr>
        <w:t xml:space="preserve"> en los medio</w:t>
      </w:r>
      <w:r>
        <w:rPr>
          <w:rFonts w:ascii="Calibri Light" w:hAnsi="Calibri Light" w:cs="Calibri Light"/>
          <w:i/>
          <w:iCs/>
          <w:sz w:val="24"/>
          <w:szCs w:val="24"/>
          <w:lang w:val="es-ES"/>
        </w:rPr>
        <w:t xml:space="preserve">s </w:t>
      </w:r>
      <w:r w:rsidRPr="0045404D">
        <w:rPr>
          <w:rFonts w:ascii="Calibri Light" w:hAnsi="Calibri Light" w:cs="Calibri Light"/>
          <w:i/>
          <w:iCs/>
          <w:sz w:val="24"/>
          <w:szCs w:val="24"/>
          <w:lang w:val="es-ES"/>
        </w:rPr>
        <w:t>naturales</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sidRPr="0031358D">
        <w:rPr>
          <w:rFonts w:ascii="Calibri Light" w:hAnsi="Calibri Light" w:cs="Calibri Light"/>
          <w:sz w:val="24"/>
          <w:szCs w:val="24"/>
          <w:lang w:val="es-ES"/>
        </w:rPr>
        <w:t>Aguas meteóricas</w:t>
      </w:r>
      <w:r>
        <w:rPr>
          <w:rFonts w:ascii="Calibri Light" w:hAnsi="Calibri Light" w:cs="Calibri Light"/>
          <w:sz w:val="24"/>
          <w:szCs w:val="24"/>
          <w:lang w:val="es-ES"/>
        </w:rPr>
        <w:t xml:space="preserve"> (4-8): Cantidad de CO2 y demás gases atmosféricos. </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Turberas (7-8): Topografía, reacciones orgánicas. </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Suelos (3 -10): Agua, minerales presentes y M.O</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Agua subterránea (5-9): Litología, reacciones orgánicas</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Aguas de minería (2-9): oxidación de pirita, litología</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Agua dulce de ríos y lagos (4-10): cantidad y tipo de material disuelto</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Agua dulce de sedimentos (4-9): composición de sedimentos</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Sedimentos marinos marginales (deltas, estuarios) (5-10): Grado de aislamiento, tipo y cantidad de flora y fauna, composición del sedimento. </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Agua de mar (8,1-8,3): Balance entre CO2 y CaCO3, presencia de buffers, presencia de argilominerales, coloides y M.O. </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Sedimentos de mar abierto (6-9): Balance entre CO2 y CaCO3, composición del sedimento, M.O. </w:t>
      </w:r>
    </w:p>
    <w:p w:rsid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Evaporitas</w:t>
      </w:r>
      <w:r w:rsidR="00B3185B">
        <w:rPr>
          <w:rFonts w:ascii="Calibri Light" w:hAnsi="Calibri Light" w:cs="Calibri Light"/>
          <w:sz w:val="24"/>
          <w:szCs w:val="24"/>
          <w:lang w:val="es-ES"/>
        </w:rPr>
        <w:t xml:space="preserve"> (6-10): Composición del agua que forma la evaporita, M.O. </w:t>
      </w:r>
    </w:p>
    <w:p w:rsidR="0031358D" w:rsidRPr="0031358D" w:rsidRDefault="0031358D" w:rsidP="0031358D">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Aguas geotermales</w:t>
      </w:r>
      <w:r w:rsidR="00B3185B">
        <w:rPr>
          <w:rFonts w:ascii="Calibri Light" w:hAnsi="Calibri Light" w:cs="Calibri Light"/>
          <w:sz w:val="24"/>
          <w:szCs w:val="24"/>
          <w:lang w:val="es-ES"/>
        </w:rPr>
        <w:t xml:space="preserve"> (1-10): Numerosos factores. </w:t>
      </w:r>
    </w:p>
    <w:p w:rsidR="007B7443" w:rsidRDefault="00BC4FDD"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El pH de los medios geológicos </w:t>
      </w:r>
      <w:r w:rsidR="007B7443">
        <w:rPr>
          <w:rFonts w:ascii="Calibri Light" w:hAnsi="Calibri Light" w:cs="Calibri Light"/>
          <w:sz w:val="24"/>
          <w:szCs w:val="24"/>
          <w:lang w:val="es-ES"/>
        </w:rPr>
        <w:t xml:space="preserve">más </w:t>
      </w:r>
      <w:r>
        <w:rPr>
          <w:rFonts w:ascii="Calibri Light" w:hAnsi="Calibri Light" w:cs="Calibri Light"/>
          <w:sz w:val="24"/>
          <w:szCs w:val="24"/>
          <w:lang w:val="es-ES"/>
        </w:rPr>
        <w:t xml:space="preserve">comunes está </w:t>
      </w:r>
      <w:r w:rsidR="007B7443">
        <w:rPr>
          <w:rFonts w:ascii="Calibri Light" w:hAnsi="Calibri Light" w:cs="Calibri Light"/>
          <w:sz w:val="24"/>
          <w:szCs w:val="24"/>
          <w:lang w:val="es-ES"/>
        </w:rPr>
        <w:t>e</w:t>
      </w:r>
      <w:r>
        <w:rPr>
          <w:rFonts w:ascii="Calibri Light" w:hAnsi="Calibri Light" w:cs="Calibri Light"/>
          <w:sz w:val="24"/>
          <w:szCs w:val="24"/>
          <w:lang w:val="es-ES"/>
        </w:rPr>
        <w:t>ntre los valores 4 y 9</w:t>
      </w:r>
      <w:r w:rsidR="007B7443">
        <w:rPr>
          <w:rFonts w:ascii="Calibri Light" w:hAnsi="Calibri Light" w:cs="Calibri Light"/>
          <w:sz w:val="24"/>
          <w:szCs w:val="24"/>
          <w:lang w:val="es-ES"/>
        </w:rPr>
        <w:t xml:space="preserve"> salvo algunas excepciones:</w:t>
      </w:r>
    </w:p>
    <w:p w:rsidR="007B7443" w:rsidRDefault="007B7443" w:rsidP="007B7443">
      <w:pPr>
        <w:pStyle w:val="Prrafodelista"/>
        <w:numPr>
          <w:ilvl w:val="0"/>
          <w:numId w:val="15"/>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pH &lt; 4: Disolución de gases volcánicos en lagos aledaños donde el pH es cercano a 2 como por ejemplo el lago </w:t>
      </w:r>
      <w:proofErr w:type="spellStart"/>
      <w:r>
        <w:rPr>
          <w:rFonts w:ascii="Calibri Light" w:hAnsi="Calibri Light" w:cs="Calibri Light"/>
          <w:sz w:val="24"/>
          <w:szCs w:val="24"/>
          <w:lang w:val="es-ES"/>
        </w:rPr>
        <w:t>Caviahue</w:t>
      </w:r>
      <w:proofErr w:type="spellEnd"/>
      <w:r>
        <w:rPr>
          <w:rFonts w:ascii="Calibri Light" w:hAnsi="Calibri Light" w:cs="Calibri Light"/>
          <w:sz w:val="24"/>
          <w:szCs w:val="24"/>
          <w:lang w:val="es-ES"/>
        </w:rPr>
        <w:t xml:space="preserve"> en Neuquén. </w:t>
      </w:r>
    </w:p>
    <w:p w:rsidR="007B7443" w:rsidRPr="007B7443" w:rsidRDefault="007B7443" w:rsidP="007B7443">
      <w:pPr>
        <w:pStyle w:val="Prrafodelista"/>
        <w:numPr>
          <w:ilvl w:val="0"/>
          <w:numId w:val="15"/>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pH &gt; 9: Las aguas libres de CO2 en contacto con rocas </w:t>
      </w:r>
      <w:proofErr w:type="spellStart"/>
      <w:r w:rsidR="00876871">
        <w:rPr>
          <w:rFonts w:ascii="Calibri Light" w:hAnsi="Calibri Light" w:cs="Calibri Light"/>
          <w:sz w:val="24"/>
          <w:szCs w:val="24"/>
          <w:lang w:val="es-ES"/>
        </w:rPr>
        <w:t>carbonáticas</w:t>
      </w:r>
      <w:proofErr w:type="spellEnd"/>
      <w:r>
        <w:rPr>
          <w:rFonts w:ascii="Calibri Light" w:hAnsi="Calibri Light" w:cs="Calibri Light"/>
          <w:sz w:val="24"/>
          <w:szCs w:val="24"/>
          <w:lang w:val="es-ES"/>
        </w:rPr>
        <w:t xml:space="preserve"> pueden </w:t>
      </w:r>
      <w:r w:rsidR="00876871">
        <w:rPr>
          <w:rFonts w:ascii="Calibri Light" w:hAnsi="Calibri Light" w:cs="Calibri Light"/>
          <w:sz w:val="24"/>
          <w:szCs w:val="24"/>
          <w:lang w:val="es-ES"/>
        </w:rPr>
        <w:t>adquirir</w:t>
      </w:r>
      <w:r>
        <w:rPr>
          <w:rFonts w:ascii="Calibri Light" w:hAnsi="Calibri Light" w:cs="Calibri Light"/>
          <w:sz w:val="24"/>
          <w:szCs w:val="24"/>
          <w:lang w:val="es-ES"/>
        </w:rPr>
        <w:t xml:space="preserve"> por hidrolisis un pH=10 y en contacto con silicatos de RUM un pH=12. Valores similares pueden encontrarse en cuencas desérticas donde se depositan salen alcalinas como Na2CO3 y Na3BO3. </w:t>
      </w:r>
    </w:p>
    <w:p w:rsidR="00E55253" w:rsidRDefault="007B087B"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La mayoría de las aguas superficiales tienen suficiente contacto con la atm</w:t>
      </w:r>
      <w:r w:rsidR="00E55253">
        <w:rPr>
          <w:rFonts w:ascii="Calibri Light" w:hAnsi="Calibri Light" w:cs="Calibri Light"/>
          <w:sz w:val="24"/>
          <w:szCs w:val="24"/>
          <w:lang w:val="es-ES"/>
        </w:rPr>
        <w:t>ó</w:t>
      </w:r>
      <w:r>
        <w:rPr>
          <w:rFonts w:ascii="Calibri Light" w:hAnsi="Calibri Light" w:cs="Calibri Light"/>
          <w:sz w:val="24"/>
          <w:szCs w:val="24"/>
          <w:lang w:val="es-ES"/>
        </w:rPr>
        <w:t>sfera</w:t>
      </w:r>
      <w:r w:rsidR="00E55253">
        <w:rPr>
          <w:rFonts w:ascii="Calibri Light" w:hAnsi="Calibri Light" w:cs="Calibri Light"/>
          <w:sz w:val="24"/>
          <w:szCs w:val="24"/>
          <w:lang w:val="es-ES"/>
        </w:rPr>
        <w:t xml:space="preserve"> por lo que n</w:t>
      </w:r>
      <w:r>
        <w:rPr>
          <w:rFonts w:ascii="Calibri Light" w:hAnsi="Calibri Light" w:cs="Calibri Light"/>
          <w:sz w:val="24"/>
          <w:szCs w:val="24"/>
          <w:lang w:val="es-ES"/>
        </w:rPr>
        <w:t xml:space="preserve">o se obtienen altas alcalinidades y </w:t>
      </w:r>
      <w:r w:rsidR="00E55253">
        <w:rPr>
          <w:rFonts w:ascii="Calibri Light" w:hAnsi="Calibri Light" w:cs="Calibri Light"/>
          <w:sz w:val="24"/>
          <w:szCs w:val="24"/>
          <w:lang w:val="es-ES"/>
        </w:rPr>
        <w:t>el límite</w:t>
      </w:r>
      <w:r>
        <w:rPr>
          <w:rFonts w:ascii="Calibri Light" w:hAnsi="Calibri Light" w:cs="Calibri Light"/>
          <w:sz w:val="24"/>
          <w:szCs w:val="24"/>
          <w:lang w:val="es-ES"/>
        </w:rPr>
        <w:t xml:space="preserve"> razonable de pH superior en los ambientes cercanos a la superficie es aprox. 9. </w:t>
      </w:r>
      <w:r w:rsidR="00E55253">
        <w:rPr>
          <w:rFonts w:ascii="Calibri Light" w:hAnsi="Calibri Light" w:cs="Calibri Light"/>
          <w:sz w:val="24"/>
          <w:szCs w:val="24"/>
          <w:lang w:val="es-ES"/>
        </w:rPr>
        <w:br/>
        <w:t xml:space="preserve">Virtualmente no existen en la naturaleza aguas con pH = 7. </w:t>
      </w:r>
      <w:r w:rsidR="005F4B91">
        <w:rPr>
          <w:rFonts w:ascii="Calibri Light" w:hAnsi="Calibri Light" w:cs="Calibri Light"/>
          <w:sz w:val="24"/>
          <w:szCs w:val="24"/>
          <w:lang w:val="es-ES"/>
        </w:rPr>
        <w:br/>
      </w:r>
      <w:r w:rsidR="00E55253">
        <w:rPr>
          <w:rFonts w:ascii="Calibri Light" w:hAnsi="Calibri Light" w:cs="Calibri Light"/>
          <w:sz w:val="24"/>
          <w:szCs w:val="24"/>
          <w:lang w:val="es-ES"/>
        </w:rPr>
        <w:t>La fotosíntesis tiende a aumentar el pH por consumición de CO2 atmosférico</w:t>
      </w:r>
      <w:r w:rsidR="005F4B91">
        <w:rPr>
          <w:rFonts w:ascii="Calibri Light" w:hAnsi="Calibri Light" w:cs="Calibri Light"/>
          <w:sz w:val="24"/>
          <w:szCs w:val="24"/>
          <w:lang w:val="es-ES"/>
        </w:rPr>
        <w:t xml:space="preserve">, es decir, le estamos sacando el reactivo a la reacción y no hay tanta disolución del gas en el agua porque parte de ese gas está siendo consumido por las plantas. </w:t>
      </w:r>
    </w:p>
    <w:p w:rsidR="00805E68" w:rsidRPr="00283532" w:rsidRDefault="00805E68" w:rsidP="001A506D">
      <w:pPr>
        <w:spacing w:line="276" w:lineRule="auto"/>
        <w:rPr>
          <w:rFonts w:ascii="Calibri Light" w:hAnsi="Calibri Light" w:cs="Calibri Light"/>
          <w:color w:val="FF0000"/>
          <w:sz w:val="24"/>
          <w:szCs w:val="24"/>
          <w:u w:val="single"/>
          <w:lang w:val="es-ES"/>
        </w:rPr>
      </w:pPr>
      <w:r w:rsidRPr="00283532">
        <w:rPr>
          <w:rFonts w:ascii="Calibri Light" w:hAnsi="Calibri Light" w:cs="Calibri Light"/>
          <w:color w:val="FF0000"/>
          <w:sz w:val="24"/>
          <w:szCs w:val="24"/>
          <w:u w:val="single"/>
          <w:lang w:val="es-ES"/>
        </w:rPr>
        <w:t>El pH tiene un papel importante en la precipitación de hidróxidos:</w:t>
      </w:r>
    </w:p>
    <w:tbl>
      <w:tblPr>
        <w:tblStyle w:val="Tablaconcuadrcula"/>
        <w:tblW w:w="0" w:type="auto"/>
        <w:tblLook w:val="04A0" w:firstRow="1" w:lastRow="0" w:firstColumn="1" w:lastColumn="0" w:noHBand="0" w:noVBand="1"/>
      </w:tblPr>
      <w:tblGrid>
        <w:gridCol w:w="3646"/>
        <w:gridCol w:w="3408"/>
        <w:gridCol w:w="3886"/>
      </w:tblGrid>
      <w:tr w:rsidR="001C39EC" w:rsidTr="00E03E9F">
        <w:tc>
          <w:tcPr>
            <w:tcW w:w="3646" w:type="dxa"/>
            <w:shd w:val="clear" w:color="auto" w:fill="F7D5F0"/>
          </w:tcPr>
          <w:p w:rsidR="001C39EC" w:rsidRPr="001C39EC" w:rsidRDefault="001C39EC" w:rsidP="001C39EC">
            <w:pPr>
              <w:spacing w:line="276" w:lineRule="auto"/>
              <w:jc w:val="center"/>
              <w:rPr>
                <w:rFonts w:ascii="Calibri Light" w:hAnsi="Calibri Light" w:cs="Calibri Light"/>
                <w:sz w:val="24"/>
                <w:szCs w:val="24"/>
                <w:lang w:val="es-ES"/>
              </w:rPr>
            </w:pPr>
            <w:r w:rsidRPr="001C39EC">
              <w:rPr>
                <w:rFonts w:ascii="Calibri Light" w:hAnsi="Calibri Light" w:cs="Calibri Light"/>
                <w:sz w:val="24"/>
                <w:szCs w:val="24"/>
                <w:lang w:val="es-ES"/>
              </w:rPr>
              <w:t>ION</w:t>
            </w:r>
          </w:p>
        </w:tc>
        <w:tc>
          <w:tcPr>
            <w:tcW w:w="3408" w:type="dxa"/>
            <w:shd w:val="clear" w:color="auto" w:fill="F7D5F0"/>
          </w:tcPr>
          <w:p w:rsidR="001C39EC" w:rsidRPr="001C39EC" w:rsidRDefault="001C39EC" w:rsidP="001C39EC">
            <w:pPr>
              <w:spacing w:line="276" w:lineRule="auto"/>
              <w:jc w:val="center"/>
              <w:rPr>
                <w:rFonts w:ascii="Calibri Light" w:hAnsi="Calibri Light" w:cs="Calibri Light"/>
                <w:sz w:val="24"/>
                <w:szCs w:val="24"/>
                <w:lang w:val="es-ES"/>
              </w:rPr>
            </w:pPr>
            <w:r w:rsidRPr="001C39EC">
              <w:rPr>
                <w:rFonts w:ascii="Calibri Light" w:hAnsi="Calibri Light" w:cs="Calibri Light"/>
                <w:sz w:val="24"/>
                <w:szCs w:val="24"/>
                <w:lang w:val="es-ES"/>
              </w:rPr>
              <w:t>pH</w:t>
            </w:r>
          </w:p>
        </w:tc>
        <w:tc>
          <w:tcPr>
            <w:tcW w:w="3886" w:type="dxa"/>
            <w:shd w:val="clear" w:color="auto" w:fill="F7D5F0"/>
          </w:tcPr>
          <w:p w:rsidR="001C39EC" w:rsidRPr="001C39EC" w:rsidRDefault="001C39EC" w:rsidP="001C39EC">
            <w:pPr>
              <w:spacing w:line="276" w:lineRule="auto"/>
              <w:jc w:val="center"/>
              <w:rPr>
                <w:rFonts w:ascii="Calibri Light" w:hAnsi="Calibri Light" w:cs="Calibri Light"/>
                <w:sz w:val="24"/>
                <w:szCs w:val="24"/>
                <w:lang w:val="es-ES"/>
              </w:rPr>
            </w:pPr>
            <w:r w:rsidRPr="001C39EC">
              <w:rPr>
                <w:rFonts w:ascii="Calibri Light" w:hAnsi="Calibri Light" w:cs="Calibri Light"/>
                <w:sz w:val="24"/>
                <w:szCs w:val="24"/>
                <w:lang w:val="es-ES"/>
              </w:rPr>
              <w:t>HIDROXIDO</w:t>
            </w:r>
          </w:p>
        </w:tc>
      </w:tr>
      <w:tr w:rsidR="001C39EC" w:rsidTr="00FB264D">
        <w:tc>
          <w:tcPr>
            <w:tcW w:w="364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Fe+2</w:t>
            </w:r>
          </w:p>
        </w:tc>
        <w:tc>
          <w:tcPr>
            <w:tcW w:w="3408"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&gt; </w:t>
            </w:r>
            <w:r w:rsidR="007E66AE">
              <w:rPr>
                <w:rFonts w:ascii="Calibri Light" w:hAnsi="Calibri Light" w:cs="Calibri Light"/>
                <w:sz w:val="24"/>
                <w:szCs w:val="24"/>
                <w:lang w:val="es-ES"/>
              </w:rPr>
              <w:t>7</w:t>
            </w:r>
          </w:p>
        </w:tc>
        <w:tc>
          <w:tcPr>
            <w:tcW w:w="388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Fe(OH)3</w:t>
            </w:r>
          </w:p>
        </w:tc>
      </w:tr>
      <w:tr w:rsidR="001C39EC" w:rsidTr="00FB264D">
        <w:tc>
          <w:tcPr>
            <w:tcW w:w="364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Fe+3</w:t>
            </w:r>
          </w:p>
        </w:tc>
        <w:tc>
          <w:tcPr>
            <w:tcW w:w="3408"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&gt; </w:t>
            </w:r>
            <w:r w:rsidR="007E66AE">
              <w:rPr>
                <w:rFonts w:ascii="Calibri Light" w:hAnsi="Calibri Light" w:cs="Calibri Light"/>
                <w:sz w:val="24"/>
                <w:szCs w:val="24"/>
                <w:lang w:val="es-ES"/>
              </w:rPr>
              <w:t>3</w:t>
            </w:r>
          </w:p>
        </w:tc>
        <w:tc>
          <w:tcPr>
            <w:tcW w:w="388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Fe(OH)2</w:t>
            </w:r>
          </w:p>
        </w:tc>
      </w:tr>
      <w:tr w:rsidR="001C39EC" w:rsidTr="00FB264D">
        <w:tc>
          <w:tcPr>
            <w:tcW w:w="364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Al+3</w:t>
            </w:r>
          </w:p>
        </w:tc>
        <w:tc>
          <w:tcPr>
            <w:tcW w:w="3408"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3 – 5 </w:t>
            </w:r>
          </w:p>
        </w:tc>
        <w:tc>
          <w:tcPr>
            <w:tcW w:w="388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Al(OH)3</w:t>
            </w:r>
          </w:p>
        </w:tc>
      </w:tr>
      <w:tr w:rsidR="001C39EC" w:rsidTr="001C39EC">
        <w:tc>
          <w:tcPr>
            <w:tcW w:w="3646"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Pb+2</w:t>
            </w:r>
          </w:p>
        </w:tc>
        <w:tc>
          <w:tcPr>
            <w:tcW w:w="3408"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7 - 10</w:t>
            </w:r>
          </w:p>
        </w:tc>
        <w:tc>
          <w:tcPr>
            <w:tcW w:w="3886"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Pb(OH)2</w:t>
            </w:r>
          </w:p>
        </w:tc>
      </w:tr>
      <w:tr w:rsidR="001C39EC" w:rsidTr="001C39EC">
        <w:tc>
          <w:tcPr>
            <w:tcW w:w="3646"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Cu+2, Zn+2, Ni+2, Co+2</w:t>
            </w:r>
          </w:p>
        </w:tc>
        <w:tc>
          <w:tcPr>
            <w:tcW w:w="3408"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9 - 10</w:t>
            </w:r>
          </w:p>
        </w:tc>
        <w:tc>
          <w:tcPr>
            <w:tcW w:w="3886" w:type="dxa"/>
          </w:tcPr>
          <w:p w:rsidR="001C39EC" w:rsidRPr="006E5592" w:rsidRDefault="001C39EC" w:rsidP="001C39EC">
            <w:pPr>
              <w:spacing w:line="276" w:lineRule="auto"/>
              <w:jc w:val="center"/>
              <w:rPr>
                <w:rFonts w:ascii="Calibri Light" w:hAnsi="Calibri Light" w:cs="Calibri Light"/>
                <w:sz w:val="24"/>
                <w:szCs w:val="24"/>
              </w:rPr>
            </w:pPr>
            <w:r w:rsidRPr="006E5592">
              <w:rPr>
                <w:rFonts w:ascii="Calibri Light" w:hAnsi="Calibri Light" w:cs="Calibri Light"/>
                <w:sz w:val="24"/>
                <w:szCs w:val="24"/>
              </w:rPr>
              <w:t>Cu(OH)2, Zn(OH)2, Ni(OH)2, Co(OH)2</w:t>
            </w:r>
          </w:p>
        </w:tc>
      </w:tr>
      <w:tr w:rsidR="001C39EC" w:rsidTr="001C39EC">
        <w:tc>
          <w:tcPr>
            <w:tcW w:w="3646" w:type="dxa"/>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Mn+2, Ag+2</w:t>
            </w:r>
          </w:p>
        </w:tc>
        <w:tc>
          <w:tcPr>
            <w:tcW w:w="3408" w:type="dxa"/>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&gt; 9</w:t>
            </w:r>
          </w:p>
        </w:tc>
        <w:tc>
          <w:tcPr>
            <w:tcW w:w="3886" w:type="dxa"/>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Mn(OH)2, Ag(OH)</w:t>
            </w:r>
          </w:p>
        </w:tc>
      </w:tr>
      <w:tr w:rsidR="001C39EC" w:rsidTr="00FB264D">
        <w:tc>
          <w:tcPr>
            <w:tcW w:w="364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lastRenderedPageBreak/>
              <w:t>Mg+2</w:t>
            </w:r>
          </w:p>
        </w:tc>
        <w:tc>
          <w:tcPr>
            <w:tcW w:w="3408" w:type="dxa"/>
            <w:shd w:val="clear" w:color="auto" w:fill="F2F2F2"/>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&gt; 10</w:t>
            </w:r>
          </w:p>
        </w:tc>
        <w:tc>
          <w:tcPr>
            <w:tcW w:w="3886" w:type="dxa"/>
            <w:shd w:val="clear" w:color="auto" w:fill="F2F2F2"/>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Mg(OH)2</w:t>
            </w:r>
          </w:p>
        </w:tc>
      </w:tr>
      <w:tr w:rsidR="001C39EC" w:rsidTr="00FB264D">
        <w:tc>
          <w:tcPr>
            <w:tcW w:w="3646" w:type="dxa"/>
            <w:shd w:val="clear" w:color="auto" w:fill="F2F2F2"/>
          </w:tcPr>
          <w:p w:rsidR="001C39EC" w:rsidRPr="001C39EC" w:rsidRDefault="001C39EC"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Ca+2</w:t>
            </w:r>
          </w:p>
        </w:tc>
        <w:tc>
          <w:tcPr>
            <w:tcW w:w="3408" w:type="dxa"/>
            <w:shd w:val="clear" w:color="auto" w:fill="F2F2F2"/>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&gt; 11</w:t>
            </w:r>
          </w:p>
        </w:tc>
        <w:tc>
          <w:tcPr>
            <w:tcW w:w="3886" w:type="dxa"/>
            <w:shd w:val="clear" w:color="auto" w:fill="F2F2F2"/>
          </w:tcPr>
          <w:p w:rsidR="001C39EC" w:rsidRPr="001C39EC" w:rsidRDefault="00980AF4" w:rsidP="001C39EC">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Ca(OH)2</w:t>
            </w:r>
          </w:p>
        </w:tc>
      </w:tr>
    </w:tbl>
    <w:p w:rsidR="001C39EC" w:rsidRPr="001F1611" w:rsidRDefault="001C39EC" w:rsidP="001A506D">
      <w:pPr>
        <w:spacing w:line="276" w:lineRule="auto"/>
        <w:rPr>
          <w:rFonts w:ascii="Calibri Light" w:hAnsi="Calibri Light" w:cs="Calibri Light"/>
          <w:sz w:val="24"/>
          <w:szCs w:val="24"/>
          <w:u w:val="single"/>
          <w:lang w:val="es-ES"/>
        </w:rPr>
      </w:pPr>
    </w:p>
    <w:p w:rsidR="00D81069" w:rsidRDefault="00D81069" w:rsidP="00D81069">
      <w:pPr>
        <w:pStyle w:val="Prrafodelista"/>
        <w:numPr>
          <w:ilvl w:val="0"/>
          <w:numId w:val="16"/>
        </w:numPr>
        <w:spacing w:line="276" w:lineRule="auto"/>
        <w:rPr>
          <w:rFonts w:ascii="Calibri Light" w:hAnsi="Calibri Light" w:cs="Calibri Light"/>
          <w:sz w:val="24"/>
          <w:szCs w:val="24"/>
          <w:lang w:val="es-ES"/>
        </w:rPr>
      </w:pPr>
      <w:r w:rsidRPr="00D81069">
        <w:rPr>
          <w:rFonts w:ascii="Calibri Light" w:hAnsi="Calibri Light" w:cs="Calibri Light"/>
          <w:sz w:val="24"/>
          <w:szCs w:val="24"/>
          <w:lang w:val="es-ES"/>
        </w:rPr>
        <w:t xml:space="preserve">Precipitación incompleta de Fe+2 a pH ligeramente superior a 7, por lo tanto, las aguas reductoras pueden </w:t>
      </w:r>
      <w:r w:rsidR="0061334B" w:rsidRPr="00D81069">
        <w:rPr>
          <w:rFonts w:ascii="Calibri Light" w:hAnsi="Calibri Light" w:cs="Calibri Light"/>
          <w:sz w:val="24"/>
          <w:szCs w:val="24"/>
          <w:lang w:val="es-ES"/>
        </w:rPr>
        <w:t>transportar</w:t>
      </w:r>
      <w:r w:rsidRPr="00D81069">
        <w:rPr>
          <w:rFonts w:ascii="Calibri Light" w:hAnsi="Calibri Light" w:cs="Calibri Light"/>
          <w:sz w:val="24"/>
          <w:szCs w:val="24"/>
          <w:lang w:val="es-ES"/>
        </w:rPr>
        <w:t xml:space="preserve"> Fe+2. </w:t>
      </w:r>
    </w:p>
    <w:p w:rsidR="00D81069" w:rsidRDefault="00D81069" w:rsidP="00D81069">
      <w:pPr>
        <w:pStyle w:val="Prrafodelista"/>
        <w:numPr>
          <w:ilvl w:val="0"/>
          <w:numId w:val="16"/>
        </w:numPr>
        <w:spacing w:line="276" w:lineRule="auto"/>
        <w:rPr>
          <w:rFonts w:ascii="Calibri Light" w:hAnsi="Calibri Light" w:cs="Calibri Light"/>
          <w:sz w:val="24"/>
          <w:szCs w:val="24"/>
          <w:lang w:val="es-ES"/>
        </w:rPr>
      </w:pPr>
      <w:r w:rsidRPr="00D81069">
        <w:rPr>
          <w:rFonts w:ascii="Calibri Light" w:hAnsi="Calibri Light" w:cs="Calibri Light"/>
          <w:sz w:val="24"/>
          <w:szCs w:val="24"/>
          <w:lang w:val="es-ES"/>
        </w:rPr>
        <w:t>Separación de Fe+2 y Mn+2</w:t>
      </w:r>
      <w:r w:rsidR="0061334B">
        <w:rPr>
          <w:rFonts w:ascii="Calibri Light" w:hAnsi="Calibri Light" w:cs="Calibri Light"/>
          <w:sz w:val="24"/>
          <w:szCs w:val="24"/>
          <w:lang w:val="es-ES"/>
        </w:rPr>
        <w:t>:</w:t>
      </w:r>
      <w:r w:rsidRPr="00D81069">
        <w:rPr>
          <w:rFonts w:ascii="Calibri Light" w:hAnsi="Calibri Light" w:cs="Calibri Light"/>
          <w:sz w:val="24"/>
          <w:szCs w:val="24"/>
          <w:lang w:val="es-ES"/>
        </w:rPr>
        <w:t xml:space="preserve"> Fe precipita </w:t>
      </w:r>
      <w:r w:rsidR="0061334B">
        <w:rPr>
          <w:rFonts w:ascii="Calibri Light" w:hAnsi="Calibri Light" w:cs="Calibri Light"/>
          <w:sz w:val="24"/>
          <w:szCs w:val="24"/>
          <w:lang w:val="es-ES"/>
        </w:rPr>
        <w:t>a</w:t>
      </w:r>
      <w:r w:rsidRPr="00D81069">
        <w:rPr>
          <w:rFonts w:ascii="Calibri Light" w:hAnsi="Calibri Light" w:cs="Calibri Light"/>
          <w:sz w:val="24"/>
          <w:szCs w:val="24"/>
          <w:lang w:val="es-ES"/>
        </w:rPr>
        <w:t xml:space="preserve"> pH apenas superior a 7 y M</w:t>
      </w:r>
      <w:r w:rsidR="0061334B">
        <w:rPr>
          <w:rFonts w:ascii="Calibri Light" w:hAnsi="Calibri Light" w:cs="Calibri Light"/>
          <w:sz w:val="24"/>
          <w:szCs w:val="24"/>
          <w:lang w:val="es-ES"/>
        </w:rPr>
        <w:t>n</w:t>
      </w:r>
      <w:r w:rsidRPr="00D81069">
        <w:rPr>
          <w:rFonts w:ascii="Calibri Light" w:hAnsi="Calibri Light" w:cs="Calibri Light"/>
          <w:sz w:val="24"/>
          <w:szCs w:val="24"/>
          <w:lang w:val="es-ES"/>
        </w:rPr>
        <w:t xml:space="preserve"> permanece en solución hasta pH 9. </w:t>
      </w:r>
    </w:p>
    <w:p w:rsidR="00C94074" w:rsidRPr="00283532" w:rsidRDefault="00C94074" w:rsidP="00C94074">
      <w:pPr>
        <w:spacing w:line="276" w:lineRule="auto"/>
        <w:rPr>
          <w:rFonts w:ascii="Calibri Light" w:hAnsi="Calibri Light" w:cs="Calibri Light"/>
          <w:color w:val="FF0000"/>
          <w:sz w:val="24"/>
          <w:szCs w:val="24"/>
          <w:u w:val="single"/>
          <w:lang w:val="es-ES"/>
        </w:rPr>
      </w:pPr>
      <w:r w:rsidRPr="00283532">
        <w:rPr>
          <w:rFonts w:ascii="Calibri Light" w:hAnsi="Calibri Light" w:cs="Calibri Light"/>
          <w:color w:val="FF0000"/>
          <w:sz w:val="24"/>
          <w:szCs w:val="24"/>
          <w:u w:val="single"/>
          <w:lang w:val="es-ES"/>
        </w:rPr>
        <w:t>Especies de Hierro en función del pH</w:t>
      </w:r>
    </w:p>
    <w:p w:rsidR="00C94074" w:rsidRPr="00283532" w:rsidRDefault="00C94074" w:rsidP="00C94074">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pH &lt; 3: Fe+2 y Fe+3 solubles</w:t>
      </w:r>
    </w:p>
    <w:p w:rsidR="00C94074" w:rsidRPr="00283532" w:rsidRDefault="00C94074" w:rsidP="00C94074">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3 &lt; pH &gt; 7: Fe+2 y Fe(OH)</w:t>
      </w:r>
      <w:r w:rsidRPr="00283532">
        <w:rPr>
          <w:rFonts w:ascii="Calibri Light" w:hAnsi="Calibri Light" w:cs="Calibri Light"/>
          <w:color w:val="FF0000"/>
          <w:sz w:val="24"/>
          <w:szCs w:val="24"/>
          <w:vertAlign w:val="subscript"/>
          <w:lang w:val="es-ES"/>
        </w:rPr>
        <w:t>3</w:t>
      </w:r>
      <w:r w:rsidRPr="00283532">
        <w:rPr>
          <w:rFonts w:ascii="Calibri Light" w:hAnsi="Calibri Light" w:cs="Calibri Light"/>
          <w:color w:val="FF0000"/>
          <w:sz w:val="24"/>
          <w:szCs w:val="24"/>
          <w:lang w:val="es-ES"/>
        </w:rPr>
        <w:t>↓</w:t>
      </w:r>
    </w:p>
    <w:p w:rsidR="00C94074" w:rsidRPr="00283532" w:rsidRDefault="00C94074" w:rsidP="00C94074">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pH &gt; 7: Fe(OH)</w:t>
      </w:r>
      <w:r w:rsidRPr="00283532">
        <w:rPr>
          <w:rFonts w:ascii="Calibri Light" w:hAnsi="Calibri Light" w:cs="Calibri Light"/>
          <w:color w:val="FF0000"/>
          <w:sz w:val="24"/>
          <w:szCs w:val="24"/>
          <w:vertAlign w:val="subscript"/>
          <w:lang w:val="es-ES"/>
        </w:rPr>
        <w:t>2</w:t>
      </w:r>
      <w:r w:rsidRPr="00283532">
        <w:rPr>
          <w:rFonts w:ascii="Calibri Light" w:hAnsi="Calibri Light" w:cs="Calibri Light"/>
          <w:color w:val="FF0000"/>
          <w:sz w:val="24"/>
          <w:szCs w:val="24"/>
          <w:lang w:val="es-ES"/>
        </w:rPr>
        <w:t>↓y Fe(OH)</w:t>
      </w:r>
      <w:r w:rsidRPr="00283532">
        <w:rPr>
          <w:rFonts w:ascii="Calibri Light" w:hAnsi="Calibri Light" w:cs="Calibri Light"/>
          <w:color w:val="FF0000"/>
          <w:sz w:val="24"/>
          <w:szCs w:val="24"/>
          <w:vertAlign w:val="subscript"/>
          <w:lang w:val="es-ES"/>
        </w:rPr>
        <w:t>3</w:t>
      </w:r>
      <w:r w:rsidRPr="00283532">
        <w:rPr>
          <w:rFonts w:ascii="Calibri Light" w:hAnsi="Calibri Light" w:cs="Calibri Light"/>
          <w:color w:val="FF0000"/>
          <w:sz w:val="24"/>
          <w:szCs w:val="24"/>
          <w:lang w:val="es-ES"/>
        </w:rPr>
        <w:t>↓</w:t>
      </w:r>
      <w:r w:rsidR="0003155B" w:rsidRPr="00283532">
        <w:rPr>
          <w:rFonts w:ascii="Calibri Light" w:hAnsi="Calibri Light" w:cs="Calibri Light"/>
          <w:color w:val="FF0000"/>
          <w:sz w:val="24"/>
          <w:szCs w:val="24"/>
          <w:lang w:val="es-ES"/>
        </w:rPr>
        <w:t xml:space="preserve"> (Hidróxidos ferroso y férrico precipitados)</w:t>
      </w:r>
    </w:p>
    <w:p w:rsidR="00F5613B" w:rsidRPr="00283532" w:rsidRDefault="00F5613B" w:rsidP="00F5613B">
      <w:pPr>
        <w:spacing w:line="276" w:lineRule="auto"/>
        <w:rPr>
          <w:rFonts w:ascii="Calibri Light" w:hAnsi="Calibri Light" w:cs="Calibri Light"/>
          <w:color w:val="FF0000"/>
          <w:sz w:val="24"/>
          <w:szCs w:val="24"/>
          <w:u w:val="single"/>
          <w:lang w:val="es-ES"/>
        </w:rPr>
      </w:pPr>
      <w:r w:rsidRPr="00283532">
        <w:rPr>
          <w:rFonts w:ascii="Calibri Light" w:hAnsi="Calibri Light" w:cs="Calibri Light"/>
          <w:color w:val="FF0000"/>
          <w:sz w:val="24"/>
          <w:szCs w:val="24"/>
          <w:u w:val="single"/>
          <w:lang w:val="es-ES"/>
        </w:rPr>
        <w:t>Sílice vs pH</w:t>
      </w:r>
    </w:p>
    <w:p w:rsidR="00F5613B" w:rsidRPr="00283532" w:rsidRDefault="00F5613B" w:rsidP="00F5613B">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pH ácido: SiO2 insoluble</w:t>
      </w:r>
    </w:p>
    <w:p w:rsidR="00F5613B" w:rsidRPr="00283532" w:rsidRDefault="00F5613B" w:rsidP="00F5613B">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pH básico: SiO2 se disuelve y forma silicatos alcalinos</w:t>
      </w:r>
    </w:p>
    <w:p w:rsidR="0048134E" w:rsidRPr="00283532" w:rsidRDefault="0048134E" w:rsidP="0048134E">
      <w:pPr>
        <w:spacing w:line="276" w:lineRule="auto"/>
        <w:rPr>
          <w:rFonts w:ascii="Calibri Light" w:hAnsi="Calibri Light" w:cs="Calibri Light"/>
          <w:color w:val="FF0000"/>
          <w:sz w:val="24"/>
          <w:szCs w:val="24"/>
          <w:u w:val="single"/>
          <w:lang w:val="es-ES"/>
        </w:rPr>
      </w:pPr>
      <w:r w:rsidRPr="00283532">
        <w:rPr>
          <w:rFonts w:ascii="Calibri Light" w:hAnsi="Calibri Light" w:cs="Calibri Light"/>
          <w:color w:val="FF0000"/>
          <w:sz w:val="24"/>
          <w:szCs w:val="24"/>
          <w:u w:val="single"/>
          <w:lang w:val="es-ES"/>
        </w:rPr>
        <w:t>Especies de Manganeso en función del pH</w:t>
      </w:r>
    </w:p>
    <w:p w:rsidR="0048134E" w:rsidRPr="00283532" w:rsidRDefault="0048134E" w:rsidP="0048134E">
      <w:pPr>
        <w:pStyle w:val="Prrafodelista"/>
        <w:numPr>
          <w:ilvl w:val="0"/>
          <w:numId w:val="16"/>
        </w:num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pH ácido: Mn+2 soluble y Mn+3↓, Mn+4↓</w:t>
      </w:r>
    </w:p>
    <w:p w:rsidR="008254B9" w:rsidRPr="00283532" w:rsidRDefault="008254B9" w:rsidP="008254B9">
      <w:pPr>
        <w:spacing w:line="276" w:lineRule="auto"/>
        <w:rPr>
          <w:rFonts w:ascii="Calibri Light" w:hAnsi="Calibri Light" w:cs="Calibri Light"/>
          <w:color w:val="FF0000"/>
          <w:sz w:val="24"/>
          <w:szCs w:val="24"/>
          <w:lang w:val="es-ES"/>
        </w:rPr>
      </w:pPr>
      <w:r w:rsidRPr="00283532">
        <w:rPr>
          <w:rFonts w:ascii="Calibri Light" w:hAnsi="Calibri Light" w:cs="Calibri Light"/>
          <w:color w:val="FF0000"/>
          <w:sz w:val="24"/>
          <w:szCs w:val="24"/>
          <w:lang w:val="es-ES"/>
        </w:rPr>
        <w:t xml:space="preserve">Ag+ pH &gt; 9 As2O – </w:t>
      </w:r>
      <w:proofErr w:type="gramStart"/>
      <w:r w:rsidRPr="00283532">
        <w:rPr>
          <w:rFonts w:ascii="Calibri Light" w:hAnsi="Calibri Light" w:cs="Calibri Light"/>
          <w:color w:val="FF0000"/>
          <w:sz w:val="24"/>
          <w:szCs w:val="24"/>
          <w:lang w:val="es-ES"/>
        </w:rPr>
        <w:t>Ag(</w:t>
      </w:r>
      <w:proofErr w:type="gramEnd"/>
      <w:r w:rsidRPr="00283532">
        <w:rPr>
          <w:rFonts w:ascii="Calibri Light" w:hAnsi="Calibri Light" w:cs="Calibri Light"/>
          <w:color w:val="FF0000"/>
          <w:sz w:val="24"/>
          <w:szCs w:val="24"/>
          <w:lang w:val="es-ES"/>
        </w:rPr>
        <w:t>OH)</w:t>
      </w:r>
      <w:r w:rsidR="00E744F6" w:rsidRPr="00283532">
        <w:rPr>
          <w:rFonts w:ascii="Calibri Light" w:hAnsi="Calibri Light" w:cs="Calibri Light"/>
          <w:color w:val="FF0000"/>
          <w:sz w:val="24"/>
          <w:szCs w:val="24"/>
          <w:lang w:val="es-ES"/>
        </w:rPr>
        <w:t xml:space="preserve">            -   </w:t>
      </w:r>
      <w:r w:rsidRPr="00283532">
        <w:rPr>
          <w:rFonts w:ascii="Calibri Light" w:hAnsi="Calibri Light" w:cs="Calibri Light"/>
          <w:color w:val="FF0000"/>
          <w:sz w:val="24"/>
          <w:szCs w:val="24"/>
          <w:lang w:val="es-ES"/>
        </w:rPr>
        <w:t xml:space="preserve"> </w:t>
      </w:r>
      <w:r w:rsidR="00E744F6" w:rsidRPr="00283532">
        <w:rPr>
          <w:rFonts w:ascii="Calibri Light" w:hAnsi="Calibri Light" w:cs="Calibri Light"/>
          <w:color w:val="FF0000"/>
          <w:sz w:val="24"/>
          <w:szCs w:val="24"/>
          <w:lang w:val="es-ES"/>
        </w:rPr>
        <w:t xml:space="preserve">      </w:t>
      </w:r>
      <w:r w:rsidRPr="00283532">
        <w:rPr>
          <w:rFonts w:ascii="Calibri Light" w:hAnsi="Calibri Light" w:cs="Calibri Light"/>
          <w:color w:val="FF0000"/>
          <w:sz w:val="24"/>
          <w:szCs w:val="24"/>
          <w:lang w:val="es-ES"/>
        </w:rPr>
        <w:t>Cu+2, Ni+2, Ca+2 pH &gt; 8↓</w:t>
      </w:r>
      <w:r w:rsidR="00E744F6" w:rsidRPr="00283532">
        <w:rPr>
          <w:rFonts w:ascii="Calibri Light" w:hAnsi="Calibri Light" w:cs="Calibri Light"/>
          <w:color w:val="FF0000"/>
          <w:sz w:val="24"/>
          <w:szCs w:val="24"/>
          <w:lang w:val="es-ES"/>
        </w:rPr>
        <w:t xml:space="preserve">          -        </w:t>
      </w:r>
      <w:r w:rsidRPr="00283532">
        <w:rPr>
          <w:rFonts w:ascii="Calibri Light" w:hAnsi="Calibri Light" w:cs="Calibri Light"/>
          <w:color w:val="FF0000"/>
          <w:sz w:val="24"/>
          <w:szCs w:val="24"/>
          <w:lang w:val="es-ES"/>
        </w:rPr>
        <w:t xml:space="preserve"> Pb+2 pH ≈ 7 Pb(OH)2 y PbO2 </w:t>
      </w:r>
    </w:p>
    <w:p w:rsidR="00283532" w:rsidRDefault="00283532" w:rsidP="00436848">
      <w:pPr>
        <w:spacing w:line="276" w:lineRule="auto"/>
        <w:rPr>
          <w:rFonts w:ascii="Calibri Light" w:hAnsi="Calibri Light" w:cs="Calibri Light"/>
          <w:sz w:val="24"/>
          <w:szCs w:val="24"/>
          <w:u w:val="single"/>
          <w:lang w:val="es-ES"/>
        </w:rPr>
      </w:pPr>
    </w:p>
    <w:p w:rsidR="00436848" w:rsidRPr="00C223CE" w:rsidRDefault="00436848" w:rsidP="00436848">
      <w:pPr>
        <w:spacing w:line="276" w:lineRule="auto"/>
        <w:rPr>
          <w:rFonts w:ascii="Calibri Light" w:hAnsi="Calibri Light" w:cs="Calibri Light"/>
          <w:color w:val="FF0000"/>
          <w:sz w:val="24"/>
          <w:szCs w:val="24"/>
          <w:u w:val="single"/>
          <w:lang w:val="es-ES"/>
        </w:rPr>
      </w:pPr>
      <w:r w:rsidRPr="00C223CE">
        <w:rPr>
          <w:rFonts w:ascii="Calibri Light" w:hAnsi="Calibri Light" w:cs="Calibri Light"/>
          <w:color w:val="FF0000"/>
          <w:sz w:val="24"/>
          <w:szCs w:val="24"/>
          <w:u w:val="single"/>
          <w:lang w:val="es-ES"/>
        </w:rPr>
        <w:t>Especies de Aluminio en función del pH</w:t>
      </w:r>
    </w:p>
    <w:p w:rsidR="00E655D7" w:rsidRPr="00C223CE" w:rsidRDefault="00E655D7" w:rsidP="00E655D7">
      <w:pPr>
        <w:pStyle w:val="Prrafodelista"/>
        <w:numPr>
          <w:ilvl w:val="0"/>
          <w:numId w:val="16"/>
        </w:num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 xml:space="preserve">A pH menor a 3, el Al </w:t>
      </w:r>
      <w:r w:rsidR="00FA34E2" w:rsidRPr="00C223CE">
        <w:rPr>
          <w:rFonts w:ascii="Calibri Light" w:hAnsi="Calibri Light" w:cs="Calibri Light"/>
          <w:color w:val="FF0000"/>
          <w:sz w:val="24"/>
          <w:szCs w:val="24"/>
          <w:lang w:val="es-ES"/>
        </w:rPr>
        <w:t xml:space="preserve">se presenta como </w:t>
      </w:r>
      <w:r w:rsidRPr="00C223CE">
        <w:rPr>
          <w:rFonts w:ascii="Calibri Light" w:hAnsi="Calibri Light" w:cs="Calibri Light"/>
          <w:color w:val="FF0000"/>
          <w:sz w:val="24"/>
          <w:szCs w:val="24"/>
          <w:lang w:val="es-ES"/>
        </w:rPr>
        <w:t>ion</w:t>
      </w:r>
      <w:r w:rsidR="00C431C0" w:rsidRPr="00C223CE">
        <w:rPr>
          <w:rFonts w:ascii="Calibri Light" w:hAnsi="Calibri Light" w:cs="Calibri Light"/>
          <w:color w:val="FF0000"/>
          <w:sz w:val="24"/>
          <w:szCs w:val="24"/>
          <w:lang w:val="es-ES"/>
        </w:rPr>
        <w:t xml:space="preserve"> Al+3</w:t>
      </w:r>
      <w:r w:rsidR="00EC0C65" w:rsidRPr="00C223CE">
        <w:rPr>
          <w:rFonts w:ascii="Calibri Light" w:hAnsi="Calibri Light" w:cs="Calibri Light"/>
          <w:color w:val="FF0000"/>
          <w:sz w:val="24"/>
          <w:szCs w:val="24"/>
          <w:lang w:val="es-ES"/>
        </w:rPr>
        <w:t xml:space="preserve">. </w:t>
      </w:r>
    </w:p>
    <w:p w:rsidR="00277EA6" w:rsidRPr="00C223CE" w:rsidRDefault="003E164E" w:rsidP="00BD126C">
      <w:pPr>
        <w:pStyle w:val="Prrafodelista"/>
        <w:numPr>
          <w:ilvl w:val="0"/>
          <w:numId w:val="16"/>
        </w:num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A pH ≈ 4, las solubilidades de la sílice y de Al2O3 permiten que haya mucha Al2O3 disuelta y poca sílice disuelta, promoviendo la formación de filosilicatos</w:t>
      </w:r>
      <w:r w:rsidR="00FA37D8" w:rsidRPr="00C223CE">
        <w:rPr>
          <w:rFonts w:ascii="Calibri Light" w:hAnsi="Calibri Light" w:cs="Calibri Light"/>
          <w:color w:val="FF0000"/>
          <w:sz w:val="24"/>
          <w:szCs w:val="24"/>
          <w:lang w:val="es-ES"/>
        </w:rPr>
        <w:t xml:space="preserve"> bilaminares como la Caolinita porque la relación Al</w:t>
      </w:r>
      <w:proofErr w:type="gramStart"/>
      <w:r w:rsidR="00FA37D8" w:rsidRPr="00C223CE">
        <w:rPr>
          <w:rFonts w:ascii="Calibri Light" w:hAnsi="Calibri Light" w:cs="Calibri Light"/>
          <w:color w:val="FF0000"/>
          <w:sz w:val="24"/>
          <w:szCs w:val="24"/>
          <w:lang w:val="es-ES"/>
        </w:rPr>
        <w:t>:Si</w:t>
      </w:r>
      <w:proofErr w:type="gramEnd"/>
      <w:r w:rsidR="00FA37D8" w:rsidRPr="00C223CE">
        <w:rPr>
          <w:rFonts w:ascii="Calibri Light" w:hAnsi="Calibri Light" w:cs="Calibri Light"/>
          <w:color w:val="FF0000"/>
          <w:sz w:val="24"/>
          <w:szCs w:val="24"/>
          <w:lang w:val="es-ES"/>
        </w:rPr>
        <w:t xml:space="preserve"> es 1:1. </w:t>
      </w:r>
      <w:r w:rsidR="00EC0C65" w:rsidRPr="00C223CE">
        <w:rPr>
          <w:rFonts w:ascii="Calibri Light" w:hAnsi="Calibri Light" w:cs="Calibri Light"/>
          <w:color w:val="FF0000"/>
          <w:sz w:val="24"/>
          <w:szCs w:val="24"/>
          <w:lang w:val="es-ES"/>
        </w:rPr>
        <w:t>(clima</w:t>
      </w:r>
      <w:r w:rsidR="006851ED" w:rsidRPr="00C223CE">
        <w:rPr>
          <w:rFonts w:ascii="Calibri Light" w:hAnsi="Calibri Light" w:cs="Calibri Light"/>
          <w:color w:val="FF0000"/>
          <w:sz w:val="24"/>
          <w:szCs w:val="24"/>
          <w:lang w:val="es-ES"/>
        </w:rPr>
        <w:t xml:space="preserve">s húmedos con vegetación y MO </w:t>
      </w:r>
      <w:proofErr w:type="spellStart"/>
      <w:r w:rsidR="006851ED" w:rsidRPr="00C223CE">
        <w:rPr>
          <w:rFonts w:ascii="Calibri Light" w:hAnsi="Calibri Light" w:cs="Calibri Light"/>
          <w:color w:val="FF0000"/>
          <w:sz w:val="24"/>
          <w:szCs w:val="24"/>
          <w:lang w:val="es-ES"/>
        </w:rPr>
        <w:t>SA</w:t>
      </w:r>
      <w:r w:rsidR="00EC0C65" w:rsidRPr="00C223CE">
        <w:rPr>
          <w:rFonts w:ascii="Calibri Light" w:hAnsi="Calibri Light" w:cs="Calibri Light"/>
          <w:color w:val="FF0000"/>
          <w:sz w:val="24"/>
          <w:szCs w:val="24"/>
          <w:lang w:val="es-ES"/>
        </w:rPr>
        <w:t>l</w:t>
      </w:r>
      <w:proofErr w:type="spellEnd"/>
      <w:r w:rsidR="00EC0C65" w:rsidRPr="00C223CE">
        <w:rPr>
          <w:rFonts w:ascii="Calibri Light" w:hAnsi="Calibri Light" w:cs="Calibri Light"/>
          <w:color w:val="FF0000"/>
          <w:sz w:val="24"/>
          <w:szCs w:val="24"/>
          <w:lang w:val="es-ES"/>
        </w:rPr>
        <w:t xml:space="preserve">&gt;&gt; SSiO2 dan un pH ácido). </w:t>
      </w:r>
    </w:p>
    <w:p w:rsidR="00277EA6" w:rsidRPr="00C223CE" w:rsidRDefault="003E164E" w:rsidP="00BD126C">
      <w:pPr>
        <w:pStyle w:val="Prrafodelista"/>
        <w:numPr>
          <w:ilvl w:val="0"/>
          <w:numId w:val="16"/>
        </w:num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 xml:space="preserve">En las soluciones alcalinas </w:t>
      </w:r>
      <w:r w:rsidR="00D66990" w:rsidRPr="00C223CE">
        <w:rPr>
          <w:rFonts w:ascii="Calibri Light" w:hAnsi="Calibri Light" w:cs="Calibri Light"/>
          <w:color w:val="FF0000"/>
          <w:sz w:val="24"/>
          <w:szCs w:val="24"/>
          <w:lang w:val="es-ES"/>
        </w:rPr>
        <w:t xml:space="preserve">de pH 9-10, </w:t>
      </w:r>
      <w:r w:rsidRPr="00C223CE">
        <w:rPr>
          <w:rFonts w:ascii="Calibri Light" w:hAnsi="Calibri Light" w:cs="Calibri Light"/>
          <w:color w:val="FF0000"/>
          <w:sz w:val="24"/>
          <w:szCs w:val="24"/>
          <w:lang w:val="es-ES"/>
        </w:rPr>
        <w:t>hay mucha más sílice disuelta que alúmina, favoreciendo la formación de filosilicatos trilamina</w:t>
      </w:r>
      <w:r w:rsidR="00495D41" w:rsidRPr="00C223CE">
        <w:rPr>
          <w:rFonts w:ascii="Calibri Light" w:hAnsi="Calibri Light" w:cs="Calibri Light"/>
          <w:color w:val="FF0000"/>
          <w:sz w:val="24"/>
          <w:szCs w:val="24"/>
          <w:lang w:val="es-ES"/>
        </w:rPr>
        <w:t>res como Montmorillonita donde la relación Al</w:t>
      </w:r>
      <w:proofErr w:type="gramStart"/>
      <w:r w:rsidR="00495D41" w:rsidRPr="00C223CE">
        <w:rPr>
          <w:rFonts w:ascii="Calibri Light" w:hAnsi="Calibri Light" w:cs="Calibri Light"/>
          <w:color w:val="FF0000"/>
          <w:sz w:val="24"/>
          <w:szCs w:val="24"/>
          <w:lang w:val="es-ES"/>
        </w:rPr>
        <w:t>:Si</w:t>
      </w:r>
      <w:proofErr w:type="gramEnd"/>
      <w:r w:rsidR="00495D41" w:rsidRPr="00C223CE">
        <w:rPr>
          <w:rFonts w:ascii="Calibri Light" w:hAnsi="Calibri Light" w:cs="Calibri Light"/>
          <w:color w:val="FF0000"/>
          <w:sz w:val="24"/>
          <w:szCs w:val="24"/>
          <w:lang w:val="es-ES"/>
        </w:rPr>
        <w:t xml:space="preserve"> es 1:2 (Dos capas de sílice por cada capa de Alúmina). </w:t>
      </w:r>
      <w:r w:rsidR="007943E4" w:rsidRPr="00C223CE">
        <w:rPr>
          <w:rFonts w:ascii="Calibri Light" w:hAnsi="Calibri Light" w:cs="Calibri Light"/>
          <w:color w:val="FF0000"/>
          <w:sz w:val="24"/>
          <w:szCs w:val="24"/>
          <w:lang w:val="es-ES"/>
        </w:rPr>
        <w:t>(C</w:t>
      </w:r>
      <w:r w:rsidR="00EC0C65" w:rsidRPr="00C223CE">
        <w:rPr>
          <w:rFonts w:ascii="Calibri Light" w:hAnsi="Calibri Light" w:cs="Calibri Light"/>
          <w:color w:val="FF0000"/>
          <w:sz w:val="24"/>
          <w:szCs w:val="24"/>
          <w:lang w:val="es-ES"/>
        </w:rPr>
        <w:t xml:space="preserve">limas menos húmedos, templados </w:t>
      </w:r>
      <w:r w:rsidR="007943E4" w:rsidRPr="00C223CE">
        <w:rPr>
          <w:rFonts w:ascii="Calibri Light" w:hAnsi="Calibri Light" w:cs="Calibri Light"/>
          <w:color w:val="FF0000"/>
          <w:sz w:val="24"/>
          <w:szCs w:val="24"/>
          <w:lang w:val="es-ES"/>
        </w:rPr>
        <w:t>y alcalinos</w:t>
      </w:r>
      <w:r w:rsidR="00EC0C65" w:rsidRPr="00C223CE">
        <w:rPr>
          <w:rFonts w:ascii="Calibri Light" w:hAnsi="Calibri Light" w:cs="Calibri Light"/>
          <w:color w:val="FF0000"/>
          <w:sz w:val="24"/>
          <w:szCs w:val="24"/>
          <w:lang w:val="es-ES"/>
        </w:rPr>
        <w:t xml:space="preserve">, </w:t>
      </w:r>
      <w:proofErr w:type="spellStart"/>
      <w:r w:rsidR="00EC0C65" w:rsidRPr="00C223CE">
        <w:rPr>
          <w:rFonts w:ascii="Calibri Light" w:hAnsi="Calibri Light" w:cs="Calibri Light"/>
          <w:color w:val="FF0000"/>
          <w:sz w:val="24"/>
          <w:szCs w:val="24"/>
          <w:lang w:val="es-ES"/>
        </w:rPr>
        <w:t>SAl</w:t>
      </w:r>
      <w:proofErr w:type="spellEnd"/>
      <w:r w:rsidR="00EC0C65" w:rsidRPr="00C223CE">
        <w:rPr>
          <w:rFonts w:ascii="Calibri Light" w:hAnsi="Calibri Light" w:cs="Calibri Light"/>
          <w:color w:val="FF0000"/>
          <w:sz w:val="24"/>
          <w:szCs w:val="24"/>
          <w:lang w:val="es-ES"/>
        </w:rPr>
        <w:t xml:space="preserve">&lt;&lt;SiO2). </w:t>
      </w:r>
    </w:p>
    <w:p w:rsidR="00E655D7" w:rsidRPr="00C223CE" w:rsidRDefault="003E164E" w:rsidP="00E655D7">
      <w:pPr>
        <w:pStyle w:val="Prrafodelista"/>
        <w:numPr>
          <w:ilvl w:val="0"/>
          <w:numId w:val="16"/>
        </w:num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Cuando aumenta el pH,</w:t>
      </w:r>
      <w:r w:rsidR="00D66990" w:rsidRPr="00C223CE">
        <w:rPr>
          <w:rFonts w:ascii="Calibri Light" w:hAnsi="Calibri Light" w:cs="Calibri Light"/>
          <w:color w:val="FF0000"/>
          <w:sz w:val="24"/>
          <w:szCs w:val="24"/>
          <w:lang w:val="es-ES"/>
        </w:rPr>
        <w:t xml:space="preserve"> l</w:t>
      </w:r>
      <w:r w:rsidRPr="00C223CE">
        <w:rPr>
          <w:rFonts w:ascii="Calibri Light" w:hAnsi="Calibri Light" w:cs="Calibri Light"/>
          <w:color w:val="FF0000"/>
          <w:sz w:val="24"/>
          <w:szCs w:val="24"/>
          <w:lang w:val="es-ES"/>
        </w:rPr>
        <w:t>a Caolinita se desestabiliza y se transforma en Gibbsita</w:t>
      </w:r>
      <w:r w:rsidR="00E655D7" w:rsidRPr="00C223CE">
        <w:rPr>
          <w:rFonts w:ascii="Calibri Light" w:hAnsi="Calibri Light" w:cs="Calibri Light"/>
          <w:color w:val="FF0000"/>
          <w:sz w:val="24"/>
          <w:szCs w:val="24"/>
          <w:lang w:val="es-ES"/>
        </w:rPr>
        <w:t xml:space="preserve">. </w:t>
      </w:r>
    </w:p>
    <w:p w:rsidR="001A506D" w:rsidRPr="00C223CE" w:rsidRDefault="00300B34" w:rsidP="001A506D">
      <w:pPr>
        <w:spacing w:line="276" w:lineRule="auto"/>
        <w:rPr>
          <w:rFonts w:ascii="Calibri Light" w:hAnsi="Calibri Light" w:cs="Calibri Light"/>
          <w:color w:val="FF0000"/>
          <w:sz w:val="24"/>
          <w:szCs w:val="24"/>
          <w:u w:val="single"/>
          <w:lang w:val="es-ES"/>
        </w:rPr>
      </w:pPr>
      <w:r w:rsidRPr="00C223CE">
        <w:rPr>
          <w:rFonts w:ascii="Calibri Light" w:hAnsi="Calibri Light" w:cs="Calibri Light"/>
          <w:color w:val="FF0000"/>
          <w:sz w:val="24"/>
          <w:szCs w:val="24"/>
          <w:u w:val="single"/>
          <w:lang w:val="es-ES"/>
        </w:rPr>
        <w:t>Potencial iónico φ</w:t>
      </w:r>
    </w:p>
    <w:p w:rsidR="00300B34" w:rsidRPr="00C223CE" w:rsidRDefault="006C54EB" w:rsidP="001A506D">
      <w:p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 xml:space="preserve">Φ </w:t>
      </w:r>
      <w:r w:rsidR="0097152B" w:rsidRPr="00C223CE">
        <w:rPr>
          <w:rFonts w:ascii="Calibri Light" w:hAnsi="Calibri Light" w:cs="Calibri Light"/>
          <w:color w:val="FF0000"/>
          <w:sz w:val="24"/>
          <w:szCs w:val="24"/>
          <w:lang w:val="es-ES"/>
        </w:rPr>
        <w:t xml:space="preserve">= c / r. Es la relación entre la </w:t>
      </w:r>
      <w:r w:rsidRPr="00C223CE">
        <w:rPr>
          <w:rFonts w:ascii="Calibri Light" w:hAnsi="Calibri Light" w:cs="Calibri Light"/>
          <w:color w:val="FF0000"/>
          <w:sz w:val="24"/>
          <w:szCs w:val="24"/>
          <w:lang w:val="es-ES"/>
        </w:rPr>
        <w:t xml:space="preserve">carga del catión / radio del catión. </w:t>
      </w:r>
      <w:r w:rsidR="005C7053" w:rsidRPr="00C223CE">
        <w:rPr>
          <w:rFonts w:ascii="Calibri Light" w:hAnsi="Calibri Light" w:cs="Calibri Light"/>
          <w:color w:val="FF0000"/>
          <w:sz w:val="24"/>
          <w:szCs w:val="24"/>
          <w:lang w:val="es-ES"/>
        </w:rPr>
        <w:t xml:space="preserve">Da una idea de la estabilidad del ion. A mayor potencial iónico, mayor potencial de ionización y mayor covalencia. A mayor covalencia, un compuesto es menos soluble. </w:t>
      </w:r>
      <w:r w:rsidR="00035869" w:rsidRPr="00C223CE">
        <w:rPr>
          <w:rFonts w:ascii="Calibri Light" w:hAnsi="Calibri Light" w:cs="Calibri Light"/>
          <w:color w:val="FF0000"/>
          <w:sz w:val="24"/>
          <w:szCs w:val="24"/>
          <w:lang w:val="es-ES"/>
        </w:rPr>
        <w:t xml:space="preserve">A medida que aumenta la carga, aumenta la covalencia de los enlaces. </w:t>
      </w:r>
    </w:p>
    <w:p w:rsidR="00E15699" w:rsidRPr="00C223CE" w:rsidRDefault="00E15699" w:rsidP="006C54EB">
      <w:pPr>
        <w:spacing w:line="276" w:lineRule="auto"/>
        <w:rPr>
          <w:rFonts w:ascii="Calibri Light" w:hAnsi="Calibri Light" w:cs="Calibri Light"/>
          <w:color w:val="FF0000"/>
          <w:sz w:val="24"/>
          <w:szCs w:val="24"/>
          <w:u w:val="single"/>
          <w:lang w:val="es-ES"/>
        </w:rPr>
      </w:pPr>
      <w:r w:rsidRPr="00C223CE">
        <w:rPr>
          <w:rFonts w:ascii="Calibri Light" w:hAnsi="Calibri Light" w:cs="Calibri Light"/>
          <w:color w:val="FF0000"/>
          <w:sz w:val="24"/>
          <w:szCs w:val="24"/>
          <w:u w:val="single"/>
          <w:lang w:val="es-ES"/>
        </w:rPr>
        <w:t>Potencial iónico φ y su relación con el agua</w:t>
      </w:r>
    </w:p>
    <w:p w:rsidR="00CB2C1F" w:rsidRPr="00C223CE" w:rsidRDefault="00035869" w:rsidP="00035869">
      <w:p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Φ &lt; 3: Cationes hidrosolubles</w:t>
      </w:r>
      <w:r w:rsidR="00197C44" w:rsidRPr="00C223CE">
        <w:rPr>
          <w:rFonts w:ascii="Calibri Light" w:hAnsi="Calibri Light" w:cs="Calibri Light"/>
          <w:color w:val="FF0000"/>
          <w:sz w:val="24"/>
          <w:szCs w:val="24"/>
          <w:lang w:val="es-ES"/>
        </w:rPr>
        <w:t xml:space="preserve">. </w:t>
      </w:r>
      <w:r w:rsidR="00FF7B64" w:rsidRPr="00C223CE">
        <w:rPr>
          <w:rFonts w:ascii="Calibri Light" w:hAnsi="Calibri Light" w:cs="Calibri Light"/>
          <w:color w:val="FF0000"/>
          <w:sz w:val="24"/>
          <w:szCs w:val="24"/>
          <w:lang w:val="es-ES"/>
        </w:rPr>
        <w:t>El catión se rodea de moléculas de H2O y queda en solución como catión</w:t>
      </w:r>
      <w:r w:rsidR="00197C44" w:rsidRPr="00C223CE">
        <w:rPr>
          <w:rFonts w:ascii="Calibri Light" w:hAnsi="Calibri Light" w:cs="Calibri Light"/>
          <w:color w:val="FF0000"/>
          <w:sz w:val="24"/>
          <w:szCs w:val="24"/>
          <w:lang w:val="es-ES"/>
        </w:rPr>
        <w:t xml:space="preserve"> hidratado</w:t>
      </w:r>
      <w:r w:rsidR="00FF7B64" w:rsidRPr="00C223CE">
        <w:rPr>
          <w:rFonts w:ascii="Calibri Light" w:hAnsi="Calibri Light" w:cs="Calibri Light"/>
          <w:color w:val="FF0000"/>
          <w:sz w:val="24"/>
          <w:szCs w:val="24"/>
          <w:lang w:val="es-ES"/>
        </w:rPr>
        <w:t>. Pertenecen a</w:t>
      </w:r>
      <w:r w:rsidR="00302823" w:rsidRPr="00C223CE">
        <w:rPr>
          <w:rFonts w:ascii="Calibri Light" w:hAnsi="Calibri Light" w:cs="Calibri Light"/>
          <w:color w:val="FF0000"/>
          <w:sz w:val="24"/>
          <w:szCs w:val="24"/>
          <w:lang w:val="es-ES"/>
        </w:rPr>
        <w:t>l</w:t>
      </w:r>
      <w:r w:rsidR="00FF7B64" w:rsidRPr="00C223CE">
        <w:rPr>
          <w:rFonts w:ascii="Calibri Light" w:hAnsi="Calibri Light" w:cs="Calibri Light"/>
          <w:color w:val="FF0000"/>
          <w:sz w:val="24"/>
          <w:szCs w:val="24"/>
          <w:lang w:val="es-ES"/>
        </w:rPr>
        <w:t xml:space="preserve"> grupo: Cationes alcalinos y alcalino-térreos (Ca</w:t>
      </w:r>
      <w:r w:rsidR="00302823" w:rsidRPr="00C223CE">
        <w:rPr>
          <w:rFonts w:ascii="Calibri Light" w:hAnsi="Calibri Light" w:cs="Calibri Light"/>
          <w:color w:val="FF0000"/>
          <w:sz w:val="24"/>
          <w:szCs w:val="24"/>
          <w:vertAlign w:val="superscript"/>
          <w:lang w:val="es-ES"/>
        </w:rPr>
        <w:t>+2</w:t>
      </w:r>
      <w:r w:rsidR="00FF7B64" w:rsidRPr="00C223CE">
        <w:rPr>
          <w:rFonts w:ascii="Calibri Light" w:hAnsi="Calibri Light" w:cs="Calibri Light"/>
          <w:color w:val="FF0000"/>
          <w:sz w:val="24"/>
          <w:szCs w:val="24"/>
          <w:lang w:val="es-ES"/>
        </w:rPr>
        <w:t>, K</w:t>
      </w:r>
      <w:r w:rsidR="00302823" w:rsidRPr="00C223CE">
        <w:rPr>
          <w:rFonts w:ascii="Calibri Light" w:hAnsi="Calibri Light" w:cs="Calibri Light"/>
          <w:color w:val="FF0000"/>
          <w:sz w:val="24"/>
          <w:szCs w:val="24"/>
          <w:vertAlign w:val="superscript"/>
          <w:lang w:val="es-ES"/>
        </w:rPr>
        <w:t>+</w:t>
      </w:r>
      <w:r w:rsidR="00FF7B64" w:rsidRPr="00C223CE">
        <w:rPr>
          <w:rFonts w:ascii="Calibri Light" w:hAnsi="Calibri Light" w:cs="Calibri Light"/>
          <w:color w:val="FF0000"/>
          <w:sz w:val="24"/>
          <w:szCs w:val="24"/>
          <w:lang w:val="es-ES"/>
        </w:rPr>
        <w:t xml:space="preserve">, </w:t>
      </w:r>
      <w:proofErr w:type="spellStart"/>
      <w:r w:rsidR="00FF7B64" w:rsidRPr="00C223CE">
        <w:rPr>
          <w:rFonts w:ascii="Calibri Light" w:hAnsi="Calibri Light" w:cs="Calibri Light"/>
          <w:color w:val="FF0000"/>
          <w:sz w:val="24"/>
          <w:szCs w:val="24"/>
          <w:lang w:val="es-ES"/>
        </w:rPr>
        <w:t>Na</w:t>
      </w:r>
      <w:proofErr w:type="spellEnd"/>
      <w:r w:rsidR="00302823" w:rsidRPr="00C223CE">
        <w:rPr>
          <w:rFonts w:ascii="Calibri Light" w:hAnsi="Calibri Light" w:cs="Calibri Light"/>
          <w:color w:val="FF0000"/>
          <w:sz w:val="24"/>
          <w:szCs w:val="24"/>
          <w:vertAlign w:val="superscript"/>
          <w:lang w:val="es-ES"/>
        </w:rPr>
        <w:t>+</w:t>
      </w:r>
      <w:r w:rsidR="00FF7B64" w:rsidRPr="00C223CE">
        <w:rPr>
          <w:rFonts w:ascii="Calibri Light" w:hAnsi="Calibri Light" w:cs="Calibri Light"/>
          <w:color w:val="FF0000"/>
          <w:sz w:val="24"/>
          <w:szCs w:val="24"/>
          <w:lang w:val="es-ES"/>
        </w:rPr>
        <w:t>, Ba</w:t>
      </w:r>
      <w:r w:rsidR="00302823" w:rsidRPr="00C223CE">
        <w:rPr>
          <w:rFonts w:ascii="Calibri Light" w:hAnsi="Calibri Light" w:cs="Calibri Light"/>
          <w:color w:val="FF0000"/>
          <w:sz w:val="24"/>
          <w:szCs w:val="24"/>
          <w:vertAlign w:val="superscript"/>
          <w:lang w:val="es-ES"/>
        </w:rPr>
        <w:t>+</w:t>
      </w:r>
      <w:r w:rsidR="00FF7B64" w:rsidRPr="00C223CE">
        <w:rPr>
          <w:rFonts w:ascii="Calibri Light" w:hAnsi="Calibri Light" w:cs="Calibri Light"/>
          <w:color w:val="FF0000"/>
          <w:sz w:val="24"/>
          <w:szCs w:val="24"/>
          <w:lang w:val="es-ES"/>
        </w:rPr>
        <w:t>, Sr</w:t>
      </w:r>
      <w:r w:rsidR="00302823" w:rsidRPr="00C223CE">
        <w:rPr>
          <w:rFonts w:ascii="Calibri Light" w:hAnsi="Calibri Light" w:cs="Calibri Light"/>
          <w:color w:val="FF0000"/>
          <w:sz w:val="24"/>
          <w:szCs w:val="24"/>
          <w:vertAlign w:val="superscript"/>
          <w:lang w:val="es-ES"/>
        </w:rPr>
        <w:t>+</w:t>
      </w:r>
      <w:r w:rsidR="00FF7B64" w:rsidRPr="00C223CE">
        <w:rPr>
          <w:rFonts w:ascii="Calibri Light" w:hAnsi="Calibri Light" w:cs="Calibri Light"/>
          <w:color w:val="FF0000"/>
          <w:sz w:val="24"/>
          <w:szCs w:val="24"/>
          <w:lang w:val="es-ES"/>
        </w:rPr>
        <w:t>), Fe</w:t>
      </w:r>
      <w:r w:rsidR="00302823" w:rsidRPr="00C223CE">
        <w:rPr>
          <w:rFonts w:ascii="Calibri Light" w:hAnsi="Calibri Light" w:cs="Calibri Light"/>
          <w:color w:val="FF0000"/>
          <w:sz w:val="24"/>
          <w:szCs w:val="24"/>
          <w:vertAlign w:val="superscript"/>
          <w:lang w:val="es-ES"/>
        </w:rPr>
        <w:t>+2</w:t>
      </w:r>
      <w:r w:rsidR="00FF7B64" w:rsidRPr="00C223CE">
        <w:rPr>
          <w:rFonts w:ascii="Calibri Light" w:hAnsi="Calibri Light" w:cs="Calibri Light"/>
          <w:color w:val="FF0000"/>
          <w:sz w:val="24"/>
          <w:szCs w:val="24"/>
          <w:lang w:val="es-ES"/>
        </w:rPr>
        <w:t>, Mn</w:t>
      </w:r>
      <w:r w:rsidR="00302823" w:rsidRPr="00C223CE">
        <w:rPr>
          <w:rFonts w:ascii="Calibri Light" w:hAnsi="Calibri Light" w:cs="Calibri Light"/>
          <w:color w:val="FF0000"/>
          <w:sz w:val="24"/>
          <w:szCs w:val="24"/>
          <w:vertAlign w:val="superscript"/>
          <w:lang w:val="es-ES"/>
        </w:rPr>
        <w:t>+2</w:t>
      </w:r>
      <w:r w:rsidR="00FF7B64" w:rsidRPr="00C223CE">
        <w:rPr>
          <w:rFonts w:ascii="Calibri Light" w:hAnsi="Calibri Light" w:cs="Calibri Light"/>
          <w:color w:val="FF0000"/>
          <w:sz w:val="24"/>
          <w:szCs w:val="24"/>
          <w:lang w:val="es-ES"/>
        </w:rPr>
        <w:t xml:space="preserve"> y Ag</w:t>
      </w:r>
      <w:r w:rsidR="00302823" w:rsidRPr="00C223CE">
        <w:rPr>
          <w:rFonts w:ascii="Calibri Light" w:hAnsi="Calibri Light" w:cs="Calibri Light"/>
          <w:color w:val="FF0000"/>
          <w:sz w:val="24"/>
          <w:szCs w:val="24"/>
          <w:vertAlign w:val="superscript"/>
          <w:lang w:val="es-ES"/>
        </w:rPr>
        <w:t>+</w:t>
      </w:r>
      <w:r w:rsidR="00FF7B64" w:rsidRPr="00C223CE">
        <w:rPr>
          <w:rFonts w:ascii="Calibri Light" w:hAnsi="Calibri Light" w:cs="Calibri Light"/>
          <w:color w:val="FF0000"/>
          <w:sz w:val="24"/>
          <w:szCs w:val="24"/>
          <w:lang w:val="es-ES"/>
        </w:rPr>
        <w:t xml:space="preserve">. </w:t>
      </w:r>
    </w:p>
    <w:p w:rsidR="00F37F94" w:rsidRPr="00C223CE" w:rsidRDefault="00CB2C1F" w:rsidP="00F37F94">
      <w:pPr>
        <w:spacing w:line="276" w:lineRule="auto"/>
        <w:jc w:val="center"/>
        <w:rPr>
          <w:rFonts w:ascii="Calibri Light" w:hAnsi="Calibri Light" w:cs="Calibri Light"/>
          <w:color w:val="FF0000"/>
          <w:sz w:val="24"/>
          <w:szCs w:val="24"/>
          <w:lang w:val="es-ES"/>
        </w:rPr>
      </w:pPr>
      <w:proofErr w:type="spellStart"/>
      <w:r w:rsidRPr="00C223CE">
        <w:rPr>
          <w:rFonts w:ascii="Calibri Light" w:hAnsi="Calibri Light" w:cs="Calibri Light"/>
          <w:color w:val="FF0000"/>
          <w:sz w:val="24"/>
          <w:szCs w:val="24"/>
          <w:lang w:val="es-ES"/>
        </w:rPr>
        <w:lastRenderedPageBreak/>
        <w:t>Na</w:t>
      </w:r>
      <w:proofErr w:type="spellEnd"/>
      <w:r w:rsidR="00F37F94" w:rsidRPr="00C223CE">
        <w:rPr>
          <w:rFonts w:ascii="Calibri Light" w:hAnsi="Calibri Light" w:cs="Calibri Light"/>
          <w:color w:val="FF0000"/>
          <w:sz w:val="24"/>
          <w:szCs w:val="24"/>
          <w:vertAlign w:val="superscript"/>
          <w:lang w:val="es-ES"/>
        </w:rPr>
        <w:t>+</w:t>
      </w:r>
      <w:r w:rsidRPr="00C223CE">
        <w:rPr>
          <w:rFonts w:ascii="Calibri Light" w:hAnsi="Calibri Light" w:cs="Calibri Light"/>
          <w:color w:val="FF0000"/>
          <w:sz w:val="24"/>
          <w:szCs w:val="24"/>
          <w:lang w:val="es-ES"/>
        </w:rPr>
        <w:t xml:space="preserve"> + 6H2O = [</w:t>
      </w:r>
      <w:proofErr w:type="spellStart"/>
      <w:proofErr w:type="gramStart"/>
      <w:r w:rsidRPr="00C223CE">
        <w:rPr>
          <w:rFonts w:ascii="Calibri Light" w:hAnsi="Calibri Light" w:cs="Calibri Light"/>
          <w:color w:val="FF0000"/>
          <w:sz w:val="24"/>
          <w:szCs w:val="24"/>
          <w:lang w:val="es-ES"/>
        </w:rPr>
        <w:t>Na</w:t>
      </w:r>
      <w:proofErr w:type="spellEnd"/>
      <w:r w:rsidRPr="00C223CE">
        <w:rPr>
          <w:rFonts w:ascii="Calibri Light" w:hAnsi="Calibri Light" w:cs="Calibri Light"/>
          <w:color w:val="FF0000"/>
          <w:sz w:val="24"/>
          <w:szCs w:val="24"/>
          <w:lang w:val="es-ES"/>
        </w:rPr>
        <w:t>(</w:t>
      </w:r>
      <w:proofErr w:type="gramEnd"/>
      <w:r w:rsidRPr="00C223CE">
        <w:rPr>
          <w:rFonts w:ascii="Calibri Light" w:hAnsi="Calibri Light" w:cs="Calibri Light"/>
          <w:color w:val="FF0000"/>
          <w:sz w:val="24"/>
          <w:szCs w:val="24"/>
          <w:lang w:val="es-ES"/>
        </w:rPr>
        <w:t>H2O)</w:t>
      </w:r>
      <w:r w:rsidRPr="00C223CE">
        <w:rPr>
          <w:rFonts w:ascii="Calibri Light" w:hAnsi="Calibri Light" w:cs="Calibri Light"/>
          <w:color w:val="FF0000"/>
          <w:sz w:val="24"/>
          <w:szCs w:val="24"/>
          <w:vertAlign w:val="subscript"/>
          <w:lang w:val="es-ES"/>
        </w:rPr>
        <w:t>6</w:t>
      </w:r>
      <w:r w:rsidRPr="00C223CE">
        <w:rPr>
          <w:rFonts w:ascii="Calibri Light" w:hAnsi="Calibri Light" w:cs="Calibri Light"/>
          <w:color w:val="FF0000"/>
          <w:sz w:val="24"/>
          <w:szCs w:val="24"/>
          <w:lang w:val="es-ES"/>
        </w:rPr>
        <w:t>]</w:t>
      </w:r>
      <w:r w:rsidRPr="00C223CE">
        <w:rPr>
          <w:rFonts w:ascii="Calibri Light" w:hAnsi="Calibri Light" w:cs="Calibri Light"/>
          <w:color w:val="FF0000"/>
          <w:sz w:val="24"/>
          <w:szCs w:val="24"/>
          <w:vertAlign w:val="superscript"/>
          <w:lang w:val="es-ES"/>
        </w:rPr>
        <w:t>+</w:t>
      </w:r>
      <w:r w:rsidR="00375F02" w:rsidRPr="00C223CE">
        <w:rPr>
          <w:rFonts w:ascii="Calibri Light" w:hAnsi="Calibri Light" w:cs="Calibri Light"/>
          <w:color w:val="FF0000"/>
          <w:sz w:val="24"/>
          <w:szCs w:val="24"/>
          <w:lang w:val="es-ES"/>
        </w:rPr>
        <w:t xml:space="preserve"> (catión </w:t>
      </w:r>
      <w:proofErr w:type="spellStart"/>
      <w:r w:rsidR="00375F02" w:rsidRPr="00C223CE">
        <w:rPr>
          <w:rFonts w:ascii="Calibri Light" w:hAnsi="Calibri Light" w:cs="Calibri Light"/>
          <w:color w:val="FF0000"/>
          <w:sz w:val="24"/>
          <w:szCs w:val="24"/>
          <w:lang w:val="es-ES"/>
        </w:rPr>
        <w:t>hexahidratado</w:t>
      </w:r>
      <w:proofErr w:type="spellEnd"/>
      <w:r w:rsidR="00375F02" w:rsidRPr="00C223CE">
        <w:rPr>
          <w:rFonts w:ascii="Calibri Light" w:hAnsi="Calibri Light" w:cs="Calibri Light"/>
          <w:color w:val="FF0000"/>
          <w:sz w:val="24"/>
          <w:szCs w:val="24"/>
          <w:lang w:val="es-ES"/>
        </w:rPr>
        <w:t xml:space="preserve"> de </w:t>
      </w:r>
      <w:proofErr w:type="spellStart"/>
      <w:r w:rsidR="00375F02" w:rsidRPr="00C223CE">
        <w:rPr>
          <w:rFonts w:ascii="Calibri Light" w:hAnsi="Calibri Light" w:cs="Calibri Light"/>
          <w:color w:val="FF0000"/>
          <w:sz w:val="24"/>
          <w:szCs w:val="24"/>
          <w:lang w:val="es-ES"/>
        </w:rPr>
        <w:t>Na</w:t>
      </w:r>
      <w:proofErr w:type="spellEnd"/>
      <w:r w:rsidR="00375F02" w:rsidRPr="00C223CE">
        <w:rPr>
          <w:rFonts w:ascii="Calibri Light" w:hAnsi="Calibri Light" w:cs="Calibri Light"/>
          <w:color w:val="FF0000"/>
          <w:sz w:val="24"/>
          <w:szCs w:val="24"/>
          <w:lang w:val="es-ES"/>
        </w:rPr>
        <w:t>+)</w:t>
      </w:r>
    </w:p>
    <w:p w:rsidR="00DD2E52" w:rsidRPr="00C223CE" w:rsidRDefault="00035869" w:rsidP="00F37F94">
      <w:p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 xml:space="preserve">3 &lt; Φ &gt; 10: Cationes </w:t>
      </w:r>
      <w:proofErr w:type="spellStart"/>
      <w:r w:rsidRPr="00C223CE">
        <w:rPr>
          <w:rFonts w:ascii="Calibri Light" w:hAnsi="Calibri Light" w:cs="Calibri Light"/>
          <w:color w:val="FF0000"/>
          <w:sz w:val="24"/>
          <w:szCs w:val="24"/>
          <w:lang w:val="es-ES"/>
        </w:rPr>
        <w:t>hidrolisatos</w:t>
      </w:r>
      <w:proofErr w:type="spellEnd"/>
      <w:r w:rsidRPr="00C223CE">
        <w:rPr>
          <w:rFonts w:ascii="Calibri Light" w:hAnsi="Calibri Light" w:cs="Calibri Light"/>
          <w:color w:val="FF0000"/>
          <w:sz w:val="24"/>
          <w:szCs w:val="24"/>
          <w:lang w:val="es-ES"/>
        </w:rPr>
        <w:t xml:space="preserve">. </w:t>
      </w:r>
      <w:r w:rsidR="00C001A3" w:rsidRPr="00C223CE">
        <w:rPr>
          <w:rFonts w:ascii="Calibri Light" w:hAnsi="Calibri Light" w:cs="Calibri Light"/>
          <w:color w:val="FF0000"/>
          <w:sz w:val="24"/>
          <w:szCs w:val="24"/>
          <w:lang w:val="es-ES"/>
        </w:rPr>
        <w:t>El catión toma oxidrilos del H2O</w:t>
      </w:r>
      <w:r w:rsidR="000A011C" w:rsidRPr="00C223CE">
        <w:rPr>
          <w:rFonts w:ascii="Calibri Light" w:hAnsi="Calibri Light" w:cs="Calibri Light"/>
          <w:color w:val="FF0000"/>
          <w:sz w:val="24"/>
          <w:szCs w:val="24"/>
          <w:lang w:val="es-ES"/>
        </w:rPr>
        <w:t xml:space="preserve"> (hidrólisis)</w:t>
      </w:r>
      <w:r w:rsidR="00C001A3" w:rsidRPr="00C223CE">
        <w:rPr>
          <w:rFonts w:ascii="Calibri Light" w:hAnsi="Calibri Light" w:cs="Calibri Light"/>
          <w:color w:val="FF0000"/>
          <w:sz w:val="24"/>
          <w:szCs w:val="24"/>
          <w:lang w:val="es-ES"/>
        </w:rPr>
        <w:t xml:space="preserve"> y precipita como </w:t>
      </w:r>
      <w:r w:rsidRPr="00C223CE">
        <w:rPr>
          <w:rFonts w:ascii="Calibri Light" w:hAnsi="Calibri Light" w:cs="Calibri Light"/>
          <w:color w:val="FF0000"/>
          <w:sz w:val="24"/>
          <w:szCs w:val="24"/>
          <w:lang w:val="es-ES"/>
        </w:rPr>
        <w:t>óxidos e hidróxidos.</w:t>
      </w:r>
      <w:r w:rsidR="00C001A3" w:rsidRPr="00C223CE">
        <w:rPr>
          <w:rFonts w:ascii="Calibri Light" w:hAnsi="Calibri Light" w:cs="Calibri Light"/>
          <w:color w:val="FF0000"/>
          <w:sz w:val="24"/>
          <w:szCs w:val="24"/>
          <w:lang w:val="es-ES"/>
        </w:rPr>
        <w:t xml:space="preserve"> </w:t>
      </w:r>
      <w:r w:rsidR="007D2858" w:rsidRPr="00C223CE">
        <w:rPr>
          <w:rFonts w:ascii="Calibri Light" w:hAnsi="Calibri Light" w:cs="Calibri Light"/>
          <w:color w:val="FF0000"/>
          <w:sz w:val="24"/>
          <w:szCs w:val="24"/>
          <w:lang w:val="es-ES"/>
        </w:rPr>
        <w:t xml:space="preserve">Aumenta la covalencia del enlace. </w:t>
      </w:r>
      <w:r w:rsidR="000A011C" w:rsidRPr="00C223CE">
        <w:rPr>
          <w:rFonts w:ascii="Calibri Light" w:hAnsi="Calibri Light" w:cs="Calibri Light"/>
          <w:color w:val="FF0000"/>
          <w:sz w:val="24"/>
          <w:szCs w:val="24"/>
          <w:lang w:val="es-ES"/>
        </w:rPr>
        <w:t>Pertenecen al grupo</w:t>
      </w:r>
      <w:r w:rsidR="00C001A3" w:rsidRPr="00C223CE">
        <w:rPr>
          <w:rFonts w:ascii="Calibri Light" w:hAnsi="Calibri Light" w:cs="Calibri Light"/>
          <w:color w:val="FF0000"/>
          <w:sz w:val="24"/>
          <w:szCs w:val="24"/>
          <w:lang w:val="es-ES"/>
        </w:rPr>
        <w:t xml:space="preserve">: </w:t>
      </w:r>
      <w:r w:rsidRPr="00C223CE">
        <w:rPr>
          <w:rFonts w:ascii="Calibri Light" w:hAnsi="Calibri Light" w:cs="Calibri Light"/>
          <w:color w:val="FF0000"/>
          <w:sz w:val="24"/>
          <w:szCs w:val="24"/>
          <w:lang w:val="es-ES"/>
        </w:rPr>
        <w:t>Al</w:t>
      </w:r>
      <w:r w:rsidR="00AB56A1" w:rsidRPr="00C223CE">
        <w:rPr>
          <w:rFonts w:ascii="Calibri Light" w:hAnsi="Calibri Light" w:cs="Calibri Light"/>
          <w:color w:val="FF0000"/>
          <w:sz w:val="24"/>
          <w:szCs w:val="24"/>
          <w:vertAlign w:val="superscript"/>
          <w:lang w:val="es-ES"/>
        </w:rPr>
        <w:t>+3</w:t>
      </w:r>
      <w:r w:rsidRPr="00C223CE">
        <w:rPr>
          <w:rFonts w:ascii="Calibri Light" w:hAnsi="Calibri Light" w:cs="Calibri Light"/>
          <w:color w:val="FF0000"/>
          <w:sz w:val="24"/>
          <w:szCs w:val="24"/>
          <w:lang w:val="es-ES"/>
        </w:rPr>
        <w:t xml:space="preserve">, </w:t>
      </w:r>
      <w:r w:rsidR="00C001A3" w:rsidRPr="00C223CE">
        <w:rPr>
          <w:rFonts w:ascii="Calibri Light" w:hAnsi="Calibri Light" w:cs="Calibri Light"/>
          <w:color w:val="FF0000"/>
          <w:sz w:val="24"/>
          <w:szCs w:val="24"/>
          <w:lang w:val="es-ES"/>
        </w:rPr>
        <w:t>Fe</w:t>
      </w:r>
      <w:r w:rsidR="00AB56A1" w:rsidRPr="00C223CE">
        <w:rPr>
          <w:rFonts w:ascii="Calibri Light" w:hAnsi="Calibri Light" w:cs="Calibri Light"/>
          <w:color w:val="FF0000"/>
          <w:sz w:val="24"/>
          <w:szCs w:val="24"/>
          <w:vertAlign w:val="superscript"/>
          <w:lang w:val="es-ES"/>
        </w:rPr>
        <w:t>+3</w:t>
      </w:r>
      <w:r w:rsidR="00C001A3" w:rsidRPr="00C223CE">
        <w:rPr>
          <w:rFonts w:ascii="Calibri Light" w:hAnsi="Calibri Light" w:cs="Calibri Light"/>
          <w:color w:val="FF0000"/>
          <w:sz w:val="24"/>
          <w:szCs w:val="24"/>
          <w:lang w:val="es-ES"/>
        </w:rPr>
        <w:t>, Co</w:t>
      </w:r>
      <w:r w:rsidR="00AB56A1" w:rsidRPr="00C223CE">
        <w:rPr>
          <w:rFonts w:ascii="Calibri Light" w:hAnsi="Calibri Light" w:cs="Calibri Light"/>
          <w:color w:val="FF0000"/>
          <w:sz w:val="24"/>
          <w:szCs w:val="24"/>
          <w:vertAlign w:val="superscript"/>
          <w:lang w:val="es-ES"/>
        </w:rPr>
        <w:t>+3</w:t>
      </w:r>
      <w:r w:rsidR="00C001A3" w:rsidRPr="00C223CE">
        <w:rPr>
          <w:rFonts w:ascii="Calibri Light" w:hAnsi="Calibri Light" w:cs="Calibri Light"/>
          <w:color w:val="FF0000"/>
          <w:sz w:val="24"/>
          <w:szCs w:val="24"/>
          <w:lang w:val="es-ES"/>
        </w:rPr>
        <w:t>, Ni</w:t>
      </w:r>
      <w:r w:rsidR="00AB56A1" w:rsidRPr="00C223CE">
        <w:rPr>
          <w:rFonts w:ascii="Calibri Light" w:hAnsi="Calibri Light" w:cs="Calibri Light"/>
          <w:color w:val="FF0000"/>
          <w:sz w:val="24"/>
          <w:szCs w:val="24"/>
          <w:vertAlign w:val="superscript"/>
          <w:lang w:val="es-ES"/>
        </w:rPr>
        <w:t>+3</w:t>
      </w:r>
      <w:r w:rsidR="00C001A3" w:rsidRPr="00C223CE">
        <w:rPr>
          <w:rFonts w:ascii="Calibri Light" w:hAnsi="Calibri Light" w:cs="Calibri Light"/>
          <w:color w:val="FF0000"/>
          <w:sz w:val="24"/>
          <w:szCs w:val="24"/>
          <w:lang w:val="es-ES"/>
        </w:rPr>
        <w:t>, Pb</w:t>
      </w:r>
      <w:r w:rsidR="00AB56A1" w:rsidRPr="00C223CE">
        <w:rPr>
          <w:rFonts w:ascii="Calibri Light" w:hAnsi="Calibri Light" w:cs="Calibri Light"/>
          <w:color w:val="FF0000"/>
          <w:sz w:val="24"/>
          <w:szCs w:val="24"/>
          <w:vertAlign w:val="superscript"/>
          <w:lang w:val="es-ES"/>
        </w:rPr>
        <w:t>+4</w:t>
      </w:r>
      <w:r w:rsidR="00C001A3" w:rsidRPr="00C223CE">
        <w:rPr>
          <w:rFonts w:ascii="Calibri Light" w:hAnsi="Calibri Light" w:cs="Calibri Light"/>
          <w:color w:val="FF0000"/>
          <w:sz w:val="24"/>
          <w:szCs w:val="24"/>
          <w:lang w:val="es-ES"/>
        </w:rPr>
        <w:t xml:space="preserve">, </w:t>
      </w:r>
      <w:r w:rsidRPr="00C223CE">
        <w:rPr>
          <w:rFonts w:ascii="Calibri Light" w:hAnsi="Calibri Light" w:cs="Calibri Light"/>
          <w:color w:val="FF0000"/>
          <w:sz w:val="24"/>
          <w:szCs w:val="24"/>
          <w:lang w:val="es-ES"/>
        </w:rPr>
        <w:t>Th, U, Ti, Se</w:t>
      </w:r>
      <w:r w:rsidR="00DD2E52" w:rsidRPr="00C223CE">
        <w:rPr>
          <w:rFonts w:ascii="Calibri Light" w:hAnsi="Calibri Light" w:cs="Calibri Light"/>
          <w:color w:val="FF0000"/>
          <w:sz w:val="24"/>
          <w:szCs w:val="24"/>
          <w:lang w:val="es-ES"/>
        </w:rPr>
        <w:t>, Ga</w:t>
      </w:r>
      <w:r w:rsidR="00DD2E52" w:rsidRPr="00C223CE">
        <w:rPr>
          <w:rFonts w:ascii="Calibri Light" w:hAnsi="Calibri Light" w:cs="Calibri Light"/>
          <w:color w:val="FF0000"/>
          <w:sz w:val="24"/>
          <w:szCs w:val="24"/>
          <w:vertAlign w:val="superscript"/>
          <w:lang w:val="es-ES"/>
        </w:rPr>
        <w:t>+3</w:t>
      </w:r>
      <w:r w:rsidR="00DD2E52" w:rsidRPr="00C223CE">
        <w:rPr>
          <w:rFonts w:ascii="Calibri Light" w:hAnsi="Calibri Light" w:cs="Calibri Light"/>
          <w:color w:val="FF0000"/>
          <w:sz w:val="24"/>
          <w:szCs w:val="24"/>
          <w:lang w:val="es-ES"/>
        </w:rPr>
        <w:t>, REE</w:t>
      </w:r>
      <w:r w:rsidR="00DD2E52" w:rsidRPr="00C223CE">
        <w:rPr>
          <w:rFonts w:ascii="Calibri Light" w:hAnsi="Calibri Light" w:cs="Calibri Light"/>
          <w:color w:val="FF0000"/>
          <w:sz w:val="24"/>
          <w:szCs w:val="24"/>
          <w:vertAlign w:val="superscript"/>
          <w:lang w:val="es-ES"/>
        </w:rPr>
        <w:t>+3</w:t>
      </w:r>
      <w:r w:rsidR="00721A62" w:rsidRPr="00C223CE">
        <w:rPr>
          <w:rFonts w:ascii="Calibri Light" w:hAnsi="Calibri Light" w:cs="Calibri Light"/>
          <w:color w:val="FF0000"/>
          <w:sz w:val="24"/>
          <w:szCs w:val="24"/>
          <w:lang w:val="es-ES"/>
        </w:rPr>
        <w:t xml:space="preserve">. </w:t>
      </w:r>
    </w:p>
    <w:p w:rsidR="004A2E3F" w:rsidRPr="00C223CE" w:rsidRDefault="00F73EC2" w:rsidP="004A2E3F">
      <w:pPr>
        <w:spacing w:line="276" w:lineRule="auto"/>
        <w:jc w:val="center"/>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 xml:space="preserve">H-O-H </w:t>
      </w:r>
      <w:r w:rsidRPr="00C223CE">
        <w:rPr>
          <w:rFonts w:ascii="Calibri Light" w:hAnsi="Calibri Light" w:cs="Calibri Light"/>
          <w:color w:val="FF0000"/>
          <w:sz w:val="24"/>
          <w:szCs w:val="24"/>
          <w:lang w:val="es-ES"/>
        </w:rPr>
        <w:br/>
        <w:t>Al</w:t>
      </w:r>
      <w:r w:rsidRPr="00C223CE">
        <w:rPr>
          <w:rFonts w:ascii="Calibri Light" w:hAnsi="Calibri Light" w:cs="Calibri Light"/>
          <w:color w:val="FF0000"/>
          <w:sz w:val="24"/>
          <w:szCs w:val="24"/>
          <w:vertAlign w:val="superscript"/>
          <w:lang w:val="es-ES"/>
        </w:rPr>
        <w:t>+3</w:t>
      </w:r>
      <w:r w:rsidRPr="00C223CE">
        <w:rPr>
          <w:rFonts w:ascii="Calibri Light" w:hAnsi="Calibri Light" w:cs="Calibri Light"/>
          <w:color w:val="FF0000"/>
          <w:sz w:val="24"/>
          <w:szCs w:val="24"/>
          <w:lang w:val="es-ES"/>
        </w:rPr>
        <w:t xml:space="preserve"> + H-O-H</w:t>
      </w:r>
      <w:r w:rsidR="00CF2340" w:rsidRPr="00C223CE">
        <w:rPr>
          <w:rFonts w:ascii="Calibri Light" w:hAnsi="Calibri Light" w:cs="Calibri Light"/>
          <w:color w:val="FF0000"/>
          <w:sz w:val="24"/>
          <w:szCs w:val="24"/>
          <w:lang w:val="es-ES"/>
        </w:rPr>
        <w:t xml:space="preserve">  ==&gt; </w:t>
      </w:r>
      <w:proofErr w:type="gramStart"/>
      <w:r w:rsidR="00CF2340" w:rsidRPr="00C223CE">
        <w:rPr>
          <w:rFonts w:ascii="Calibri Light" w:hAnsi="Calibri Light" w:cs="Calibri Light"/>
          <w:color w:val="FF0000"/>
          <w:sz w:val="24"/>
          <w:szCs w:val="24"/>
          <w:lang w:val="es-ES"/>
        </w:rPr>
        <w:t>Al(</w:t>
      </w:r>
      <w:proofErr w:type="gramEnd"/>
      <w:r w:rsidR="00CF2340" w:rsidRPr="00C223CE">
        <w:rPr>
          <w:rFonts w:ascii="Calibri Light" w:hAnsi="Calibri Light" w:cs="Calibri Light"/>
          <w:color w:val="FF0000"/>
          <w:sz w:val="24"/>
          <w:szCs w:val="24"/>
          <w:lang w:val="es-ES"/>
        </w:rPr>
        <w:t>OH)</w:t>
      </w:r>
      <w:r w:rsidR="00CF2340" w:rsidRPr="00C223CE">
        <w:rPr>
          <w:rFonts w:ascii="Calibri Light" w:hAnsi="Calibri Light" w:cs="Calibri Light"/>
          <w:color w:val="FF0000"/>
          <w:sz w:val="24"/>
          <w:szCs w:val="24"/>
          <w:vertAlign w:val="subscript"/>
          <w:lang w:val="es-ES"/>
        </w:rPr>
        <w:t>3</w:t>
      </w:r>
      <w:r w:rsidR="00CF2340" w:rsidRPr="00C223CE">
        <w:rPr>
          <w:rFonts w:ascii="Calibri Light" w:hAnsi="Calibri Light" w:cs="Calibri Light"/>
          <w:color w:val="FF0000"/>
          <w:sz w:val="24"/>
          <w:szCs w:val="24"/>
          <w:lang w:val="es-ES"/>
        </w:rPr>
        <w:t>↓ + 3H</w:t>
      </w:r>
      <w:r w:rsidR="00CF2340" w:rsidRPr="00C223CE">
        <w:rPr>
          <w:rFonts w:ascii="Calibri Light" w:hAnsi="Calibri Light" w:cs="Calibri Light"/>
          <w:color w:val="FF0000"/>
          <w:sz w:val="24"/>
          <w:szCs w:val="24"/>
          <w:vertAlign w:val="superscript"/>
          <w:lang w:val="es-ES"/>
        </w:rPr>
        <w:t>+</w:t>
      </w:r>
      <w:r w:rsidRPr="00C223CE">
        <w:rPr>
          <w:rFonts w:ascii="Calibri Light" w:hAnsi="Calibri Light" w:cs="Calibri Light"/>
          <w:color w:val="FF0000"/>
          <w:sz w:val="24"/>
          <w:szCs w:val="24"/>
          <w:lang w:val="es-ES"/>
        </w:rPr>
        <w:br/>
        <w:t>H-O-H</w:t>
      </w:r>
    </w:p>
    <w:p w:rsidR="00035869" w:rsidRPr="00C223CE" w:rsidRDefault="00035869" w:rsidP="00F37F94">
      <w:pPr>
        <w:spacing w:line="276" w:lineRule="auto"/>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Φ &gt; 10: Aniones solubles.</w:t>
      </w:r>
      <w:r w:rsidR="001749BF" w:rsidRPr="00C223CE">
        <w:rPr>
          <w:rFonts w:ascii="Calibri Light" w:hAnsi="Calibri Light" w:cs="Calibri Light"/>
          <w:color w:val="FF0000"/>
          <w:sz w:val="24"/>
          <w:szCs w:val="24"/>
          <w:lang w:val="es-ES"/>
        </w:rPr>
        <w:t xml:space="preserve"> El catión toma el oxígeno del H2O y queda en solución como anión. Pertenecen al grupo: B</w:t>
      </w:r>
      <w:r w:rsidR="00913C57" w:rsidRPr="00C223CE">
        <w:rPr>
          <w:rFonts w:ascii="Calibri Light" w:hAnsi="Calibri Light" w:cs="Calibri Light"/>
          <w:color w:val="FF0000"/>
          <w:sz w:val="24"/>
          <w:szCs w:val="24"/>
          <w:vertAlign w:val="superscript"/>
          <w:lang w:val="es-ES"/>
        </w:rPr>
        <w:t>+3</w:t>
      </w:r>
      <w:r w:rsidR="001749BF" w:rsidRPr="00C223CE">
        <w:rPr>
          <w:rFonts w:ascii="Calibri Light" w:hAnsi="Calibri Light" w:cs="Calibri Light"/>
          <w:color w:val="FF0000"/>
          <w:sz w:val="24"/>
          <w:szCs w:val="24"/>
          <w:lang w:val="es-ES"/>
        </w:rPr>
        <w:t>, C</w:t>
      </w:r>
      <w:r w:rsidR="00913C57" w:rsidRPr="00C223CE">
        <w:rPr>
          <w:rFonts w:ascii="Calibri Light" w:hAnsi="Calibri Light" w:cs="Calibri Light"/>
          <w:color w:val="FF0000"/>
          <w:sz w:val="24"/>
          <w:szCs w:val="24"/>
          <w:vertAlign w:val="superscript"/>
          <w:lang w:val="es-ES"/>
        </w:rPr>
        <w:t>+4</w:t>
      </w:r>
      <w:r w:rsidR="001749BF" w:rsidRPr="00C223CE">
        <w:rPr>
          <w:rFonts w:ascii="Calibri Light" w:hAnsi="Calibri Light" w:cs="Calibri Light"/>
          <w:color w:val="FF0000"/>
          <w:sz w:val="24"/>
          <w:szCs w:val="24"/>
          <w:lang w:val="es-ES"/>
        </w:rPr>
        <w:t>, Si</w:t>
      </w:r>
      <w:r w:rsidR="00913C57" w:rsidRPr="00C223CE">
        <w:rPr>
          <w:rFonts w:ascii="Calibri Light" w:hAnsi="Calibri Light" w:cs="Calibri Light"/>
          <w:color w:val="FF0000"/>
          <w:sz w:val="24"/>
          <w:szCs w:val="24"/>
          <w:vertAlign w:val="superscript"/>
          <w:lang w:val="es-ES"/>
        </w:rPr>
        <w:t>+4</w:t>
      </w:r>
      <w:r w:rsidR="001749BF" w:rsidRPr="00C223CE">
        <w:rPr>
          <w:rFonts w:ascii="Calibri Light" w:hAnsi="Calibri Light" w:cs="Calibri Light"/>
          <w:color w:val="FF0000"/>
          <w:sz w:val="24"/>
          <w:szCs w:val="24"/>
          <w:lang w:val="es-ES"/>
        </w:rPr>
        <w:t>, P</w:t>
      </w:r>
      <w:r w:rsidR="00913C57" w:rsidRPr="00C223CE">
        <w:rPr>
          <w:rFonts w:ascii="Calibri Light" w:hAnsi="Calibri Light" w:cs="Calibri Light"/>
          <w:color w:val="FF0000"/>
          <w:sz w:val="24"/>
          <w:szCs w:val="24"/>
          <w:vertAlign w:val="superscript"/>
          <w:lang w:val="es-ES"/>
        </w:rPr>
        <w:t>+5</w:t>
      </w:r>
      <w:r w:rsidR="001749BF" w:rsidRPr="00C223CE">
        <w:rPr>
          <w:rFonts w:ascii="Calibri Light" w:hAnsi="Calibri Light" w:cs="Calibri Light"/>
          <w:color w:val="FF0000"/>
          <w:sz w:val="24"/>
          <w:szCs w:val="24"/>
          <w:lang w:val="es-ES"/>
        </w:rPr>
        <w:t>, S</w:t>
      </w:r>
      <w:r w:rsidR="00913C57" w:rsidRPr="00C223CE">
        <w:rPr>
          <w:rFonts w:ascii="Calibri Light" w:hAnsi="Calibri Light" w:cs="Calibri Light"/>
          <w:color w:val="FF0000"/>
          <w:sz w:val="24"/>
          <w:szCs w:val="24"/>
          <w:vertAlign w:val="superscript"/>
          <w:lang w:val="es-ES"/>
        </w:rPr>
        <w:t>+6</w:t>
      </w:r>
      <w:r w:rsidR="001749BF" w:rsidRPr="00C223CE">
        <w:rPr>
          <w:rFonts w:ascii="Calibri Light" w:hAnsi="Calibri Light" w:cs="Calibri Light"/>
          <w:color w:val="FF0000"/>
          <w:sz w:val="24"/>
          <w:szCs w:val="24"/>
          <w:lang w:val="es-ES"/>
        </w:rPr>
        <w:t xml:space="preserve">, </w:t>
      </w:r>
      <w:r w:rsidRPr="00C223CE">
        <w:rPr>
          <w:rFonts w:ascii="Calibri Light" w:hAnsi="Calibri Light" w:cs="Calibri Light"/>
          <w:color w:val="FF0000"/>
          <w:sz w:val="24"/>
          <w:szCs w:val="24"/>
          <w:lang w:val="es-ES"/>
        </w:rPr>
        <w:t xml:space="preserve">N. </w:t>
      </w:r>
      <w:r w:rsidR="00F3278F" w:rsidRPr="00C223CE">
        <w:rPr>
          <w:rFonts w:ascii="Calibri Light" w:hAnsi="Calibri Light" w:cs="Calibri Light"/>
          <w:color w:val="FF0000"/>
          <w:sz w:val="24"/>
          <w:szCs w:val="24"/>
          <w:lang w:val="es-ES"/>
        </w:rPr>
        <w:t>Tienen muy alta carg</w:t>
      </w:r>
      <w:r w:rsidR="00710DE7" w:rsidRPr="00C223CE">
        <w:rPr>
          <w:rFonts w:ascii="Calibri Light" w:hAnsi="Calibri Light" w:cs="Calibri Light"/>
          <w:color w:val="FF0000"/>
          <w:sz w:val="24"/>
          <w:szCs w:val="24"/>
          <w:lang w:val="es-ES"/>
        </w:rPr>
        <w:t>a o radio pequeño</w:t>
      </w:r>
      <w:r w:rsidR="00F3278F" w:rsidRPr="00C223CE">
        <w:rPr>
          <w:rFonts w:ascii="Calibri Light" w:hAnsi="Calibri Light" w:cs="Calibri Light"/>
          <w:color w:val="FF0000"/>
          <w:sz w:val="24"/>
          <w:szCs w:val="24"/>
          <w:lang w:val="es-ES"/>
        </w:rPr>
        <w:t xml:space="preserve">. </w:t>
      </w:r>
      <w:r w:rsidR="00341DE5" w:rsidRPr="00C223CE">
        <w:rPr>
          <w:rFonts w:ascii="Calibri Light" w:hAnsi="Calibri Light" w:cs="Calibri Light"/>
          <w:color w:val="FF0000"/>
          <w:sz w:val="24"/>
          <w:szCs w:val="24"/>
          <w:lang w:val="es-ES"/>
        </w:rPr>
        <w:t>Para tener P</w:t>
      </w:r>
      <w:r w:rsidR="00341DE5" w:rsidRPr="00C223CE">
        <w:rPr>
          <w:rFonts w:ascii="Calibri Light" w:hAnsi="Calibri Light" w:cs="Calibri Light"/>
          <w:color w:val="FF0000"/>
          <w:sz w:val="24"/>
          <w:szCs w:val="24"/>
          <w:vertAlign w:val="superscript"/>
          <w:lang w:val="es-ES"/>
        </w:rPr>
        <w:t>+5</w:t>
      </w:r>
      <w:r w:rsidR="00341DE5" w:rsidRPr="00C223CE">
        <w:rPr>
          <w:rFonts w:ascii="Calibri Light" w:hAnsi="Calibri Light" w:cs="Calibri Light"/>
          <w:color w:val="FF0000"/>
          <w:sz w:val="24"/>
          <w:szCs w:val="24"/>
          <w:lang w:val="es-ES"/>
        </w:rPr>
        <w:t xml:space="preserve"> el medio debe ser tan ácido que supere a los 8H</w:t>
      </w:r>
      <w:r w:rsidR="00341DE5" w:rsidRPr="00C223CE">
        <w:rPr>
          <w:rFonts w:ascii="Calibri Light" w:hAnsi="Calibri Light" w:cs="Calibri Light"/>
          <w:color w:val="FF0000"/>
          <w:sz w:val="24"/>
          <w:szCs w:val="24"/>
          <w:vertAlign w:val="superscript"/>
          <w:lang w:val="es-ES"/>
        </w:rPr>
        <w:t>+</w:t>
      </w:r>
      <w:r w:rsidR="00341DE5" w:rsidRPr="00C223CE">
        <w:rPr>
          <w:rFonts w:ascii="Calibri Light" w:hAnsi="Calibri Light" w:cs="Calibri Light"/>
          <w:color w:val="FF0000"/>
          <w:sz w:val="24"/>
          <w:szCs w:val="24"/>
          <w:lang w:val="es-ES"/>
        </w:rPr>
        <w:t xml:space="preserve"> y se desplace a la izq</w:t>
      </w:r>
      <w:r w:rsidR="003B7AB6" w:rsidRPr="00C223CE">
        <w:rPr>
          <w:rFonts w:ascii="Calibri Light" w:hAnsi="Calibri Light" w:cs="Calibri Light"/>
          <w:color w:val="FF0000"/>
          <w:sz w:val="24"/>
          <w:szCs w:val="24"/>
          <w:lang w:val="es-ES"/>
        </w:rPr>
        <w:t>uierda</w:t>
      </w:r>
      <w:r w:rsidR="00341DE5" w:rsidRPr="00C223CE">
        <w:rPr>
          <w:rFonts w:ascii="Calibri Light" w:hAnsi="Calibri Light" w:cs="Calibri Light"/>
          <w:color w:val="FF0000"/>
          <w:sz w:val="24"/>
          <w:szCs w:val="24"/>
          <w:lang w:val="es-ES"/>
        </w:rPr>
        <w:t xml:space="preserve">. Eso en la naturaleza no sucede por lo que siempre se encuentran como aniones.  </w:t>
      </w:r>
    </w:p>
    <w:p w:rsidR="00500CB8" w:rsidRPr="00C223CE" w:rsidRDefault="00500CB8" w:rsidP="00500CB8">
      <w:pPr>
        <w:spacing w:line="276" w:lineRule="auto"/>
        <w:jc w:val="center"/>
        <w:rPr>
          <w:rFonts w:ascii="Calibri Light" w:hAnsi="Calibri Light" w:cs="Calibri Light"/>
          <w:color w:val="FF0000"/>
          <w:sz w:val="24"/>
          <w:szCs w:val="24"/>
          <w:lang w:val="es-ES"/>
        </w:rPr>
      </w:pPr>
      <w:r w:rsidRPr="00C223CE">
        <w:rPr>
          <w:rFonts w:ascii="Calibri Light" w:hAnsi="Calibri Light" w:cs="Calibri Light"/>
          <w:color w:val="FF0000"/>
          <w:sz w:val="24"/>
          <w:szCs w:val="24"/>
          <w:lang w:val="es-ES"/>
        </w:rPr>
        <w:t>H-O-H</w:t>
      </w:r>
      <w:r w:rsidRPr="00C223CE">
        <w:rPr>
          <w:rFonts w:ascii="Calibri Light" w:hAnsi="Calibri Light" w:cs="Calibri Light"/>
          <w:color w:val="FF0000"/>
          <w:sz w:val="24"/>
          <w:szCs w:val="24"/>
          <w:lang w:val="es-ES"/>
        </w:rPr>
        <w:br/>
        <w:t>P</w:t>
      </w:r>
      <w:r w:rsidRPr="00C223CE">
        <w:rPr>
          <w:rFonts w:ascii="Calibri Light" w:hAnsi="Calibri Light" w:cs="Calibri Light"/>
          <w:color w:val="FF0000"/>
          <w:sz w:val="24"/>
          <w:szCs w:val="24"/>
          <w:vertAlign w:val="superscript"/>
          <w:lang w:val="es-ES"/>
        </w:rPr>
        <w:t>+5</w:t>
      </w:r>
      <w:r w:rsidRPr="00C223CE">
        <w:rPr>
          <w:rFonts w:ascii="Calibri Light" w:hAnsi="Calibri Light" w:cs="Calibri Light"/>
          <w:color w:val="FF0000"/>
          <w:sz w:val="24"/>
          <w:szCs w:val="24"/>
          <w:lang w:val="es-ES"/>
        </w:rPr>
        <w:t xml:space="preserve"> + H-O-H ==&gt; (PO</w:t>
      </w:r>
      <w:r w:rsidRPr="00C223CE">
        <w:rPr>
          <w:rFonts w:ascii="Calibri Light" w:hAnsi="Calibri Light" w:cs="Calibri Light"/>
          <w:color w:val="FF0000"/>
          <w:sz w:val="24"/>
          <w:szCs w:val="24"/>
          <w:vertAlign w:val="subscript"/>
          <w:lang w:val="es-ES"/>
        </w:rPr>
        <w:t>4</w:t>
      </w:r>
      <w:r w:rsidRPr="00C223CE">
        <w:rPr>
          <w:rFonts w:ascii="Calibri Light" w:hAnsi="Calibri Light" w:cs="Calibri Light"/>
          <w:color w:val="FF0000"/>
          <w:sz w:val="24"/>
          <w:szCs w:val="24"/>
          <w:lang w:val="es-ES"/>
        </w:rPr>
        <w:t>)</w:t>
      </w:r>
      <w:r w:rsidRPr="00C223CE">
        <w:rPr>
          <w:rFonts w:ascii="Calibri Light" w:hAnsi="Calibri Light" w:cs="Calibri Light"/>
          <w:color w:val="FF0000"/>
          <w:sz w:val="24"/>
          <w:szCs w:val="24"/>
          <w:vertAlign w:val="superscript"/>
          <w:lang w:val="es-ES"/>
        </w:rPr>
        <w:t>-3</w:t>
      </w:r>
      <w:r w:rsidRPr="00C223CE">
        <w:rPr>
          <w:rFonts w:ascii="Calibri Light" w:hAnsi="Calibri Light" w:cs="Calibri Light"/>
          <w:color w:val="FF0000"/>
          <w:sz w:val="24"/>
          <w:szCs w:val="24"/>
          <w:lang w:val="es-ES"/>
        </w:rPr>
        <w:t xml:space="preserve"> + 8H</w:t>
      </w:r>
      <w:r w:rsidRPr="00C223CE">
        <w:rPr>
          <w:rFonts w:ascii="Calibri Light" w:hAnsi="Calibri Light" w:cs="Calibri Light"/>
          <w:color w:val="FF0000"/>
          <w:sz w:val="24"/>
          <w:szCs w:val="24"/>
          <w:vertAlign w:val="superscript"/>
          <w:lang w:val="es-ES"/>
        </w:rPr>
        <w:t>+</w:t>
      </w:r>
      <w:r w:rsidRPr="00C223CE">
        <w:rPr>
          <w:rFonts w:ascii="Calibri Light" w:hAnsi="Calibri Light" w:cs="Calibri Light"/>
          <w:color w:val="FF0000"/>
          <w:sz w:val="24"/>
          <w:szCs w:val="24"/>
          <w:lang w:val="es-ES"/>
        </w:rPr>
        <w:br/>
        <w:t>H-O-H</w:t>
      </w:r>
      <w:r w:rsidRPr="00C223CE">
        <w:rPr>
          <w:rFonts w:ascii="Calibri Light" w:hAnsi="Calibri Light" w:cs="Calibri Light"/>
          <w:color w:val="FF0000"/>
          <w:sz w:val="24"/>
          <w:szCs w:val="24"/>
          <w:lang w:val="es-ES"/>
        </w:rPr>
        <w:br/>
        <w:t>H-O-H</w:t>
      </w:r>
    </w:p>
    <w:p w:rsidR="001A506D" w:rsidRDefault="001A506D" w:rsidP="001A506D">
      <w:pPr>
        <w:spacing w:line="276" w:lineRule="auto"/>
        <w:rPr>
          <w:rFonts w:ascii="Calibri Light" w:hAnsi="Calibri Light" w:cs="Calibri Light"/>
          <w:sz w:val="24"/>
          <w:szCs w:val="24"/>
          <w:u w:val="single"/>
          <w:lang w:val="es-ES"/>
        </w:rPr>
      </w:pPr>
      <w:r w:rsidRPr="001A506D">
        <w:rPr>
          <w:rFonts w:ascii="Calibri Light" w:hAnsi="Calibri Light" w:cs="Calibri Light"/>
          <w:sz w:val="24"/>
          <w:szCs w:val="24"/>
          <w:u w:val="single"/>
          <w:lang w:val="es-ES"/>
        </w:rPr>
        <w:t>Potencial redox (Eh)</w:t>
      </w:r>
      <w:r w:rsidR="00701787">
        <w:rPr>
          <w:rFonts w:ascii="Calibri Light" w:hAnsi="Calibri Light" w:cs="Calibri Light"/>
          <w:sz w:val="24"/>
          <w:szCs w:val="24"/>
          <w:u w:val="single"/>
          <w:lang w:val="es-ES"/>
        </w:rPr>
        <w:t xml:space="preserve"> de los medios naturales</w:t>
      </w:r>
    </w:p>
    <w:p w:rsidR="00871BD0" w:rsidRDefault="00701787"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La estabilidad de un elemento e</w:t>
      </w:r>
      <w:r w:rsidR="00871BD0">
        <w:rPr>
          <w:rFonts w:ascii="Calibri Light" w:hAnsi="Calibri Light" w:cs="Calibri Light"/>
          <w:sz w:val="24"/>
          <w:szCs w:val="24"/>
          <w:lang w:val="es-ES"/>
        </w:rPr>
        <w:t>n</w:t>
      </w:r>
      <w:r>
        <w:rPr>
          <w:rFonts w:ascii="Calibri Light" w:hAnsi="Calibri Light" w:cs="Calibri Light"/>
          <w:sz w:val="24"/>
          <w:szCs w:val="24"/>
          <w:lang w:val="es-ES"/>
        </w:rPr>
        <w:t xml:space="preserve"> un </w:t>
      </w:r>
      <w:proofErr w:type="spellStart"/>
      <w:r>
        <w:rPr>
          <w:rFonts w:ascii="Calibri Light" w:hAnsi="Calibri Light" w:cs="Calibri Light"/>
          <w:sz w:val="24"/>
          <w:szCs w:val="24"/>
          <w:lang w:val="es-ES"/>
        </w:rPr>
        <w:t>EdO</w:t>
      </w:r>
      <w:proofErr w:type="spellEnd"/>
      <w:r>
        <w:rPr>
          <w:rFonts w:ascii="Calibri Light" w:hAnsi="Calibri Light" w:cs="Calibri Light"/>
          <w:sz w:val="24"/>
          <w:szCs w:val="24"/>
          <w:lang w:val="es-ES"/>
        </w:rPr>
        <w:t xml:space="preserve"> depende del cambio de energía implicada en añadir o separar electrones. </w:t>
      </w:r>
      <w:r w:rsidR="00871BD0">
        <w:rPr>
          <w:rFonts w:ascii="Calibri Light" w:hAnsi="Calibri Light" w:cs="Calibri Light"/>
          <w:sz w:val="24"/>
          <w:szCs w:val="24"/>
          <w:lang w:val="es-ES"/>
        </w:rPr>
        <w:t xml:space="preserve">Una medida cuantitativa de este cambio la da el potencial redox. </w:t>
      </w:r>
      <w:r w:rsidR="00871BD0">
        <w:rPr>
          <w:rFonts w:ascii="Calibri Light" w:hAnsi="Calibri Light" w:cs="Calibri Light"/>
          <w:sz w:val="24"/>
          <w:szCs w:val="24"/>
          <w:lang w:val="es-ES"/>
        </w:rPr>
        <w:br/>
        <w:t>De acuerdo a</w:t>
      </w:r>
      <w:r w:rsidR="00C223CE">
        <w:rPr>
          <w:rFonts w:ascii="Calibri Light" w:hAnsi="Calibri Light" w:cs="Calibri Light"/>
          <w:sz w:val="24"/>
          <w:szCs w:val="24"/>
          <w:lang w:val="es-ES"/>
        </w:rPr>
        <w:t xml:space="preserve">l potencial del </w:t>
      </w:r>
      <w:r w:rsidR="00871BD0">
        <w:rPr>
          <w:rFonts w:ascii="Calibri Light" w:hAnsi="Calibri Light" w:cs="Calibri Light"/>
          <w:sz w:val="24"/>
          <w:szCs w:val="24"/>
          <w:lang w:val="es-ES"/>
        </w:rPr>
        <w:t>medio</w:t>
      </w:r>
      <w:r w:rsidR="00C223CE">
        <w:rPr>
          <w:rFonts w:ascii="Calibri Light" w:hAnsi="Calibri Light" w:cs="Calibri Light"/>
          <w:sz w:val="24"/>
          <w:szCs w:val="24"/>
          <w:lang w:val="es-ES"/>
        </w:rPr>
        <w:t xml:space="preserve"> un </w:t>
      </w:r>
      <w:r w:rsidR="00871BD0">
        <w:rPr>
          <w:rFonts w:ascii="Calibri Light" w:hAnsi="Calibri Light" w:cs="Calibri Light"/>
          <w:sz w:val="24"/>
          <w:szCs w:val="24"/>
          <w:lang w:val="es-ES"/>
        </w:rPr>
        <w:t xml:space="preserve">ion </w:t>
      </w:r>
      <w:r w:rsidR="00C223CE">
        <w:rPr>
          <w:rFonts w:ascii="Calibri Light" w:hAnsi="Calibri Light" w:cs="Calibri Light"/>
          <w:sz w:val="24"/>
          <w:szCs w:val="24"/>
          <w:lang w:val="es-ES"/>
        </w:rPr>
        <w:t>l</w:t>
      </w:r>
      <w:r w:rsidR="00871BD0">
        <w:rPr>
          <w:rFonts w:ascii="Calibri Light" w:hAnsi="Calibri Light" w:cs="Calibri Light"/>
          <w:sz w:val="24"/>
          <w:szCs w:val="24"/>
          <w:lang w:val="es-ES"/>
        </w:rPr>
        <w:t xml:space="preserve">ibre </w:t>
      </w:r>
      <w:r w:rsidR="00C223CE">
        <w:rPr>
          <w:rFonts w:ascii="Calibri Light" w:hAnsi="Calibri Light" w:cs="Calibri Light"/>
          <w:sz w:val="24"/>
          <w:szCs w:val="24"/>
          <w:lang w:val="es-ES"/>
        </w:rPr>
        <w:t>resultado de la meteorización puede</w:t>
      </w:r>
      <w:r w:rsidR="00871BD0">
        <w:rPr>
          <w:rFonts w:ascii="Calibri Light" w:hAnsi="Calibri Light" w:cs="Calibri Light"/>
          <w:sz w:val="24"/>
          <w:szCs w:val="24"/>
          <w:lang w:val="es-ES"/>
        </w:rPr>
        <w:t xml:space="preserve"> o no cambiar de </w:t>
      </w:r>
      <w:proofErr w:type="spellStart"/>
      <w:r w:rsidR="00871BD0">
        <w:rPr>
          <w:rFonts w:ascii="Calibri Light" w:hAnsi="Calibri Light" w:cs="Calibri Light"/>
          <w:sz w:val="24"/>
          <w:szCs w:val="24"/>
          <w:lang w:val="es-ES"/>
        </w:rPr>
        <w:t>EdO.</w:t>
      </w:r>
      <w:proofErr w:type="spellEnd"/>
      <w:r w:rsidR="00871BD0">
        <w:rPr>
          <w:rFonts w:ascii="Calibri Light" w:hAnsi="Calibri Light" w:cs="Calibri Light"/>
          <w:sz w:val="24"/>
          <w:szCs w:val="24"/>
          <w:lang w:val="es-ES"/>
        </w:rPr>
        <w:t xml:space="preserve"> </w:t>
      </w:r>
      <w:r w:rsidR="008B71B9">
        <w:rPr>
          <w:rFonts w:ascii="Calibri Light" w:hAnsi="Calibri Light" w:cs="Calibri Light"/>
          <w:sz w:val="24"/>
          <w:szCs w:val="24"/>
          <w:lang w:val="es-ES"/>
        </w:rPr>
        <w:br/>
      </w:r>
      <w:r w:rsidR="00871BD0">
        <w:rPr>
          <w:rFonts w:ascii="Calibri Light" w:hAnsi="Calibri Light" w:cs="Calibri Light"/>
          <w:sz w:val="24"/>
          <w:szCs w:val="24"/>
          <w:lang w:val="es-ES"/>
        </w:rPr>
        <w:t>El potencial redox de un medio afectará solo a aquellos elementos con más de un estado de oxidación</w:t>
      </w:r>
      <w:r w:rsidR="00273F6B">
        <w:rPr>
          <w:rFonts w:ascii="Calibri Light" w:hAnsi="Calibri Light" w:cs="Calibri Light"/>
          <w:sz w:val="24"/>
          <w:szCs w:val="24"/>
          <w:lang w:val="es-ES"/>
        </w:rPr>
        <w:t xml:space="preserve">: </w:t>
      </w:r>
      <w:r w:rsidR="00871BD0">
        <w:rPr>
          <w:rFonts w:ascii="Calibri Light" w:hAnsi="Calibri Light" w:cs="Calibri Light"/>
          <w:sz w:val="24"/>
          <w:szCs w:val="24"/>
          <w:lang w:val="es-ES"/>
        </w:rPr>
        <w:t>algunos no metales</w:t>
      </w:r>
      <w:r w:rsidR="00273F6B">
        <w:rPr>
          <w:rFonts w:ascii="Calibri Light" w:hAnsi="Calibri Light" w:cs="Calibri Light"/>
          <w:sz w:val="24"/>
          <w:szCs w:val="24"/>
          <w:lang w:val="es-ES"/>
        </w:rPr>
        <w:t xml:space="preserve"> (Azufre y Halogenuros)</w:t>
      </w:r>
      <w:r w:rsidR="00871BD0">
        <w:rPr>
          <w:rFonts w:ascii="Calibri Light" w:hAnsi="Calibri Light" w:cs="Calibri Light"/>
          <w:sz w:val="24"/>
          <w:szCs w:val="24"/>
          <w:lang w:val="es-ES"/>
        </w:rPr>
        <w:t xml:space="preserve"> y muchos elementos de transición. </w:t>
      </w:r>
    </w:p>
    <w:p w:rsidR="001526B5" w:rsidRDefault="001526B5" w:rsidP="001A506D">
      <w:pPr>
        <w:spacing w:line="276" w:lineRule="auto"/>
        <w:rPr>
          <w:rFonts w:ascii="Calibri Light" w:hAnsi="Calibri Light" w:cs="Calibri Light"/>
          <w:sz w:val="24"/>
          <w:szCs w:val="24"/>
          <w:u w:val="single"/>
          <w:lang w:val="es-ES"/>
        </w:rPr>
      </w:pPr>
      <w:r w:rsidRPr="001526B5">
        <w:rPr>
          <w:rFonts w:ascii="Calibri Light" w:hAnsi="Calibri Light" w:cs="Calibri Light"/>
          <w:sz w:val="24"/>
          <w:szCs w:val="24"/>
          <w:u w:val="single"/>
          <w:lang w:val="es-ES"/>
        </w:rPr>
        <w:t>Variación del Eh con el cambio de pH</w:t>
      </w:r>
    </w:p>
    <w:p w:rsidR="002C010C" w:rsidRPr="00B76EA9" w:rsidRDefault="00B76EA9" w:rsidP="002C010C">
      <w:pPr>
        <w:spacing w:line="276" w:lineRule="auto"/>
        <w:rPr>
          <w:rFonts w:ascii="Calibri Light" w:hAnsi="Calibri Light" w:cs="Calibri Light"/>
          <w:sz w:val="24"/>
          <w:szCs w:val="24"/>
          <w:lang w:val="es-ES"/>
        </w:rPr>
      </w:pPr>
      <w:r w:rsidRPr="00B76EA9">
        <w:rPr>
          <w:rFonts w:ascii="Calibri Light" w:hAnsi="Calibri Light" w:cs="Calibri Light"/>
          <w:sz w:val="24"/>
          <w:szCs w:val="24"/>
          <w:lang w:val="es-ES"/>
        </w:rPr>
        <w:t xml:space="preserve">Una </w:t>
      </w:r>
      <w:r>
        <w:rPr>
          <w:rFonts w:ascii="Calibri Light" w:hAnsi="Calibri Light" w:cs="Calibri Light"/>
          <w:sz w:val="24"/>
          <w:szCs w:val="24"/>
          <w:lang w:val="es-ES"/>
        </w:rPr>
        <w:t>variación en el potencial redox de un sistema puede deberse a variaciones de pH cuando e</w:t>
      </w:r>
      <w:r w:rsidR="00D31F72">
        <w:rPr>
          <w:rFonts w:ascii="Calibri Light" w:hAnsi="Calibri Light" w:cs="Calibri Light"/>
          <w:sz w:val="24"/>
          <w:szCs w:val="24"/>
          <w:lang w:val="es-ES"/>
        </w:rPr>
        <w:t>n la reacción se involucran H+ u OH-.</w:t>
      </w:r>
      <w:r w:rsidR="002C010C" w:rsidRPr="002C010C">
        <w:rPr>
          <w:rFonts w:ascii="Calibri Light" w:hAnsi="Calibri Light" w:cs="Calibri Light"/>
          <w:sz w:val="24"/>
          <w:szCs w:val="24"/>
          <w:lang w:val="es-ES"/>
        </w:rPr>
        <w:t xml:space="preserve"> </w:t>
      </w:r>
      <w:r w:rsidR="002C010C">
        <w:rPr>
          <w:rFonts w:ascii="Calibri Light" w:hAnsi="Calibri Light" w:cs="Calibri Light"/>
          <w:sz w:val="24"/>
          <w:szCs w:val="24"/>
          <w:lang w:val="es-ES"/>
        </w:rPr>
        <w:br/>
        <w:t xml:space="preserve">Una forma reducida con determinado potencial redox, frente a un cambio de pH puede oxidarse. </w:t>
      </w:r>
    </w:p>
    <w:p w:rsidR="00D31F72" w:rsidRDefault="008B24A1" w:rsidP="008B24A1">
      <w:pPr>
        <w:spacing w:line="276" w:lineRule="auto"/>
        <w:jc w:val="center"/>
        <w:rPr>
          <w:rFonts w:ascii="Calibri Light" w:hAnsi="Calibri Light" w:cs="Calibri Light"/>
          <w:sz w:val="24"/>
          <w:szCs w:val="24"/>
          <w:lang w:val="es-ES"/>
        </w:rPr>
      </w:pPr>
      <w:r>
        <w:rPr>
          <w:rFonts w:ascii="Calibri Light" w:hAnsi="Calibri Light" w:cs="Calibri Light"/>
          <w:noProof/>
          <w:sz w:val="24"/>
          <w:szCs w:val="24"/>
          <w:lang w:val="es-AR" w:eastAsia="es-AR"/>
        </w:rPr>
        <w:drawing>
          <wp:inline distT="0" distB="0" distL="0" distR="0">
            <wp:extent cx="2371725" cy="160020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lum contrast="40000"/>
                    </a:blip>
                    <a:srcRect l="27639" t="36543" r="37778" b="21975"/>
                    <a:stretch>
                      <a:fillRect/>
                    </a:stretch>
                  </pic:blipFill>
                  <pic:spPr bwMode="auto">
                    <a:xfrm>
                      <a:off x="0" y="0"/>
                      <a:ext cx="2371725" cy="1600200"/>
                    </a:xfrm>
                    <a:prstGeom prst="rect">
                      <a:avLst/>
                    </a:prstGeom>
                    <a:noFill/>
                    <a:ln w="9525">
                      <a:noFill/>
                      <a:miter lim="800000"/>
                      <a:headEnd/>
                      <a:tailEnd/>
                    </a:ln>
                  </pic:spPr>
                </pic:pic>
              </a:graphicData>
            </a:graphic>
          </wp:inline>
        </w:drawing>
      </w:r>
    </w:p>
    <w:p w:rsidR="002C010C" w:rsidRPr="00BC6CAC" w:rsidRDefault="00BC6CAC" w:rsidP="002C010C">
      <w:pPr>
        <w:spacing w:line="276" w:lineRule="auto"/>
        <w:rPr>
          <w:rFonts w:ascii="Calibri Light" w:hAnsi="Calibri Light" w:cs="Calibri Light"/>
          <w:sz w:val="24"/>
          <w:szCs w:val="24"/>
          <w:u w:val="single"/>
          <w:lang w:val="es-ES"/>
        </w:rPr>
      </w:pPr>
      <w:r w:rsidRPr="00BC6CAC">
        <w:rPr>
          <w:rFonts w:ascii="Calibri Light" w:hAnsi="Calibri Light" w:cs="Calibri Light"/>
          <w:sz w:val="24"/>
          <w:szCs w:val="24"/>
          <w:u w:val="single"/>
          <w:lang w:val="es-ES"/>
        </w:rPr>
        <w:t>Influencia del potencial redox del medio</w:t>
      </w:r>
    </w:p>
    <w:p w:rsidR="001526B5" w:rsidRDefault="00BC6CAC"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La disolución, transporte y deposito de elementos que tienen 2 o más </w:t>
      </w:r>
      <w:proofErr w:type="spellStart"/>
      <w:r>
        <w:rPr>
          <w:rFonts w:ascii="Calibri Light" w:hAnsi="Calibri Light" w:cs="Calibri Light"/>
          <w:sz w:val="24"/>
          <w:szCs w:val="24"/>
          <w:lang w:val="es-ES"/>
        </w:rPr>
        <w:t>EdO</w:t>
      </w:r>
      <w:proofErr w:type="spellEnd"/>
      <w:r>
        <w:rPr>
          <w:rFonts w:ascii="Calibri Light" w:hAnsi="Calibri Light" w:cs="Calibri Light"/>
          <w:sz w:val="24"/>
          <w:szCs w:val="24"/>
          <w:lang w:val="es-ES"/>
        </w:rPr>
        <w:t xml:space="preserve"> son influidas por el potencial redox del medio. La presencia de elementos nativos se explica por el </w:t>
      </w:r>
      <w:r w:rsidRPr="0024727F">
        <w:rPr>
          <w:rFonts w:ascii="Calibri Light" w:hAnsi="Calibri Light" w:cs="Calibri Light"/>
          <w:i/>
          <w:sz w:val="24"/>
          <w:szCs w:val="24"/>
          <w:u w:val="single"/>
          <w:lang w:val="es-ES"/>
        </w:rPr>
        <w:t>potencial redox elevado</w:t>
      </w:r>
      <w:r>
        <w:rPr>
          <w:rFonts w:ascii="Calibri Light" w:hAnsi="Calibri Light" w:cs="Calibri Light"/>
          <w:sz w:val="24"/>
          <w:szCs w:val="24"/>
          <w:lang w:val="es-ES"/>
        </w:rPr>
        <w:t xml:space="preserve"> de estos elementos y el </w:t>
      </w:r>
      <w:r w:rsidRPr="0024727F">
        <w:rPr>
          <w:rFonts w:ascii="Calibri Light" w:hAnsi="Calibri Light" w:cs="Calibri Light"/>
          <w:i/>
          <w:sz w:val="24"/>
          <w:szCs w:val="24"/>
          <w:u w:val="single"/>
          <w:lang w:val="es-ES"/>
        </w:rPr>
        <w:t>bajo potencial redox del medio ambiente</w:t>
      </w:r>
      <w:r>
        <w:rPr>
          <w:rFonts w:ascii="Calibri Light" w:hAnsi="Calibri Light" w:cs="Calibri Light"/>
          <w:sz w:val="24"/>
          <w:szCs w:val="24"/>
          <w:lang w:val="es-ES"/>
        </w:rPr>
        <w:t xml:space="preserve">. </w:t>
      </w:r>
      <w:proofErr w:type="spellStart"/>
      <w:r w:rsidR="00BB31D2">
        <w:rPr>
          <w:rFonts w:ascii="Calibri Light" w:hAnsi="Calibri Light" w:cs="Calibri Light"/>
          <w:sz w:val="24"/>
          <w:szCs w:val="24"/>
          <w:lang w:val="es-ES"/>
        </w:rPr>
        <w:t>Ej</w:t>
      </w:r>
      <w:proofErr w:type="spellEnd"/>
      <w:r w:rsidR="00BB31D2">
        <w:rPr>
          <w:rFonts w:ascii="Calibri Light" w:hAnsi="Calibri Light" w:cs="Calibri Light"/>
          <w:sz w:val="24"/>
          <w:szCs w:val="24"/>
          <w:lang w:val="es-ES"/>
        </w:rPr>
        <w:t xml:space="preserve">: metales nobles. </w:t>
      </w:r>
    </w:p>
    <w:p w:rsidR="00F35BC8" w:rsidRDefault="0024727F"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Las zonas de alto contenido de O</w:t>
      </w:r>
      <w:r>
        <w:rPr>
          <w:rFonts w:ascii="Calibri Light" w:hAnsi="Calibri Light" w:cs="Calibri Light"/>
          <w:sz w:val="24"/>
          <w:szCs w:val="24"/>
          <w:vertAlign w:val="subscript"/>
          <w:lang w:val="es-ES"/>
        </w:rPr>
        <w:t>2</w:t>
      </w:r>
      <w:r>
        <w:rPr>
          <w:rFonts w:ascii="Calibri Light" w:hAnsi="Calibri Light" w:cs="Calibri Light"/>
          <w:sz w:val="24"/>
          <w:szCs w:val="24"/>
          <w:lang w:val="es-ES"/>
        </w:rPr>
        <w:t xml:space="preserve"> y libre drenaje se caracterizan por altos valores de Eh. </w:t>
      </w:r>
      <w:r w:rsidR="00043CE0">
        <w:rPr>
          <w:rFonts w:ascii="Calibri Light" w:hAnsi="Calibri Light" w:cs="Calibri Light"/>
          <w:sz w:val="24"/>
          <w:szCs w:val="24"/>
          <w:lang w:val="es-ES"/>
        </w:rPr>
        <w:br/>
      </w:r>
      <w:r>
        <w:rPr>
          <w:rFonts w:ascii="Calibri Light" w:hAnsi="Calibri Light" w:cs="Calibri Light"/>
          <w:sz w:val="24"/>
          <w:szCs w:val="24"/>
          <w:lang w:val="es-ES"/>
        </w:rPr>
        <w:t>El mayor potencial redox relacionado con la for</w:t>
      </w:r>
      <w:r w:rsidR="006F0A4B">
        <w:rPr>
          <w:rFonts w:ascii="Calibri Light" w:hAnsi="Calibri Light" w:cs="Calibri Light"/>
          <w:sz w:val="24"/>
          <w:szCs w:val="24"/>
          <w:lang w:val="es-ES"/>
        </w:rPr>
        <w:t xml:space="preserve">mación de </w:t>
      </w:r>
      <w:proofErr w:type="spellStart"/>
      <w:r w:rsidR="006F0A4B">
        <w:rPr>
          <w:rFonts w:ascii="Calibri Light" w:hAnsi="Calibri Light" w:cs="Calibri Light"/>
          <w:sz w:val="24"/>
          <w:szCs w:val="24"/>
          <w:lang w:val="es-ES"/>
        </w:rPr>
        <w:t>oxidatos</w:t>
      </w:r>
      <w:proofErr w:type="spellEnd"/>
      <w:r w:rsidR="006F0A4B">
        <w:rPr>
          <w:rFonts w:ascii="Calibri Light" w:hAnsi="Calibri Light" w:cs="Calibri Light"/>
          <w:sz w:val="24"/>
          <w:szCs w:val="24"/>
          <w:lang w:val="es-ES"/>
        </w:rPr>
        <w:t xml:space="preserve"> se halla en </w:t>
      </w:r>
      <w:r>
        <w:rPr>
          <w:rFonts w:ascii="Calibri Light" w:hAnsi="Calibri Light" w:cs="Calibri Light"/>
          <w:sz w:val="24"/>
          <w:szCs w:val="24"/>
          <w:lang w:val="es-ES"/>
        </w:rPr>
        <w:t>sedimentos chileno</w:t>
      </w:r>
      <w:r w:rsidR="00F35BC8">
        <w:rPr>
          <w:rFonts w:ascii="Calibri Light" w:hAnsi="Calibri Light" w:cs="Calibri Light"/>
          <w:sz w:val="24"/>
          <w:szCs w:val="24"/>
          <w:lang w:val="es-ES"/>
        </w:rPr>
        <w:t>s</w:t>
      </w:r>
      <w:r>
        <w:rPr>
          <w:rFonts w:ascii="Calibri Light" w:hAnsi="Calibri Light" w:cs="Calibri Light"/>
          <w:sz w:val="24"/>
          <w:szCs w:val="24"/>
          <w:lang w:val="es-ES"/>
        </w:rPr>
        <w:t xml:space="preserve"> de nitratos, en los que se encuentran a veces en forma concentrada ClO</w:t>
      </w:r>
      <w:r>
        <w:rPr>
          <w:rFonts w:ascii="Calibri Light" w:hAnsi="Calibri Light" w:cs="Calibri Light"/>
          <w:sz w:val="24"/>
          <w:szCs w:val="24"/>
          <w:vertAlign w:val="subscript"/>
          <w:lang w:val="es-ES"/>
        </w:rPr>
        <w:t>4</w:t>
      </w:r>
      <w:r>
        <w:rPr>
          <w:rFonts w:ascii="Calibri Light" w:hAnsi="Calibri Light" w:cs="Calibri Light"/>
          <w:sz w:val="24"/>
          <w:szCs w:val="24"/>
          <w:vertAlign w:val="superscript"/>
          <w:lang w:val="es-ES"/>
        </w:rPr>
        <w:t>-</w:t>
      </w:r>
      <w:r>
        <w:rPr>
          <w:rFonts w:ascii="Calibri Light" w:hAnsi="Calibri Light" w:cs="Calibri Light"/>
          <w:sz w:val="24"/>
          <w:szCs w:val="24"/>
          <w:lang w:val="es-ES"/>
        </w:rPr>
        <w:t>, IO</w:t>
      </w:r>
      <w:r>
        <w:rPr>
          <w:rFonts w:ascii="Calibri Light" w:hAnsi="Calibri Light" w:cs="Calibri Light"/>
          <w:sz w:val="24"/>
          <w:szCs w:val="24"/>
          <w:vertAlign w:val="subscript"/>
          <w:lang w:val="es-ES"/>
        </w:rPr>
        <w:t>3</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y algunos </w:t>
      </w:r>
      <w:proofErr w:type="spellStart"/>
      <w:r>
        <w:rPr>
          <w:rFonts w:ascii="Calibri Light" w:hAnsi="Calibri Light" w:cs="Calibri Light"/>
          <w:sz w:val="24"/>
          <w:szCs w:val="24"/>
          <w:lang w:val="es-ES"/>
        </w:rPr>
        <w:t>cromatos</w:t>
      </w:r>
      <w:proofErr w:type="spellEnd"/>
      <w:r>
        <w:rPr>
          <w:rFonts w:ascii="Calibri Light" w:hAnsi="Calibri Light" w:cs="Calibri Light"/>
          <w:sz w:val="24"/>
          <w:szCs w:val="24"/>
          <w:lang w:val="es-ES"/>
        </w:rPr>
        <w:t xml:space="preserve"> y </w:t>
      </w:r>
      <w:proofErr w:type="spellStart"/>
      <w:r>
        <w:rPr>
          <w:rFonts w:ascii="Calibri Light" w:hAnsi="Calibri Light" w:cs="Calibri Light"/>
          <w:sz w:val="24"/>
          <w:szCs w:val="24"/>
          <w:lang w:val="es-ES"/>
        </w:rPr>
        <w:t>seleniatos</w:t>
      </w:r>
      <w:proofErr w:type="spellEnd"/>
      <w:r>
        <w:rPr>
          <w:rFonts w:ascii="Calibri Light" w:hAnsi="Calibri Light" w:cs="Calibri Light"/>
          <w:sz w:val="24"/>
          <w:szCs w:val="24"/>
          <w:lang w:val="es-ES"/>
        </w:rPr>
        <w:t xml:space="preserve">. </w:t>
      </w:r>
      <w:r w:rsidR="00043CE0">
        <w:rPr>
          <w:rFonts w:ascii="Calibri Light" w:hAnsi="Calibri Light" w:cs="Calibri Light"/>
          <w:sz w:val="24"/>
          <w:szCs w:val="24"/>
          <w:lang w:val="es-ES"/>
        </w:rPr>
        <w:br/>
      </w:r>
      <w:r w:rsidR="00F35BC8">
        <w:rPr>
          <w:rFonts w:ascii="Calibri Light" w:hAnsi="Calibri Light" w:cs="Calibri Light"/>
          <w:sz w:val="24"/>
          <w:szCs w:val="24"/>
          <w:lang w:val="es-ES"/>
        </w:rPr>
        <w:t xml:space="preserve">Los potenciales redox </w:t>
      </w:r>
      <w:r w:rsidR="008167DA">
        <w:rPr>
          <w:rFonts w:ascii="Calibri Light" w:hAnsi="Calibri Light" w:cs="Calibri Light"/>
          <w:sz w:val="24"/>
          <w:szCs w:val="24"/>
          <w:lang w:val="es-ES"/>
        </w:rPr>
        <w:t>más</w:t>
      </w:r>
      <w:r w:rsidR="00F35BC8">
        <w:rPr>
          <w:rFonts w:ascii="Calibri Light" w:hAnsi="Calibri Light" w:cs="Calibri Light"/>
          <w:sz w:val="24"/>
          <w:szCs w:val="24"/>
          <w:lang w:val="es-ES"/>
        </w:rPr>
        <w:t xml:space="preserve"> bajos </w:t>
      </w:r>
      <w:r w:rsidR="007002A5">
        <w:rPr>
          <w:rFonts w:ascii="Calibri Light" w:hAnsi="Calibri Light" w:cs="Calibri Light"/>
          <w:sz w:val="24"/>
          <w:szCs w:val="24"/>
          <w:lang w:val="es-ES"/>
        </w:rPr>
        <w:t xml:space="preserve">están </w:t>
      </w:r>
      <w:r w:rsidR="00F35BC8">
        <w:rPr>
          <w:rFonts w:ascii="Calibri Light" w:hAnsi="Calibri Light" w:cs="Calibri Light"/>
          <w:sz w:val="24"/>
          <w:szCs w:val="24"/>
          <w:lang w:val="es-ES"/>
        </w:rPr>
        <w:t>en zonas aisladas del O</w:t>
      </w:r>
      <w:r w:rsidR="00F35BC8">
        <w:rPr>
          <w:rFonts w:ascii="Calibri Light" w:hAnsi="Calibri Light" w:cs="Calibri Light"/>
          <w:sz w:val="24"/>
          <w:szCs w:val="24"/>
          <w:vertAlign w:val="subscript"/>
          <w:lang w:val="es-ES"/>
        </w:rPr>
        <w:t>2</w:t>
      </w:r>
      <w:r w:rsidR="00F35BC8">
        <w:rPr>
          <w:rFonts w:ascii="Calibri Light" w:hAnsi="Calibri Light" w:cs="Calibri Light"/>
          <w:sz w:val="24"/>
          <w:szCs w:val="24"/>
          <w:lang w:val="es-ES"/>
        </w:rPr>
        <w:t xml:space="preserve"> como fondos marinos y algunos pantanos. </w:t>
      </w:r>
    </w:p>
    <w:p w:rsidR="00043CE0" w:rsidRPr="00350098" w:rsidRDefault="00350098" w:rsidP="001A506D">
      <w:pPr>
        <w:spacing w:line="276" w:lineRule="auto"/>
        <w:rPr>
          <w:rFonts w:ascii="Calibri Light" w:hAnsi="Calibri Light" w:cs="Calibri Light"/>
          <w:sz w:val="24"/>
          <w:szCs w:val="24"/>
          <w:u w:val="single"/>
          <w:lang w:val="es-ES"/>
        </w:rPr>
      </w:pPr>
      <w:r w:rsidRPr="00350098">
        <w:rPr>
          <w:rFonts w:ascii="Calibri Light" w:hAnsi="Calibri Light" w:cs="Calibri Light"/>
          <w:sz w:val="24"/>
          <w:szCs w:val="24"/>
          <w:u w:val="single"/>
          <w:lang w:val="es-ES"/>
        </w:rPr>
        <w:t>Separación de Mn+2 y Fe+2 por el Eh</w:t>
      </w:r>
    </w:p>
    <w:p w:rsidR="001D0314" w:rsidRDefault="001D0314"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El Mn+2 está en soluciones sólidas en minerales primarios (endógenos) conteniendo Fe+2. Son </w:t>
      </w:r>
      <w:proofErr w:type="spellStart"/>
      <w:r>
        <w:rPr>
          <w:rFonts w:ascii="Calibri Light" w:hAnsi="Calibri Light" w:cs="Calibri Light"/>
          <w:sz w:val="24"/>
          <w:szCs w:val="24"/>
          <w:lang w:val="es-ES"/>
        </w:rPr>
        <w:t>diádocos</w:t>
      </w:r>
      <w:proofErr w:type="spellEnd"/>
      <w:r>
        <w:rPr>
          <w:rFonts w:ascii="Calibri Light" w:hAnsi="Calibri Light" w:cs="Calibri Light"/>
          <w:sz w:val="24"/>
          <w:szCs w:val="24"/>
          <w:lang w:val="es-ES"/>
        </w:rPr>
        <w:t xml:space="preserve">. </w:t>
      </w:r>
      <w:r w:rsidR="00263447">
        <w:rPr>
          <w:rFonts w:ascii="Calibri Light" w:hAnsi="Calibri Light" w:cs="Calibri Light"/>
          <w:sz w:val="24"/>
          <w:szCs w:val="24"/>
          <w:lang w:val="es-ES"/>
        </w:rPr>
        <w:br/>
      </w:r>
      <w:r>
        <w:rPr>
          <w:rFonts w:ascii="Calibri Light" w:hAnsi="Calibri Light" w:cs="Calibri Light"/>
          <w:sz w:val="24"/>
          <w:szCs w:val="24"/>
          <w:lang w:val="es-ES"/>
        </w:rPr>
        <w:t>Como el potencial redox del Fe+2 es menor que el del Mn+2, se separan fácilmente porque Fe+2 se oxida a Fe(OH)</w:t>
      </w:r>
      <w:r>
        <w:rPr>
          <w:rFonts w:ascii="Calibri Light" w:hAnsi="Calibri Light" w:cs="Calibri Light"/>
          <w:sz w:val="24"/>
          <w:szCs w:val="24"/>
          <w:vertAlign w:val="subscript"/>
          <w:lang w:val="es-ES"/>
        </w:rPr>
        <w:t>3</w:t>
      </w:r>
      <w:r>
        <w:rPr>
          <w:rFonts w:ascii="Calibri Light" w:hAnsi="Calibri Light" w:cs="Calibri Light"/>
          <w:sz w:val="24"/>
          <w:szCs w:val="24"/>
          <w:lang w:val="es-ES"/>
        </w:rPr>
        <w:t xml:space="preserve">↓ mientras que el Mn permanece </w:t>
      </w:r>
      <w:r w:rsidR="00E80C34">
        <w:rPr>
          <w:rFonts w:ascii="Calibri Light" w:hAnsi="Calibri Light" w:cs="Calibri Light"/>
          <w:sz w:val="24"/>
          <w:szCs w:val="24"/>
          <w:lang w:val="es-ES"/>
        </w:rPr>
        <w:t>más</w:t>
      </w:r>
      <w:r>
        <w:rPr>
          <w:rFonts w:ascii="Calibri Light" w:hAnsi="Calibri Light" w:cs="Calibri Light"/>
          <w:sz w:val="24"/>
          <w:szCs w:val="24"/>
          <w:lang w:val="es-ES"/>
        </w:rPr>
        <w:t xml:space="preserve"> tiempo en solución o bajo condiciones del medio </w:t>
      </w:r>
      <w:r w:rsidR="005139D5">
        <w:rPr>
          <w:rFonts w:ascii="Calibri Light" w:hAnsi="Calibri Light" w:cs="Calibri Light"/>
          <w:sz w:val="24"/>
          <w:szCs w:val="24"/>
          <w:lang w:val="es-ES"/>
        </w:rPr>
        <w:t>más</w:t>
      </w:r>
      <w:r>
        <w:rPr>
          <w:rFonts w:ascii="Calibri Light" w:hAnsi="Calibri Light" w:cs="Calibri Light"/>
          <w:sz w:val="24"/>
          <w:szCs w:val="24"/>
          <w:lang w:val="es-ES"/>
        </w:rPr>
        <w:t xml:space="preserve"> oxidantes, se presenta bajo la forma MnO</w:t>
      </w:r>
      <w:r>
        <w:rPr>
          <w:rFonts w:ascii="Calibri Light" w:hAnsi="Calibri Light" w:cs="Calibri Light"/>
          <w:sz w:val="24"/>
          <w:szCs w:val="24"/>
          <w:vertAlign w:val="subscript"/>
          <w:lang w:val="es-ES"/>
        </w:rPr>
        <w:t>2</w:t>
      </w:r>
      <w:r>
        <w:rPr>
          <w:rFonts w:ascii="Calibri Light" w:hAnsi="Calibri Light" w:cs="Calibri Light"/>
          <w:sz w:val="24"/>
          <w:szCs w:val="24"/>
          <w:lang w:val="es-ES"/>
        </w:rPr>
        <w:t xml:space="preserve"> exento de Fe. </w:t>
      </w:r>
      <w:r w:rsidR="00263447">
        <w:rPr>
          <w:rFonts w:ascii="Calibri Light" w:hAnsi="Calibri Light" w:cs="Calibri Light"/>
          <w:sz w:val="24"/>
          <w:szCs w:val="24"/>
          <w:lang w:val="es-ES"/>
        </w:rPr>
        <w:br/>
      </w:r>
      <w:r>
        <w:rPr>
          <w:rFonts w:ascii="Calibri Light" w:hAnsi="Calibri Light" w:cs="Calibri Light"/>
          <w:sz w:val="24"/>
          <w:szCs w:val="24"/>
          <w:lang w:val="es-ES"/>
        </w:rPr>
        <w:t xml:space="preserve">Las movilidades de los iones en medios acuosos en función de los valores de pH y Eh de los sistemas, constituyen una contribución importante en prospección geoquímica. </w:t>
      </w:r>
    </w:p>
    <w:p w:rsidR="00E75D87" w:rsidRDefault="00E75D87" w:rsidP="001A506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Minerales de Mn: Pirolusita, Rodocrosita, Manganita, </w:t>
      </w:r>
      <w:proofErr w:type="spellStart"/>
      <w:r>
        <w:rPr>
          <w:rFonts w:ascii="Calibri Light" w:hAnsi="Calibri Light" w:cs="Calibri Light"/>
          <w:sz w:val="24"/>
          <w:szCs w:val="24"/>
          <w:lang w:val="es-ES"/>
        </w:rPr>
        <w:t>Haussmanita</w:t>
      </w:r>
      <w:proofErr w:type="spellEnd"/>
      <w:r>
        <w:rPr>
          <w:rFonts w:ascii="Calibri Light" w:hAnsi="Calibri Light" w:cs="Calibri Light"/>
          <w:sz w:val="24"/>
          <w:szCs w:val="24"/>
          <w:lang w:val="es-ES"/>
        </w:rPr>
        <w:t>, Permanganato</w:t>
      </w:r>
    </w:p>
    <w:p w:rsidR="005139D5" w:rsidRDefault="004E4C87" w:rsidP="001A506D">
      <w:pPr>
        <w:spacing w:line="276" w:lineRule="auto"/>
        <w:rPr>
          <w:rFonts w:ascii="Calibri Light" w:hAnsi="Calibri Light" w:cs="Calibri Light"/>
          <w:sz w:val="24"/>
          <w:szCs w:val="24"/>
          <w:lang w:val="es-ES"/>
        </w:rPr>
      </w:pPr>
      <w:r>
        <w:rPr>
          <w:rFonts w:ascii="Calibri Light" w:hAnsi="Calibri Light" w:cs="Calibri Light"/>
          <w:sz w:val="24"/>
          <w:szCs w:val="24"/>
          <w:u w:val="single"/>
          <w:lang w:val="es-ES"/>
        </w:rPr>
        <w:t>Diagrama Eh – pH en a</w:t>
      </w:r>
      <w:r w:rsidR="006E570F" w:rsidRPr="006E570F">
        <w:rPr>
          <w:rFonts w:ascii="Calibri Light" w:hAnsi="Calibri Light" w:cs="Calibri Light"/>
          <w:sz w:val="24"/>
          <w:szCs w:val="24"/>
          <w:u w:val="single"/>
          <w:lang w:val="es-ES"/>
        </w:rPr>
        <w:t>mbientes naturales</w:t>
      </w:r>
      <w:r w:rsidR="00864406">
        <w:rPr>
          <w:rFonts w:ascii="Calibri Light" w:hAnsi="Calibri Light" w:cs="Calibri Light"/>
          <w:sz w:val="24"/>
          <w:szCs w:val="24"/>
          <w:u w:val="single"/>
          <w:lang w:val="es-ES"/>
        </w:rPr>
        <w:t>:</w:t>
      </w:r>
      <w:r w:rsidR="00864406">
        <w:rPr>
          <w:rFonts w:ascii="Calibri Light" w:hAnsi="Calibri Light" w:cs="Calibri Light"/>
          <w:sz w:val="24"/>
          <w:szCs w:val="24"/>
          <w:lang w:val="es-ES"/>
        </w:rPr>
        <w:t xml:space="preserve"> A medida que aumenta el pH, el Eh disminuye y m es negativa. </w:t>
      </w:r>
    </w:p>
    <w:p w:rsidR="00F22577" w:rsidRDefault="00F22577" w:rsidP="001A506D">
      <w:pPr>
        <w:spacing w:line="276" w:lineRule="auto"/>
        <w:rPr>
          <w:rFonts w:ascii="Calibri Light" w:hAnsi="Calibri Light" w:cs="Calibri Light"/>
          <w:sz w:val="24"/>
          <w:szCs w:val="24"/>
          <w:lang w:val="es-ES"/>
        </w:rPr>
      </w:pPr>
    </w:p>
    <w:p w:rsidR="00CF32BE" w:rsidRDefault="00CF32BE" w:rsidP="001A506D">
      <w:pPr>
        <w:spacing w:line="276" w:lineRule="auto"/>
        <w:rPr>
          <w:rFonts w:ascii="Calibri Light" w:hAnsi="Calibri Light" w:cs="Calibri Light"/>
          <w:sz w:val="24"/>
          <w:szCs w:val="24"/>
          <w:lang w:val="es-ES"/>
        </w:rPr>
      </w:pPr>
    </w:p>
    <w:p w:rsidR="00CF32BE" w:rsidRDefault="00CF32BE" w:rsidP="001A506D">
      <w:pPr>
        <w:spacing w:line="276" w:lineRule="auto"/>
        <w:rPr>
          <w:rFonts w:ascii="Calibri Light" w:hAnsi="Calibri Light" w:cs="Calibri Light"/>
          <w:sz w:val="24"/>
          <w:szCs w:val="24"/>
          <w:lang w:val="es-ES"/>
        </w:rPr>
      </w:pPr>
    </w:p>
    <w:p w:rsidR="00953221" w:rsidRDefault="00953221" w:rsidP="001A506D">
      <w:pPr>
        <w:spacing w:line="276" w:lineRule="auto"/>
        <w:rPr>
          <w:rFonts w:ascii="Calibri Light" w:hAnsi="Calibri Light" w:cs="Calibri Light"/>
          <w:sz w:val="24"/>
          <w:szCs w:val="24"/>
          <w:lang w:val="es-ES"/>
        </w:rPr>
      </w:pPr>
    </w:p>
    <w:p w:rsidR="00E75D87" w:rsidRDefault="00E75D87" w:rsidP="001A506D">
      <w:pPr>
        <w:spacing w:line="276" w:lineRule="auto"/>
        <w:rPr>
          <w:rFonts w:ascii="Calibri Light" w:hAnsi="Calibri Light" w:cs="Calibri Light"/>
          <w:sz w:val="24"/>
          <w:szCs w:val="24"/>
          <w:lang w:val="es-ES"/>
        </w:rPr>
      </w:pPr>
    </w:p>
    <w:p w:rsidR="00E75D87" w:rsidRDefault="00E75D87" w:rsidP="001A506D">
      <w:pPr>
        <w:spacing w:line="276" w:lineRule="auto"/>
        <w:rPr>
          <w:rFonts w:ascii="Calibri Light" w:hAnsi="Calibri Light" w:cs="Calibri Light"/>
          <w:sz w:val="24"/>
          <w:szCs w:val="24"/>
          <w:lang w:val="es-ES"/>
        </w:rPr>
      </w:pPr>
    </w:p>
    <w:p w:rsidR="00CF32BE" w:rsidRDefault="00CF32BE" w:rsidP="00CF32BE">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FENÓMENOS DE SUPERFICIE</w:t>
      </w:r>
    </w:p>
    <w:p w:rsidR="00CF32BE" w:rsidRDefault="00CF32BE" w:rsidP="00CF32BE">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 mayoría de las reacciones químicas en el medio exógeno se da como resultado del contacto entre el mineral con la atmosfera y la hidrósfera donde el agua es el principal agente de meteorización. Esta interacción produce cambios sobre la gran superficie expuesta del mineral y también en el agua. </w:t>
      </w:r>
    </w:p>
    <w:p w:rsidR="00CF32BE" w:rsidRDefault="00CF32BE" w:rsidP="00CF32BE">
      <w:pPr>
        <w:spacing w:line="276" w:lineRule="auto"/>
        <w:rPr>
          <w:rFonts w:ascii="Calibri Light" w:hAnsi="Calibri Light" w:cs="Calibri Light"/>
          <w:sz w:val="24"/>
          <w:szCs w:val="24"/>
          <w:lang w:val="es-ES"/>
        </w:rPr>
      </w:pPr>
      <w:r>
        <w:rPr>
          <w:rFonts w:ascii="Calibri Light" w:hAnsi="Calibri Light" w:cs="Calibri Light"/>
          <w:sz w:val="24"/>
          <w:szCs w:val="24"/>
          <w:lang w:val="es-ES"/>
        </w:rPr>
        <w:t>Las reacciones de superficie permiten:</w:t>
      </w:r>
    </w:p>
    <w:p w:rsidR="00CF32BE" w:rsidRPr="002048DC" w:rsidRDefault="00CF32BE" w:rsidP="002048DC">
      <w:pPr>
        <w:pStyle w:val="Prrafodelista"/>
        <w:numPr>
          <w:ilvl w:val="0"/>
          <w:numId w:val="17"/>
        </w:numPr>
        <w:spacing w:line="276" w:lineRule="auto"/>
        <w:rPr>
          <w:rFonts w:ascii="Calibri Light" w:hAnsi="Calibri Light" w:cs="Calibri Light"/>
          <w:sz w:val="24"/>
          <w:szCs w:val="24"/>
          <w:lang w:val="es-ES"/>
        </w:rPr>
      </w:pPr>
      <w:r w:rsidRPr="002048DC">
        <w:rPr>
          <w:rFonts w:ascii="Calibri Light" w:hAnsi="Calibri Light" w:cs="Calibri Light"/>
          <w:sz w:val="24"/>
          <w:szCs w:val="24"/>
          <w:lang w:val="es-ES"/>
        </w:rPr>
        <w:t xml:space="preserve">Determinar la calidad del agua subterránea que se mueve a través de rocas y suelos. </w:t>
      </w:r>
    </w:p>
    <w:p w:rsidR="00CF32BE" w:rsidRPr="002048DC" w:rsidRDefault="00CF32BE" w:rsidP="002048DC">
      <w:pPr>
        <w:pStyle w:val="Prrafodelista"/>
        <w:numPr>
          <w:ilvl w:val="0"/>
          <w:numId w:val="17"/>
        </w:numPr>
        <w:spacing w:line="276" w:lineRule="auto"/>
        <w:rPr>
          <w:rFonts w:ascii="Calibri Light" w:hAnsi="Calibri Light" w:cs="Calibri Light"/>
          <w:sz w:val="24"/>
          <w:szCs w:val="24"/>
          <w:lang w:val="es-ES"/>
        </w:rPr>
      </w:pPr>
      <w:r w:rsidRPr="002048DC">
        <w:rPr>
          <w:rFonts w:ascii="Calibri Light" w:hAnsi="Calibri Light" w:cs="Calibri Light"/>
          <w:sz w:val="24"/>
          <w:szCs w:val="24"/>
          <w:lang w:val="es-ES"/>
        </w:rPr>
        <w:t xml:space="preserve">Evaluar los cambios en la naturaleza y cantidad de superficie expuesta puede servir de control de la migración de sustancias tóxicas y la redistribución de nutrientes y de pesticidas en las plantas. </w:t>
      </w:r>
    </w:p>
    <w:p w:rsidR="00CF32BE" w:rsidRPr="002048DC" w:rsidRDefault="00CF32BE" w:rsidP="002048DC">
      <w:pPr>
        <w:pStyle w:val="Prrafodelista"/>
        <w:numPr>
          <w:ilvl w:val="0"/>
          <w:numId w:val="17"/>
        </w:numPr>
        <w:spacing w:line="276" w:lineRule="auto"/>
        <w:rPr>
          <w:rFonts w:ascii="Calibri Light" w:hAnsi="Calibri Light" w:cs="Calibri Light"/>
          <w:sz w:val="24"/>
          <w:szCs w:val="24"/>
          <w:lang w:val="es-ES"/>
        </w:rPr>
      </w:pPr>
      <w:r w:rsidRPr="002048DC">
        <w:rPr>
          <w:rFonts w:ascii="Calibri Light" w:hAnsi="Calibri Light" w:cs="Calibri Light"/>
          <w:sz w:val="24"/>
          <w:szCs w:val="24"/>
          <w:lang w:val="es-ES"/>
        </w:rPr>
        <w:t xml:space="preserve">Ayudar en la interpretación de muchos tipos de depósitos metalíferos y en la interpretación de texturas de rocas metamórficas. </w:t>
      </w:r>
    </w:p>
    <w:p w:rsidR="00CF32BE" w:rsidRPr="000700C7" w:rsidRDefault="00AC2F81" w:rsidP="00CE1635">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Interfas</w:t>
      </w:r>
      <w:r w:rsidRPr="000700C7">
        <w:rPr>
          <w:rFonts w:ascii="Calibri Light" w:hAnsi="Calibri Light" w:cs="Calibri Light"/>
          <w:sz w:val="24"/>
          <w:szCs w:val="24"/>
          <w:u w:val="single"/>
          <w:lang w:val="es-ES"/>
        </w:rPr>
        <w:t>es</w:t>
      </w:r>
      <w:r w:rsidR="00FC0C51" w:rsidRPr="000700C7">
        <w:rPr>
          <w:rFonts w:ascii="Calibri Light" w:hAnsi="Calibri Light" w:cs="Calibri Light"/>
          <w:sz w:val="24"/>
          <w:szCs w:val="24"/>
          <w:u w:val="single"/>
          <w:lang w:val="es-ES"/>
        </w:rPr>
        <w:t xml:space="preserve"> en la corteza terrestre</w:t>
      </w:r>
    </w:p>
    <w:p w:rsidR="00FC0C51" w:rsidRDefault="00FC0C51"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Interacción entre hidrosfera, atmosfera y litosfera. </w:t>
      </w:r>
      <w:r w:rsidR="000700C7">
        <w:rPr>
          <w:rFonts w:ascii="Calibri Light" w:hAnsi="Calibri Light" w:cs="Calibri Light"/>
          <w:sz w:val="24"/>
          <w:szCs w:val="24"/>
          <w:lang w:val="es-ES"/>
        </w:rPr>
        <w:t>También</w:t>
      </w:r>
      <w:r>
        <w:rPr>
          <w:rFonts w:ascii="Calibri Light" w:hAnsi="Calibri Light" w:cs="Calibri Light"/>
          <w:sz w:val="24"/>
          <w:szCs w:val="24"/>
          <w:lang w:val="es-ES"/>
        </w:rPr>
        <w:t xml:space="preserve"> </w:t>
      </w:r>
      <w:r w:rsidR="000700C7">
        <w:rPr>
          <w:rFonts w:ascii="Calibri Light" w:hAnsi="Calibri Light" w:cs="Calibri Light"/>
          <w:sz w:val="24"/>
          <w:szCs w:val="24"/>
          <w:lang w:val="es-ES"/>
        </w:rPr>
        <w:t>está</w:t>
      </w:r>
      <w:r>
        <w:rPr>
          <w:rFonts w:ascii="Calibri Light" w:hAnsi="Calibri Light" w:cs="Calibri Light"/>
          <w:sz w:val="24"/>
          <w:szCs w:val="24"/>
          <w:lang w:val="es-ES"/>
        </w:rPr>
        <w:t xml:space="preserve"> presente la biosfera. </w:t>
      </w:r>
    </w:p>
    <w:p w:rsidR="00FC0C51" w:rsidRDefault="00FC0C51"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El agua de diferente procedencia,</w:t>
      </w:r>
      <w:r w:rsidR="000700C7">
        <w:rPr>
          <w:rFonts w:ascii="Calibri Light" w:hAnsi="Calibri Light" w:cs="Calibri Light"/>
          <w:sz w:val="24"/>
          <w:szCs w:val="24"/>
          <w:lang w:val="es-ES"/>
        </w:rPr>
        <w:t xml:space="preserve"> (</w:t>
      </w:r>
      <w:proofErr w:type="spellStart"/>
      <w:r w:rsidR="000700C7">
        <w:rPr>
          <w:rFonts w:ascii="Calibri Light" w:hAnsi="Calibri Light" w:cs="Calibri Light"/>
          <w:sz w:val="24"/>
          <w:szCs w:val="24"/>
          <w:lang w:val="es-ES"/>
        </w:rPr>
        <w:t>ej</w:t>
      </w:r>
      <w:proofErr w:type="spellEnd"/>
      <w:r w:rsidR="000700C7">
        <w:rPr>
          <w:rFonts w:ascii="Calibri Light" w:hAnsi="Calibri Light" w:cs="Calibri Light"/>
          <w:sz w:val="24"/>
          <w:szCs w:val="24"/>
          <w:lang w:val="es-ES"/>
        </w:rPr>
        <w:t xml:space="preserve"> </w:t>
      </w:r>
      <w:r>
        <w:rPr>
          <w:rFonts w:ascii="Calibri Light" w:hAnsi="Calibri Light" w:cs="Calibri Light"/>
          <w:sz w:val="24"/>
          <w:szCs w:val="24"/>
          <w:lang w:val="es-ES"/>
        </w:rPr>
        <w:t>agua de lluvia</w:t>
      </w:r>
      <w:r w:rsidR="000700C7">
        <w:rPr>
          <w:rFonts w:ascii="Calibri Light" w:hAnsi="Calibri Light" w:cs="Calibri Light"/>
          <w:sz w:val="24"/>
          <w:szCs w:val="24"/>
          <w:lang w:val="es-ES"/>
        </w:rPr>
        <w:t>)</w:t>
      </w:r>
      <w:r>
        <w:rPr>
          <w:rFonts w:ascii="Calibri Light" w:hAnsi="Calibri Light" w:cs="Calibri Light"/>
          <w:sz w:val="24"/>
          <w:szCs w:val="24"/>
          <w:lang w:val="es-ES"/>
        </w:rPr>
        <w:t xml:space="preserve"> se pone en contacto con el </w:t>
      </w:r>
      <w:r w:rsidR="000700C7">
        <w:rPr>
          <w:rFonts w:ascii="Calibri Light" w:hAnsi="Calibri Light" w:cs="Calibri Light"/>
          <w:sz w:val="24"/>
          <w:szCs w:val="24"/>
          <w:lang w:val="es-ES"/>
        </w:rPr>
        <w:t>material de la litó</w:t>
      </w:r>
      <w:r>
        <w:rPr>
          <w:rFonts w:ascii="Calibri Light" w:hAnsi="Calibri Light" w:cs="Calibri Light"/>
          <w:sz w:val="24"/>
          <w:szCs w:val="24"/>
          <w:lang w:val="es-ES"/>
        </w:rPr>
        <w:t>sfe</w:t>
      </w:r>
      <w:r w:rsidR="000700C7">
        <w:rPr>
          <w:rFonts w:ascii="Calibri Light" w:hAnsi="Calibri Light" w:cs="Calibri Light"/>
          <w:sz w:val="24"/>
          <w:szCs w:val="24"/>
          <w:lang w:val="es-ES"/>
        </w:rPr>
        <w:t xml:space="preserve">ra y luego esa agua de lluvia puede escurrirse e </w:t>
      </w:r>
      <w:r>
        <w:rPr>
          <w:rFonts w:ascii="Calibri Light" w:hAnsi="Calibri Light" w:cs="Calibri Light"/>
          <w:sz w:val="24"/>
          <w:szCs w:val="24"/>
          <w:lang w:val="es-ES"/>
        </w:rPr>
        <w:t xml:space="preserve">ir a lagos, ríos, océanos o </w:t>
      </w:r>
      <w:r w:rsidR="000700C7">
        <w:rPr>
          <w:rFonts w:ascii="Calibri Light" w:hAnsi="Calibri Light" w:cs="Calibri Light"/>
          <w:sz w:val="24"/>
          <w:szCs w:val="24"/>
          <w:lang w:val="es-ES"/>
        </w:rPr>
        <w:t xml:space="preserve">infiltrarse </w:t>
      </w:r>
      <w:r>
        <w:rPr>
          <w:rFonts w:ascii="Calibri Light" w:hAnsi="Calibri Light" w:cs="Calibri Light"/>
          <w:sz w:val="24"/>
          <w:szCs w:val="24"/>
          <w:lang w:val="es-ES"/>
        </w:rPr>
        <w:t>hasta napas subterráneas</w:t>
      </w:r>
      <w:r w:rsidR="000700C7">
        <w:rPr>
          <w:rFonts w:ascii="Calibri Light" w:hAnsi="Calibri Light" w:cs="Calibri Light"/>
          <w:sz w:val="24"/>
          <w:szCs w:val="24"/>
          <w:lang w:val="es-ES"/>
        </w:rPr>
        <w:t>. Ahí se pone e</w:t>
      </w:r>
      <w:r>
        <w:rPr>
          <w:rFonts w:ascii="Calibri Light" w:hAnsi="Calibri Light" w:cs="Calibri Light"/>
          <w:sz w:val="24"/>
          <w:szCs w:val="24"/>
          <w:lang w:val="es-ES"/>
        </w:rPr>
        <w:t xml:space="preserve">n contacto con </w:t>
      </w:r>
      <w:r w:rsidR="000700C7">
        <w:rPr>
          <w:rFonts w:ascii="Calibri Light" w:hAnsi="Calibri Light" w:cs="Calibri Light"/>
          <w:sz w:val="24"/>
          <w:szCs w:val="24"/>
          <w:lang w:val="es-ES"/>
        </w:rPr>
        <w:t>materiales más profundos</w:t>
      </w:r>
      <w:r>
        <w:rPr>
          <w:rFonts w:ascii="Calibri Light" w:hAnsi="Calibri Light" w:cs="Calibri Light"/>
          <w:sz w:val="24"/>
          <w:szCs w:val="24"/>
          <w:lang w:val="es-ES"/>
        </w:rPr>
        <w:t xml:space="preserve">. </w:t>
      </w:r>
    </w:p>
    <w:p w:rsidR="00C14FC1" w:rsidRDefault="000700C7"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 nivel microscópico </w:t>
      </w:r>
      <w:r w:rsidR="00FC0C51">
        <w:rPr>
          <w:rFonts w:ascii="Calibri Light" w:hAnsi="Calibri Light" w:cs="Calibri Light"/>
          <w:sz w:val="24"/>
          <w:szCs w:val="24"/>
          <w:lang w:val="es-ES"/>
        </w:rPr>
        <w:t xml:space="preserve">el agua puede percolar dentro de las cavidades </w:t>
      </w:r>
      <w:r w:rsidR="00C14FC1">
        <w:rPr>
          <w:rFonts w:ascii="Calibri Light" w:hAnsi="Calibri Light" w:cs="Calibri Light"/>
          <w:sz w:val="24"/>
          <w:szCs w:val="24"/>
          <w:lang w:val="es-ES"/>
        </w:rPr>
        <w:t>y poros de</w:t>
      </w:r>
      <w:r w:rsidR="00FC0C51">
        <w:rPr>
          <w:rFonts w:ascii="Calibri Light" w:hAnsi="Calibri Light" w:cs="Calibri Light"/>
          <w:sz w:val="24"/>
          <w:szCs w:val="24"/>
          <w:lang w:val="es-ES"/>
        </w:rPr>
        <w:t xml:space="preserve"> suelos y sedimentos, salvo que haya arcillas</w:t>
      </w:r>
      <w:r>
        <w:rPr>
          <w:rFonts w:ascii="Calibri Light" w:hAnsi="Calibri Light" w:cs="Calibri Light"/>
          <w:sz w:val="24"/>
          <w:szCs w:val="24"/>
          <w:lang w:val="es-ES"/>
        </w:rPr>
        <w:t xml:space="preserve"> y gene</w:t>
      </w:r>
      <w:r w:rsidR="00C14FC1">
        <w:rPr>
          <w:rFonts w:ascii="Calibri Light" w:hAnsi="Calibri Light" w:cs="Calibri Light"/>
          <w:sz w:val="24"/>
          <w:szCs w:val="24"/>
          <w:lang w:val="es-ES"/>
        </w:rPr>
        <w:t>ra</w:t>
      </w:r>
      <w:r>
        <w:rPr>
          <w:rFonts w:ascii="Calibri Light" w:hAnsi="Calibri Light" w:cs="Calibri Light"/>
          <w:sz w:val="24"/>
          <w:szCs w:val="24"/>
          <w:lang w:val="es-ES"/>
        </w:rPr>
        <w:t>r</w:t>
      </w:r>
      <w:r w:rsidR="00C14FC1">
        <w:rPr>
          <w:rFonts w:ascii="Calibri Light" w:hAnsi="Calibri Light" w:cs="Calibri Light"/>
          <w:sz w:val="24"/>
          <w:szCs w:val="24"/>
          <w:lang w:val="es-ES"/>
        </w:rPr>
        <w:t xml:space="preserve"> cavidades por disolución. </w:t>
      </w:r>
      <w:r>
        <w:rPr>
          <w:rFonts w:ascii="Calibri Light" w:hAnsi="Calibri Light" w:cs="Calibri Light"/>
          <w:sz w:val="24"/>
          <w:szCs w:val="24"/>
          <w:lang w:val="es-ES"/>
        </w:rPr>
        <w:t>También</w:t>
      </w:r>
      <w:r w:rsidR="00C14FC1">
        <w:rPr>
          <w:rFonts w:ascii="Calibri Light" w:hAnsi="Calibri Light" w:cs="Calibri Light"/>
          <w:sz w:val="24"/>
          <w:szCs w:val="24"/>
          <w:lang w:val="es-ES"/>
        </w:rPr>
        <w:t xml:space="preserve"> hay R</w:t>
      </w:r>
      <w:r>
        <w:rPr>
          <w:rFonts w:ascii="Calibri Light" w:hAnsi="Calibri Light" w:cs="Calibri Light"/>
          <w:sz w:val="24"/>
          <w:szCs w:val="24"/>
          <w:lang w:val="es-ES"/>
        </w:rPr>
        <w:t>M</w:t>
      </w:r>
      <w:r w:rsidR="00C14FC1">
        <w:rPr>
          <w:rFonts w:ascii="Calibri Light" w:hAnsi="Calibri Light" w:cs="Calibri Light"/>
          <w:sz w:val="24"/>
          <w:szCs w:val="24"/>
          <w:lang w:val="es-ES"/>
        </w:rPr>
        <w:t xml:space="preserve"> que pueden estar fracturadas y el agua circula por esos espacios y esto aumenta la superficie de contacto entre el agua y el mineral. </w:t>
      </w:r>
    </w:p>
    <w:p w:rsidR="007C6592" w:rsidRDefault="007C6592" w:rsidP="00CE1635">
      <w:pPr>
        <w:spacing w:line="276" w:lineRule="auto"/>
        <w:rPr>
          <w:rFonts w:ascii="Calibri Light" w:hAnsi="Calibri Light" w:cs="Calibri Light"/>
          <w:sz w:val="24"/>
          <w:szCs w:val="24"/>
          <w:u w:val="single"/>
          <w:lang w:val="es-ES"/>
        </w:rPr>
      </w:pPr>
      <w:r w:rsidRPr="007C6592">
        <w:rPr>
          <w:rFonts w:ascii="Calibri Light" w:hAnsi="Calibri Light" w:cs="Calibri Light"/>
          <w:sz w:val="24"/>
          <w:szCs w:val="24"/>
          <w:u w:val="single"/>
          <w:lang w:val="es-ES"/>
        </w:rPr>
        <w:t xml:space="preserve">Relación en la interfase entre un mineral y una solución </w:t>
      </w:r>
    </w:p>
    <w:p w:rsidR="00CD3A56" w:rsidRDefault="00CB1411"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Esta relación es</w:t>
      </w:r>
      <w:r w:rsidR="007F57F5">
        <w:rPr>
          <w:rFonts w:ascii="Calibri Light" w:hAnsi="Calibri Light" w:cs="Calibri Light"/>
          <w:sz w:val="24"/>
          <w:szCs w:val="24"/>
          <w:lang w:val="es-ES"/>
        </w:rPr>
        <w:t xml:space="preserve">tá marcada por una </w:t>
      </w:r>
      <w:r>
        <w:rPr>
          <w:rFonts w:ascii="Calibri Light" w:hAnsi="Calibri Light" w:cs="Calibri Light"/>
          <w:sz w:val="24"/>
          <w:szCs w:val="24"/>
          <w:lang w:val="es-ES"/>
        </w:rPr>
        <w:t xml:space="preserve">discontinuidad en la densidad, </w:t>
      </w:r>
      <w:r w:rsidR="007F57F5">
        <w:rPr>
          <w:rFonts w:ascii="Calibri Light" w:hAnsi="Calibri Light" w:cs="Calibri Light"/>
          <w:sz w:val="24"/>
          <w:szCs w:val="24"/>
          <w:lang w:val="es-ES"/>
        </w:rPr>
        <w:t xml:space="preserve">composición </w:t>
      </w:r>
      <w:r>
        <w:rPr>
          <w:rFonts w:ascii="Calibri Light" w:hAnsi="Calibri Light" w:cs="Calibri Light"/>
          <w:sz w:val="24"/>
          <w:szCs w:val="24"/>
          <w:lang w:val="es-ES"/>
        </w:rPr>
        <w:t xml:space="preserve">y </w:t>
      </w:r>
      <w:r w:rsidR="007F57F5">
        <w:rPr>
          <w:rFonts w:ascii="Calibri Light" w:hAnsi="Calibri Light" w:cs="Calibri Light"/>
          <w:sz w:val="24"/>
          <w:szCs w:val="24"/>
          <w:lang w:val="es-ES"/>
        </w:rPr>
        <w:t xml:space="preserve">estructura de las 2 fases. El mineral está organizado en un arreglo tridimensional formando una estructura </w:t>
      </w:r>
      <w:r>
        <w:rPr>
          <w:rFonts w:ascii="Calibri Light" w:hAnsi="Calibri Light" w:cs="Calibri Light"/>
          <w:sz w:val="24"/>
          <w:szCs w:val="24"/>
          <w:lang w:val="es-ES"/>
        </w:rPr>
        <w:t>iónica</w:t>
      </w:r>
      <w:r w:rsidR="007F57F5">
        <w:rPr>
          <w:rFonts w:ascii="Calibri Light" w:hAnsi="Calibri Light" w:cs="Calibri Light"/>
          <w:sz w:val="24"/>
          <w:szCs w:val="24"/>
          <w:lang w:val="es-ES"/>
        </w:rPr>
        <w:t xml:space="preserve"> cristalina. La solución consiste en dipolos de agua de libre movimiento junto con iones solvatados e iones complejos. Las reacciones en la interfase causan una reorganización atómica en ambas fases. </w:t>
      </w:r>
      <w:r w:rsidR="00141D58">
        <w:rPr>
          <w:rFonts w:ascii="Calibri Light" w:hAnsi="Calibri Light" w:cs="Calibri Light"/>
          <w:sz w:val="24"/>
          <w:szCs w:val="24"/>
          <w:lang w:val="es-ES"/>
        </w:rPr>
        <w:t>(La relación hace que ambas fases cambien).</w:t>
      </w:r>
    </w:p>
    <w:p w:rsidR="00195C32" w:rsidRPr="00195C32" w:rsidRDefault="00CD3A56" w:rsidP="00CE1635">
      <w:pPr>
        <w:spacing w:line="276" w:lineRule="auto"/>
        <w:rPr>
          <w:rFonts w:ascii="Calibri Light" w:hAnsi="Calibri Light" w:cs="Calibri Light"/>
          <w:sz w:val="24"/>
          <w:szCs w:val="24"/>
          <w:lang w:val="es-ES"/>
        </w:rPr>
      </w:pPr>
      <w:r w:rsidRPr="00195C32">
        <w:rPr>
          <w:rFonts w:ascii="Calibri Light" w:hAnsi="Calibri Light" w:cs="Calibri Light"/>
          <w:sz w:val="24"/>
          <w:szCs w:val="24"/>
          <w:u w:val="single"/>
          <w:lang w:val="es-ES"/>
        </w:rPr>
        <w:t xml:space="preserve">Superficies irregulares en cristales de </w:t>
      </w:r>
      <w:proofErr w:type="spellStart"/>
      <w:r w:rsidRPr="00195C32">
        <w:rPr>
          <w:rFonts w:ascii="Calibri Light" w:hAnsi="Calibri Light" w:cs="Calibri Light"/>
          <w:sz w:val="24"/>
          <w:szCs w:val="24"/>
          <w:u w:val="single"/>
          <w:lang w:val="es-ES"/>
        </w:rPr>
        <w:t>hematita</w:t>
      </w:r>
      <w:proofErr w:type="spellEnd"/>
      <w:r w:rsidR="00195C32">
        <w:rPr>
          <w:rFonts w:ascii="Calibri Light" w:hAnsi="Calibri Light" w:cs="Calibri Light"/>
          <w:sz w:val="24"/>
          <w:szCs w:val="24"/>
          <w:u w:val="single"/>
          <w:lang w:val="es-ES"/>
        </w:rPr>
        <w:t>:</w:t>
      </w:r>
      <w:r w:rsidR="00195C32">
        <w:rPr>
          <w:rFonts w:ascii="Calibri Light" w:hAnsi="Calibri Light" w:cs="Calibri Light"/>
          <w:sz w:val="24"/>
          <w:szCs w:val="24"/>
          <w:lang w:val="es-ES"/>
        </w:rPr>
        <w:t xml:space="preserve"> En este caso la superficie del mineral no es absolutamente lisa, sino que cuando el mineral se consolida y </w:t>
      </w:r>
      <w:r w:rsidR="009017B4">
        <w:rPr>
          <w:rFonts w:ascii="Calibri Light" w:hAnsi="Calibri Light" w:cs="Calibri Light"/>
          <w:sz w:val="24"/>
          <w:szCs w:val="24"/>
          <w:lang w:val="es-ES"/>
        </w:rPr>
        <w:t>enfría</w:t>
      </w:r>
      <w:r w:rsidR="00195C32">
        <w:rPr>
          <w:rFonts w:ascii="Calibri Light" w:hAnsi="Calibri Light" w:cs="Calibri Light"/>
          <w:sz w:val="24"/>
          <w:szCs w:val="24"/>
          <w:lang w:val="es-ES"/>
        </w:rPr>
        <w:t xml:space="preserve"> se producen microfracturas que aumentan la superficie de contacto entre el mineral y el agua. </w:t>
      </w:r>
    </w:p>
    <w:p w:rsidR="00195C32" w:rsidRDefault="00141D58"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 </w:t>
      </w:r>
      <w:r w:rsidR="00195C32">
        <w:rPr>
          <w:rFonts w:ascii="Calibri Light" w:hAnsi="Calibri Light" w:cs="Calibri Light"/>
          <w:sz w:val="24"/>
          <w:szCs w:val="24"/>
          <w:lang w:val="es-ES"/>
        </w:rPr>
        <w:t xml:space="preserve">Es común que las superficies minerales no tengan carga eléctrica cero. Para comprobar que existe una carga en una superficie se hace pasar una corriente eléctrica a través de una solución que contenga partículas minerales muy pequeñas en suspensión, es decir, una suspensión coloidal. </w:t>
      </w:r>
      <w:r w:rsidR="00195C32">
        <w:rPr>
          <w:rFonts w:ascii="Calibri Light" w:hAnsi="Calibri Light" w:cs="Calibri Light"/>
          <w:sz w:val="24"/>
          <w:szCs w:val="24"/>
          <w:lang w:val="es-ES"/>
        </w:rPr>
        <w:br/>
        <w:t xml:space="preserve">Las partículas migran de un electrodo a otro de acuerdo a sus cargas, que están dadas por desbalances eléctricos dentro de las partículas y en sus superficies. </w:t>
      </w:r>
      <w:r w:rsidR="00195C32">
        <w:rPr>
          <w:rFonts w:ascii="Calibri Light" w:hAnsi="Calibri Light" w:cs="Calibri Light"/>
          <w:sz w:val="24"/>
          <w:szCs w:val="24"/>
          <w:lang w:val="es-ES"/>
        </w:rPr>
        <w:br/>
        <w:t xml:space="preserve">Las fuerzas electrostáticas resultantes modifican el orden que presentan los dipolos del agua y de las especies acuosas cerca de la superficie, como por ejemplo los iones acumulados en la superficie mineral, para mantener la neutralidad eléctrica. </w:t>
      </w:r>
    </w:p>
    <w:p w:rsidR="007F40F0" w:rsidRDefault="007F40F0" w:rsidP="00CE1635">
      <w:pPr>
        <w:spacing w:line="276" w:lineRule="auto"/>
        <w:rPr>
          <w:rFonts w:ascii="Calibri Light" w:hAnsi="Calibri Light" w:cs="Calibri Light"/>
          <w:sz w:val="24"/>
          <w:szCs w:val="24"/>
          <w:u w:val="single"/>
          <w:lang w:val="es-ES"/>
        </w:rPr>
      </w:pPr>
    </w:p>
    <w:p w:rsidR="007F40F0" w:rsidRDefault="007F40F0" w:rsidP="00CE1635">
      <w:pPr>
        <w:spacing w:line="276" w:lineRule="auto"/>
        <w:rPr>
          <w:rFonts w:ascii="Calibri Light" w:hAnsi="Calibri Light" w:cs="Calibri Light"/>
          <w:sz w:val="24"/>
          <w:szCs w:val="24"/>
          <w:u w:val="single"/>
          <w:lang w:val="es-ES"/>
        </w:rPr>
      </w:pPr>
    </w:p>
    <w:p w:rsidR="00263E07" w:rsidRDefault="00B43285" w:rsidP="00CE1635">
      <w:pPr>
        <w:spacing w:line="276" w:lineRule="auto"/>
        <w:rPr>
          <w:rFonts w:ascii="Calibri Light" w:hAnsi="Calibri Light" w:cs="Calibri Light"/>
          <w:sz w:val="24"/>
          <w:szCs w:val="24"/>
          <w:u w:val="single"/>
          <w:lang w:val="es-ES"/>
        </w:rPr>
      </w:pPr>
      <w:r w:rsidRPr="00B43285">
        <w:rPr>
          <w:rFonts w:ascii="Calibri Light" w:hAnsi="Calibri Light" w:cs="Calibri Light"/>
          <w:sz w:val="24"/>
          <w:szCs w:val="24"/>
          <w:u w:val="single"/>
          <w:lang w:val="es-ES"/>
        </w:rPr>
        <w:t>Ori</w:t>
      </w:r>
      <w:r w:rsidR="00263E07">
        <w:rPr>
          <w:rFonts w:ascii="Calibri Light" w:hAnsi="Calibri Light" w:cs="Calibri Light"/>
          <w:sz w:val="24"/>
          <w:szCs w:val="24"/>
          <w:u w:val="single"/>
          <w:lang w:val="es-ES"/>
        </w:rPr>
        <w:t>gen de las cargas superficiales</w:t>
      </w:r>
    </w:p>
    <w:p w:rsidR="003F0644" w:rsidRPr="00263E07" w:rsidRDefault="00263E07" w:rsidP="00CE1635">
      <w:pPr>
        <w:spacing w:line="276" w:lineRule="auto"/>
        <w:rPr>
          <w:rFonts w:ascii="Calibri Light" w:hAnsi="Calibri Light" w:cs="Calibri Light"/>
          <w:sz w:val="24"/>
          <w:szCs w:val="24"/>
          <w:lang w:val="es-ES"/>
        </w:rPr>
      </w:pPr>
      <w:r w:rsidRPr="00263E07">
        <w:rPr>
          <w:rFonts w:ascii="Calibri Light" w:hAnsi="Calibri Light" w:cs="Calibri Light"/>
          <w:sz w:val="24"/>
          <w:szCs w:val="24"/>
          <w:lang w:val="es-ES"/>
        </w:rPr>
        <w:t>El d</w:t>
      </w:r>
      <w:r w:rsidR="00B43285" w:rsidRPr="00263E07">
        <w:rPr>
          <w:rFonts w:ascii="Calibri Light" w:hAnsi="Calibri Light" w:cs="Calibri Light"/>
          <w:sz w:val="24"/>
          <w:szCs w:val="24"/>
          <w:lang w:val="es-ES"/>
        </w:rPr>
        <w:t>esbalance de cargas</w:t>
      </w:r>
      <w:r w:rsidR="008E0AE3">
        <w:rPr>
          <w:rFonts w:ascii="Calibri Light" w:hAnsi="Calibri Light" w:cs="Calibri Light"/>
          <w:sz w:val="24"/>
          <w:szCs w:val="24"/>
          <w:lang w:val="es-ES"/>
        </w:rPr>
        <w:t xml:space="preserve"> en </w:t>
      </w:r>
      <w:r w:rsidRPr="00263E07">
        <w:rPr>
          <w:rFonts w:ascii="Calibri Light" w:hAnsi="Calibri Light" w:cs="Calibri Light"/>
          <w:sz w:val="24"/>
          <w:szCs w:val="24"/>
          <w:lang w:val="es-ES"/>
        </w:rPr>
        <w:t>l</w:t>
      </w:r>
      <w:r w:rsidR="008E0AE3">
        <w:rPr>
          <w:rFonts w:ascii="Calibri Light" w:hAnsi="Calibri Light" w:cs="Calibri Light"/>
          <w:sz w:val="24"/>
          <w:szCs w:val="24"/>
          <w:lang w:val="es-ES"/>
        </w:rPr>
        <w:t>a</w:t>
      </w:r>
      <w:r w:rsidRPr="00263E07">
        <w:rPr>
          <w:rFonts w:ascii="Calibri Light" w:hAnsi="Calibri Light" w:cs="Calibri Light"/>
          <w:sz w:val="24"/>
          <w:szCs w:val="24"/>
          <w:lang w:val="es-ES"/>
        </w:rPr>
        <w:t xml:space="preserve"> superficie s</w:t>
      </w:r>
      <w:r w:rsidR="008E0AE3">
        <w:rPr>
          <w:rFonts w:ascii="Calibri Light" w:hAnsi="Calibri Light" w:cs="Calibri Light"/>
          <w:sz w:val="24"/>
          <w:szCs w:val="24"/>
          <w:lang w:val="es-ES"/>
        </w:rPr>
        <w:t xml:space="preserve">e da por 2 motivos principales: </w:t>
      </w:r>
    </w:p>
    <w:p w:rsidR="007E26DA" w:rsidRDefault="00C02664" w:rsidP="00CE1635">
      <w:pPr>
        <w:pStyle w:val="Prrafodelista"/>
        <w:numPr>
          <w:ilvl w:val="0"/>
          <w:numId w:val="18"/>
        </w:numPr>
        <w:spacing w:line="276" w:lineRule="auto"/>
        <w:rPr>
          <w:rFonts w:ascii="Calibri Light" w:hAnsi="Calibri Light" w:cs="Calibri Light"/>
          <w:sz w:val="24"/>
          <w:szCs w:val="24"/>
          <w:lang w:val="es-ES"/>
        </w:rPr>
      </w:pPr>
      <w:r w:rsidRPr="007E26DA">
        <w:rPr>
          <w:rFonts w:ascii="Calibri Light" w:hAnsi="Calibri Light" w:cs="Calibri Light"/>
          <w:sz w:val="24"/>
          <w:szCs w:val="24"/>
          <w:lang w:val="es-ES"/>
        </w:rPr>
        <w:t>Sustituciones isomórficas</w:t>
      </w:r>
      <w:r w:rsidR="00FD4F35" w:rsidRPr="007E26DA">
        <w:rPr>
          <w:rFonts w:ascii="Calibri Light" w:hAnsi="Calibri Light" w:cs="Calibri Light"/>
          <w:sz w:val="24"/>
          <w:szCs w:val="24"/>
          <w:lang w:val="es-ES"/>
        </w:rPr>
        <w:t xml:space="preserve">: </w:t>
      </w:r>
      <w:r w:rsidR="00FD4F35" w:rsidRPr="007E26DA">
        <w:rPr>
          <w:rFonts w:ascii="Calibri Light" w:hAnsi="Calibri Light" w:cs="Calibri Light"/>
          <w:sz w:val="24"/>
          <w:szCs w:val="24"/>
          <w:lang w:val="es-ES"/>
        </w:rPr>
        <w:br/>
        <w:t>Formación de vacancias: Constituye la carga estructural permanente = PSC</w:t>
      </w:r>
      <w:r w:rsidR="002B43AC" w:rsidRPr="007E26DA">
        <w:rPr>
          <w:rFonts w:ascii="Calibri Light" w:hAnsi="Calibri Light" w:cs="Calibri Light"/>
          <w:sz w:val="24"/>
          <w:szCs w:val="24"/>
          <w:lang w:val="es-ES"/>
        </w:rPr>
        <w:t xml:space="preserve"> (desbalances)</w:t>
      </w:r>
      <w:r w:rsidR="00FD4F35" w:rsidRPr="007E26DA">
        <w:rPr>
          <w:rFonts w:ascii="Calibri Light" w:hAnsi="Calibri Light" w:cs="Calibri Light"/>
          <w:sz w:val="24"/>
          <w:szCs w:val="24"/>
          <w:lang w:val="es-ES"/>
        </w:rPr>
        <w:br/>
        <w:t>- Al</w:t>
      </w:r>
      <w:r w:rsidR="00591F47" w:rsidRPr="007E26DA">
        <w:rPr>
          <w:rFonts w:ascii="Calibri Light" w:hAnsi="Calibri Light" w:cs="Calibri Light"/>
          <w:sz w:val="24"/>
          <w:szCs w:val="24"/>
          <w:vertAlign w:val="superscript"/>
          <w:lang w:val="es-ES"/>
        </w:rPr>
        <w:t>+3</w:t>
      </w:r>
      <w:r w:rsidR="00FD4F35" w:rsidRPr="007E26DA">
        <w:rPr>
          <w:rFonts w:ascii="Calibri Light" w:hAnsi="Calibri Light" w:cs="Calibri Light"/>
          <w:sz w:val="24"/>
          <w:szCs w:val="24"/>
          <w:lang w:val="es-ES"/>
        </w:rPr>
        <w:t xml:space="preserve"> por Si</w:t>
      </w:r>
      <w:r w:rsidR="00591F47" w:rsidRPr="007E26DA">
        <w:rPr>
          <w:rFonts w:ascii="Calibri Light" w:hAnsi="Calibri Light" w:cs="Calibri Light"/>
          <w:sz w:val="24"/>
          <w:szCs w:val="24"/>
          <w:vertAlign w:val="superscript"/>
          <w:lang w:val="es-ES"/>
        </w:rPr>
        <w:t>+4</w:t>
      </w:r>
      <w:r w:rsidR="00FD4F35" w:rsidRPr="007E26DA">
        <w:rPr>
          <w:rFonts w:ascii="Calibri Light" w:hAnsi="Calibri Light" w:cs="Calibri Light"/>
          <w:sz w:val="24"/>
          <w:szCs w:val="24"/>
          <w:lang w:val="es-ES"/>
        </w:rPr>
        <w:t>: Illita (sustitución parcial), Vermiculita (sustitución completa), Caolinita (</w:t>
      </w:r>
      <w:r w:rsidR="002B43AC" w:rsidRPr="007E26DA">
        <w:rPr>
          <w:rFonts w:ascii="Calibri Light" w:hAnsi="Calibri Light" w:cs="Calibri Light"/>
          <w:sz w:val="24"/>
          <w:szCs w:val="24"/>
          <w:lang w:val="es-ES"/>
        </w:rPr>
        <w:t xml:space="preserve">Por ser minerales </w:t>
      </w:r>
      <w:proofErr w:type="spellStart"/>
      <w:r w:rsidR="002B43AC" w:rsidRPr="007E26DA">
        <w:rPr>
          <w:rFonts w:ascii="Calibri Light" w:hAnsi="Calibri Light" w:cs="Calibri Light"/>
          <w:sz w:val="24"/>
          <w:szCs w:val="24"/>
          <w:lang w:val="es-ES"/>
        </w:rPr>
        <w:t>autigénicos</w:t>
      </w:r>
      <w:proofErr w:type="spellEnd"/>
      <w:r w:rsidR="002B43AC" w:rsidRPr="007E26DA">
        <w:rPr>
          <w:rFonts w:ascii="Calibri Light" w:hAnsi="Calibri Light" w:cs="Calibri Light"/>
          <w:sz w:val="24"/>
          <w:szCs w:val="24"/>
          <w:lang w:val="es-ES"/>
        </w:rPr>
        <w:t xml:space="preserve"> y exógenos no hay sustitución y PSC es 0</w:t>
      </w:r>
      <w:r w:rsidR="00FD4F35" w:rsidRPr="007E26DA">
        <w:rPr>
          <w:rFonts w:ascii="Calibri Light" w:hAnsi="Calibri Light" w:cs="Calibri Light"/>
          <w:sz w:val="24"/>
          <w:szCs w:val="24"/>
          <w:lang w:val="es-ES"/>
        </w:rPr>
        <w:t>)</w:t>
      </w:r>
      <w:r w:rsidR="002B43AC" w:rsidRPr="007E26DA">
        <w:rPr>
          <w:rFonts w:ascii="Calibri Light" w:hAnsi="Calibri Light" w:cs="Calibri Light"/>
          <w:sz w:val="24"/>
          <w:szCs w:val="24"/>
          <w:lang w:val="es-ES"/>
        </w:rPr>
        <w:t xml:space="preserve">, </w:t>
      </w:r>
      <w:r w:rsidR="00BC7960">
        <w:rPr>
          <w:rFonts w:ascii="Calibri Light" w:hAnsi="Calibri Light" w:cs="Calibri Light"/>
          <w:sz w:val="24"/>
          <w:szCs w:val="24"/>
          <w:lang w:val="es-ES"/>
        </w:rPr>
        <w:t>Oxi</w:t>
      </w:r>
      <w:r w:rsidR="002B43AC" w:rsidRPr="007E26DA">
        <w:rPr>
          <w:rFonts w:ascii="Calibri Light" w:hAnsi="Calibri Light" w:cs="Calibri Light"/>
          <w:sz w:val="24"/>
          <w:szCs w:val="24"/>
          <w:lang w:val="es-ES"/>
        </w:rPr>
        <w:t>hidróxido (PSC es 0, no hay sustitución).</w:t>
      </w:r>
      <w:r w:rsidR="00137D3C" w:rsidRPr="007E26DA">
        <w:rPr>
          <w:rFonts w:ascii="Calibri Light" w:hAnsi="Calibri Light" w:cs="Calibri Light"/>
          <w:sz w:val="24"/>
          <w:szCs w:val="24"/>
          <w:lang w:val="es-ES"/>
        </w:rPr>
        <w:t xml:space="preserve"> </w:t>
      </w:r>
      <w:r w:rsidR="00FD4F35" w:rsidRPr="007E26DA">
        <w:rPr>
          <w:rFonts w:ascii="Calibri Light" w:hAnsi="Calibri Light" w:cs="Calibri Light"/>
          <w:sz w:val="24"/>
          <w:szCs w:val="24"/>
          <w:lang w:val="es-ES"/>
        </w:rPr>
        <w:br/>
        <w:t>- Ca</w:t>
      </w:r>
      <w:r w:rsidR="00CB1AED" w:rsidRPr="007E26DA">
        <w:rPr>
          <w:rFonts w:ascii="Calibri Light" w:hAnsi="Calibri Light" w:cs="Calibri Light"/>
          <w:sz w:val="24"/>
          <w:szCs w:val="24"/>
          <w:vertAlign w:val="superscript"/>
          <w:lang w:val="es-ES"/>
        </w:rPr>
        <w:t>+2</w:t>
      </w:r>
      <w:r w:rsidR="00FD4F35" w:rsidRPr="007E26DA">
        <w:rPr>
          <w:rFonts w:ascii="Calibri Light" w:hAnsi="Calibri Light" w:cs="Calibri Light"/>
          <w:sz w:val="24"/>
          <w:szCs w:val="24"/>
          <w:lang w:val="es-ES"/>
        </w:rPr>
        <w:t xml:space="preserve"> por </w:t>
      </w:r>
      <w:proofErr w:type="spellStart"/>
      <w:r w:rsidR="00FD4F35" w:rsidRPr="007E26DA">
        <w:rPr>
          <w:rFonts w:ascii="Calibri Light" w:hAnsi="Calibri Light" w:cs="Calibri Light"/>
          <w:sz w:val="24"/>
          <w:szCs w:val="24"/>
          <w:lang w:val="es-ES"/>
        </w:rPr>
        <w:t>Na</w:t>
      </w:r>
      <w:proofErr w:type="spellEnd"/>
      <w:r w:rsidR="00CB1AED" w:rsidRPr="007E26DA">
        <w:rPr>
          <w:rFonts w:ascii="Calibri Light" w:hAnsi="Calibri Light" w:cs="Calibri Light"/>
          <w:sz w:val="24"/>
          <w:szCs w:val="24"/>
          <w:vertAlign w:val="superscript"/>
          <w:lang w:val="es-ES"/>
        </w:rPr>
        <w:t>+</w:t>
      </w:r>
      <w:r w:rsidR="00CB1AED" w:rsidRPr="007E26DA">
        <w:rPr>
          <w:rFonts w:ascii="Calibri Light" w:hAnsi="Calibri Light" w:cs="Calibri Light"/>
          <w:sz w:val="24"/>
          <w:szCs w:val="24"/>
          <w:lang w:val="es-ES"/>
        </w:rPr>
        <w:t xml:space="preserve">: </w:t>
      </w:r>
    </w:p>
    <w:p w:rsidR="00F41C39" w:rsidRDefault="00C02664" w:rsidP="00F41C39">
      <w:pPr>
        <w:pStyle w:val="Prrafodelista"/>
        <w:numPr>
          <w:ilvl w:val="0"/>
          <w:numId w:val="18"/>
        </w:numPr>
        <w:spacing w:line="276" w:lineRule="auto"/>
        <w:rPr>
          <w:rFonts w:ascii="Calibri Light" w:hAnsi="Calibri Light" w:cs="Calibri Light"/>
          <w:sz w:val="24"/>
          <w:szCs w:val="24"/>
          <w:lang w:val="es-ES"/>
        </w:rPr>
      </w:pPr>
      <w:r w:rsidRPr="007E26DA">
        <w:rPr>
          <w:rFonts w:ascii="Calibri Light" w:hAnsi="Calibri Light" w:cs="Calibri Light"/>
          <w:sz w:val="24"/>
          <w:szCs w:val="24"/>
          <w:lang w:val="es-ES"/>
        </w:rPr>
        <w:t>Reacciones químicas entre los iones de la solución y l</w:t>
      </w:r>
      <w:r w:rsidR="00F41C39">
        <w:rPr>
          <w:rFonts w:ascii="Calibri Light" w:hAnsi="Calibri Light" w:cs="Calibri Light"/>
          <w:sz w:val="24"/>
          <w:szCs w:val="24"/>
          <w:lang w:val="es-ES"/>
        </w:rPr>
        <w:t>os de la superficie del mineral:</w:t>
      </w:r>
      <w:r w:rsidR="00F41C39">
        <w:rPr>
          <w:rFonts w:ascii="Calibri Light" w:hAnsi="Calibri Light" w:cs="Calibri Light"/>
          <w:sz w:val="24"/>
          <w:szCs w:val="24"/>
          <w:lang w:val="es-ES"/>
        </w:rPr>
        <w:br/>
        <w:t>E: OH</w:t>
      </w:r>
      <w:r w:rsidR="00F41C39">
        <w:rPr>
          <w:rFonts w:ascii="Calibri Light" w:hAnsi="Calibri Light" w:cs="Calibri Light"/>
          <w:sz w:val="24"/>
          <w:szCs w:val="24"/>
          <w:vertAlign w:val="superscript"/>
          <w:lang w:val="es-ES"/>
        </w:rPr>
        <w:t>-</w:t>
      </w:r>
      <w:r w:rsidR="00F41C39">
        <w:rPr>
          <w:rFonts w:ascii="Calibri Light" w:hAnsi="Calibri Light" w:cs="Calibri Light"/>
          <w:sz w:val="24"/>
          <w:szCs w:val="24"/>
          <w:lang w:val="es-ES"/>
        </w:rPr>
        <w:t xml:space="preserve"> </w:t>
      </w:r>
      <w:r w:rsidR="00607551">
        <w:rPr>
          <w:rFonts w:ascii="Calibri Light" w:hAnsi="Calibri Light" w:cs="Calibri Light"/>
          <w:sz w:val="24"/>
          <w:szCs w:val="24"/>
          <w:lang w:val="es-ES"/>
        </w:rPr>
        <w:t xml:space="preserve">o H+ </w:t>
      </w:r>
      <w:r w:rsidR="00F41C39">
        <w:rPr>
          <w:rFonts w:ascii="Calibri Light" w:hAnsi="Calibri Light" w:cs="Calibri Light"/>
          <w:sz w:val="24"/>
          <w:szCs w:val="24"/>
          <w:lang w:val="es-ES"/>
        </w:rPr>
        <w:t xml:space="preserve">de </w:t>
      </w:r>
      <w:r w:rsidR="00607551">
        <w:rPr>
          <w:rFonts w:ascii="Calibri Light" w:hAnsi="Calibri Light" w:cs="Calibri Light"/>
          <w:sz w:val="24"/>
          <w:szCs w:val="24"/>
          <w:lang w:val="es-ES"/>
        </w:rPr>
        <w:t>una</w:t>
      </w:r>
      <w:r w:rsidR="00F41C39">
        <w:rPr>
          <w:rFonts w:ascii="Calibri Light" w:hAnsi="Calibri Light" w:cs="Calibri Light"/>
          <w:sz w:val="24"/>
          <w:szCs w:val="24"/>
          <w:lang w:val="es-ES"/>
        </w:rPr>
        <w:t xml:space="preserve"> solución se unen a un catión en superficie y luego </w:t>
      </w:r>
      <w:r w:rsidR="00607551">
        <w:rPr>
          <w:rFonts w:ascii="Calibri Light" w:hAnsi="Calibri Light" w:cs="Calibri Light"/>
          <w:sz w:val="24"/>
          <w:szCs w:val="24"/>
          <w:lang w:val="es-ES"/>
        </w:rPr>
        <w:t xml:space="preserve">reaccionan </w:t>
      </w:r>
      <w:r w:rsidR="00F41C39">
        <w:rPr>
          <w:rFonts w:ascii="Calibri Light" w:hAnsi="Calibri Light" w:cs="Calibri Light"/>
          <w:sz w:val="24"/>
          <w:szCs w:val="24"/>
          <w:lang w:val="es-ES"/>
        </w:rPr>
        <w:t xml:space="preserve">en medio ácido o alcalino. </w:t>
      </w:r>
      <w:r w:rsidR="00F41C39">
        <w:rPr>
          <w:rFonts w:ascii="Calibri Light" w:hAnsi="Calibri Light" w:cs="Calibri Light"/>
          <w:sz w:val="24"/>
          <w:szCs w:val="24"/>
          <w:lang w:val="es-ES"/>
        </w:rPr>
        <w:br/>
        <w:t>- Interacción con soluciones sólidas</w:t>
      </w:r>
      <w:r w:rsidR="00102FE9">
        <w:rPr>
          <w:rFonts w:ascii="Calibri Light" w:hAnsi="Calibri Light" w:cs="Calibri Light"/>
          <w:sz w:val="24"/>
          <w:szCs w:val="24"/>
          <w:lang w:val="es-ES"/>
        </w:rPr>
        <w:t xml:space="preserve"> (carga eléctrica positiva total del mineral)</w:t>
      </w:r>
    </w:p>
    <w:p w:rsidR="00FD2E30" w:rsidRPr="009320EF" w:rsidRDefault="00F41C39" w:rsidP="009320EF">
      <w:pPr>
        <w:pStyle w:val="Prrafodelista"/>
        <w:spacing w:line="276" w:lineRule="auto"/>
        <w:ind w:left="1440"/>
        <w:rPr>
          <w:rFonts w:ascii="Calibri Light" w:hAnsi="Calibri Light" w:cs="Calibri Light"/>
          <w:sz w:val="24"/>
          <w:szCs w:val="24"/>
          <w:lang w:val="es-ES"/>
        </w:rPr>
      </w:pPr>
      <w:r>
        <w:rPr>
          <w:rFonts w:ascii="Calibri Light" w:hAnsi="Calibri Light" w:cs="Calibri Light"/>
          <w:sz w:val="24"/>
          <w:szCs w:val="24"/>
          <w:lang w:val="es-ES"/>
        </w:rPr>
        <w:t>Si-OH + H</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==&gt; Si-OH</w:t>
      </w:r>
      <w:r>
        <w:rPr>
          <w:rFonts w:ascii="Calibri Light" w:hAnsi="Calibri Light" w:cs="Calibri Light"/>
          <w:sz w:val="24"/>
          <w:szCs w:val="24"/>
          <w:vertAlign w:val="subscript"/>
          <w:lang w:val="es-ES"/>
        </w:rPr>
        <w:t>2</w:t>
      </w:r>
      <w:r>
        <w:rPr>
          <w:rFonts w:ascii="Calibri Light" w:hAnsi="Calibri Light" w:cs="Calibri Light"/>
          <w:sz w:val="24"/>
          <w:szCs w:val="24"/>
          <w:vertAlign w:val="superscript"/>
          <w:lang w:val="es-ES"/>
        </w:rPr>
        <w:t>+</w:t>
      </w:r>
    </w:p>
    <w:p w:rsidR="00B13B0B" w:rsidRDefault="00FD2E30" w:rsidP="00102FE9">
      <w:pPr>
        <w:pStyle w:val="Prrafodelista"/>
        <w:spacing w:line="276" w:lineRule="auto"/>
        <w:ind w:firstLine="720"/>
        <w:rPr>
          <w:rFonts w:ascii="Calibri Light" w:hAnsi="Calibri Light" w:cs="Calibri Light"/>
          <w:sz w:val="24"/>
          <w:szCs w:val="24"/>
          <w:lang w:val="es-ES"/>
        </w:rPr>
      </w:pPr>
      <w:r>
        <w:rPr>
          <w:rFonts w:ascii="Calibri Light" w:hAnsi="Calibri Light" w:cs="Calibri Light"/>
          <w:sz w:val="24"/>
          <w:szCs w:val="24"/>
          <w:lang w:val="es-ES"/>
        </w:rPr>
        <w:lastRenderedPageBreak/>
        <w:t>Al-OH + H</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==&gt; Al-OH</w:t>
      </w:r>
      <w:r>
        <w:rPr>
          <w:rFonts w:ascii="Calibri Light" w:hAnsi="Calibri Light" w:cs="Calibri Light"/>
          <w:sz w:val="24"/>
          <w:szCs w:val="24"/>
          <w:vertAlign w:val="subscript"/>
          <w:lang w:val="es-ES"/>
        </w:rPr>
        <w:t>2</w:t>
      </w:r>
      <w:r>
        <w:rPr>
          <w:rFonts w:ascii="Calibri Light" w:hAnsi="Calibri Light" w:cs="Calibri Light"/>
          <w:sz w:val="24"/>
          <w:szCs w:val="24"/>
          <w:vertAlign w:val="superscript"/>
          <w:lang w:val="es-ES"/>
        </w:rPr>
        <w:t>+</w:t>
      </w:r>
    </w:p>
    <w:p w:rsidR="00102FE9" w:rsidRPr="00B13B0B" w:rsidRDefault="00B13B0B" w:rsidP="00B13B0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      - </w:t>
      </w:r>
      <w:r w:rsidR="00F41C39" w:rsidRPr="00B13B0B">
        <w:rPr>
          <w:rFonts w:ascii="Calibri Light" w:hAnsi="Calibri Light" w:cs="Calibri Light"/>
          <w:sz w:val="24"/>
          <w:szCs w:val="24"/>
          <w:lang w:val="es-ES"/>
        </w:rPr>
        <w:t>Interacción con soluciones básicas</w:t>
      </w:r>
      <w:r w:rsidR="00102FE9" w:rsidRPr="00B13B0B">
        <w:rPr>
          <w:rFonts w:ascii="Calibri Light" w:hAnsi="Calibri Light" w:cs="Calibri Light"/>
          <w:sz w:val="24"/>
          <w:szCs w:val="24"/>
          <w:lang w:val="es-ES"/>
        </w:rPr>
        <w:t xml:space="preserve"> (carga eléctrica negativa total del mineral)</w:t>
      </w:r>
    </w:p>
    <w:p w:rsidR="00102FE9" w:rsidRPr="00102FE9" w:rsidRDefault="00102FE9" w:rsidP="00102FE9">
      <w:pPr>
        <w:pStyle w:val="Prrafodelista"/>
        <w:spacing w:line="276" w:lineRule="auto"/>
        <w:ind w:left="1440"/>
        <w:rPr>
          <w:rFonts w:ascii="Calibri Light" w:hAnsi="Calibri Light" w:cs="Calibri Light"/>
          <w:sz w:val="24"/>
          <w:szCs w:val="24"/>
          <w:lang w:val="es-ES"/>
        </w:rPr>
      </w:pPr>
      <w:r>
        <w:rPr>
          <w:rFonts w:ascii="Calibri Light" w:hAnsi="Calibri Light" w:cs="Calibri Light"/>
          <w:sz w:val="24"/>
          <w:szCs w:val="24"/>
          <w:lang w:val="es-ES"/>
        </w:rPr>
        <w:t>Si-OH + OH</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==&gt; Si-O</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 H</w:t>
      </w:r>
      <w:r>
        <w:rPr>
          <w:rFonts w:ascii="Calibri Light" w:hAnsi="Calibri Light" w:cs="Calibri Light"/>
          <w:sz w:val="24"/>
          <w:szCs w:val="24"/>
          <w:vertAlign w:val="subscript"/>
          <w:lang w:val="es-ES"/>
        </w:rPr>
        <w:t>2</w:t>
      </w:r>
      <w:r>
        <w:rPr>
          <w:rFonts w:ascii="Calibri Light" w:hAnsi="Calibri Light" w:cs="Calibri Light"/>
          <w:sz w:val="24"/>
          <w:szCs w:val="24"/>
          <w:lang w:val="es-ES"/>
        </w:rPr>
        <w:t>O</w:t>
      </w:r>
    </w:p>
    <w:p w:rsidR="00ED49EC" w:rsidRDefault="00102FE9" w:rsidP="00102FE9">
      <w:pPr>
        <w:pStyle w:val="Prrafodelista"/>
        <w:spacing w:line="276" w:lineRule="auto"/>
        <w:ind w:firstLine="720"/>
        <w:rPr>
          <w:rFonts w:ascii="Calibri Light" w:hAnsi="Calibri Light" w:cs="Calibri Light"/>
          <w:sz w:val="24"/>
          <w:szCs w:val="24"/>
          <w:lang w:val="es-ES"/>
        </w:rPr>
      </w:pPr>
      <w:r>
        <w:rPr>
          <w:rFonts w:ascii="Calibri Light" w:hAnsi="Calibri Light" w:cs="Calibri Light"/>
          <w:sz w:val="24"/>
          <w:szCs w:val="24"/>
          <w:lang w:val="es-ES"/>
        </w:rPr>
        <w:t>Al-OH + OH</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==&gt; Al-O</w:t>
      </w:r>
      <w:r>
        <w:rPr>
          <w:rFonts w:ascii="Calibri Light" w:hAnsi="Calibri Light" w:cs="Calibri Light"/>
          <w:sz w:val="24"/>
          <w:szCs w:val="24"/>
          <w:vertAlign w:val="superscript"/>
          <w:lang w:val="es-ES"/>
        </w:rPr>
        <w:t>-</w:t>
      </w:r>
      <w:r>
        <w:rPr>
          <w:rFonts w:ascii="Calibri Light" w:hAnsi="Calibri Light" w:cs="Calibri Light"/>
          <w:sz w:val="24"/>
          <w:szCs w:val="24"/>
          <w:lang w:val="es-ES"/>
        </w:rPr>
        <w:t xml:space="preserve"> + H</w:t>
      </w:r>
      <w:r>
        <w:rPr>
          <w:rFonts w:ascii="Calibri Light" w:hAnsi="Calibri Light" w:cs="Calibri Light"/>
          <w:sz w:val="24"/>
          <w:szCs w:val="24"/>
          <w:vertAlign w:val="subscript"/>
          <w:lang w:val="es-ES"/>
        </w:rPr>
        <w:t>2</w:t>
      </w:r>
      <w:r>
        <w:rPr>
          <w:rFonts w:ascii="Calibri Light" w:hAnsi="Calibri Light" w:cs="Calibri Light"/>
          <w:sz w:val="24"/>
          <w:szCs w:val="24"/>
          <w:lang w:val="es-ES"/>
        </w:rPr>
        <w:t>O</w:t>
      </w:r>
    </w:p>
    <w:p w:rsidR="00F41C39" w:rsidRDefault="001E18AF" w:rsidP="00ED49EC">
      <w:pPr>
        <w:spacing w:line="276" w:lineRule="auto"/>
        <w:rPr>
          <w:rFonts w:ascii="Calibri Light" w:hAnsi="Calibri Light" w:cs="Calibri Light"/>
          <w:sz w:val="24"/>
          <w:szCs w:val="24"/>
          <w:u w:val="single"/>
          <w:lang w:val="es-ES"/>
        </w:rPr>
      </w:pPr>
      <w:r w:rsidRPr="00953A18">
        <w:rPr>
          <w:rFonts w:ascii="Calibri Light" w:hAnsi="Calibri Light" w:cs="Calibri Light"/>
          <w:sz w:val="24"/>
          <w:szCs w:val="24"/>
          <w:u w:val="single"/>
          <w:lang w:val="es-ES"/>
        </w:rPr>
        <w:t>Formación</w:t>
      </w:r>
      <w:r w:rsidR="00BC7960" w:rsidRPr="00953A18">
        <w:rPr>
          <w:rFonts w:ascii="Calibri Light" w:hAnsi="Calibri Light" w:cs="Calibri Light"/>
          <w:sz w:val="24"/>
          <w:szCs w:val="24"/>
          <w:u w:val="single"/>
          <w:lang w:val="es-ES"/>
        </w:rPr>
        <w:t xml:space="preserve"> de oxihidróxidos</w:t>
      </w:r>
    </w:p>
    <w:p w:rsidR="00462EF2" w:rsidRDefault="00AE1577" w:rsidP="00ED49EC">
      <w:pPr>
        <w:spacing w:line="276" w:lineRule="auto"/>
        <w:rPr>
          <w:rFonts w:ascii="Calibri Light" w:hAnsi="Calibri Light" w:cs="Calibri Light"/>
          <w:sz w:val="24"/>
          <w:szCs w:val="24"/>
          <w:lang w:val="es-ES"/>
        </w:rPr>
      </w:pPr>
      <w:r w:rsidRPr="00AE1577">
        <w:rPr>
          <w:rFonts w:ascii="Calibri Light" w:hAnsi="Calibri Light" w:cs="Calibri Light"/>
          <w:sz w:val="24"/>
          <w:szCs w:val="24"/>
          <w:lang w:val="es-ES"/>
        </w:rPr>
        <w:t>Una</w:t>
      </w:r>
      <w:r>
        <w:rPr>
          <w:rFonts w:ascii="Calibri Light" w:hAnsi="Calibri Light" w:cs="Calibri Light"/>
          <w:sz w:val="24"/>
          <w:szCs w:val="24"/>
          <w:lang w:val="es-ES"/>
        </w:rPr>
        <w:t xml:space="preserve"> superficie de un oxido tiene </w:t>
      </w:r>
      <w:r w:rsidR="0034111F">
        <w:rPr>
          <w:rFonts w:ascii="Calibri Light" w:hAnsi="Calibri Light" w:cs="Calibri Light"/>
          <w:sz w:val="24"/>
          <w:szCs w:val="24"/>
          <w:lang w:val="es-ES"/>
        </w:rPr>
        <w:t>átomos</w:t>
      </w:r>
      <w:r>
        <w:rPr>
          <w:rFonts w:ascii="Calibri Light" w:hAnsi="Calibri Light" w:cs="Calibri Light"/>
          <w:sz w:val="24"/>
          <w:szCs w:val="24"/>
          <w:lang w:val="es-ES"/>
        </w:rPr>
        <w:t xml:space="preserve"> de metales y de oxigeno en su superficie. Cuando ese mineral entra en contacto con una solución, </w:t>
      </w:r>
      <w:r w:rsidR="0034111F">
        <w:rPr>
          <w:rFonts w:ascii="Calibri Light" w:hAnsi="Calibri Light" w:cs="Calibri Light"/>
          <w:sz w:val="24"/>
          <w:szCs w:val="24"/>
          <w:lang w:val="es-ES"/>
        </w:rPr>
        <w:t xml:space="preserve">se produce una coordinación con las moléculas de agua y se forma el </w:t>
      </w:r>
      <w:r w:rsidR="00462EF2">
        <w:rPr>
          <w:rFonts w:ascii="Calibri Light" w:hAnsi="Calibri Light" w:cs="Calibri Light"/>
          <w:sz w:val="24"/>
          <w:szCs w:val="24"/>
          <w:lang w:val="es-ES"/>
        </w:rPr>
        <w:t>oxihidróxido</w:t>
      </w:r>
      <w:r w:rsidR="0034111F">
        <w:rPr>
          <w:rFonts w:ascii="Calibri Light" w:hAnsi="Calibri Light" w:cs="Calibri Light"/>
          <w:sz w:val="24"/>
          <w:szCs w:val="24"/>
          <w:lang w:val="es-ES"/>
        </w:rPr>
        <w:t xml:space="preserve">. Los oxígenos del </w:t>
      </w:r>
      <w:r w:rsidR="00462EF2">
        <w:rPr>
          <w:rFonts w:ascii="Calibri Light" w:hAnsi="Calibri Light" w:cs="Calibri Light"/>
          <w:sz w:val="24"/>
          <w:szCs w:val="24"/>
          <w:lang w:val="es-ES"/>
        </w:rPr>
        <w:t xml:space="preserve">mineral se unen a uno o dos H+ y esto genera una carga en la superficie del mineral. </w:t>
      </w:r>
    </w:p>
    <w:p w:rsidR="00953A18" w:rsidRDefault="00462EF2" w:rsidP="00ED49EC">
      <w:pPr>
        <w:spacing w:line="276" w:lineRule="auto"/>
        <w:rPr>
          <w:rFonts w:ascii="Calibri Light" w:hAnsi="Calibri Light" w:cs="Calibri Light"/>
          <w:sz w:val="24"/>
          <w:szCs w:val="24"/>
          <w:u w:val="single"/>
          <w:lang w:val="es-ES"/>
        </w:rPr>
      </w:pPr>
      <w:r w:rsidRPr="00462EF2">
        <w:rPr>
          <w:rFonts w:ascii="Calibri Light" w:hAnsi="Calibri Light" w:cs="Calibri Light"/>
          <w:sz w:val="24"/>
          <w:szCs w:val="24"/>
          <w:u w:val="single"/>
          <w:lang w:val="es-ES"/>
        </w:rPr>
        <w:t>Carga neta total</w:t>
      </w:r>
    </w:p>
    <w:p w:rsidR="00867DB0" w:rsidRPr="003B6B3E" w:rsidRDefault="00867DB0" w:rsidP="00867DB0">
      <w:pPr>
        <w:spacing w:line="276" w:lineRule="auto"/>
        <w:jc w:val="center"/>
        <w:rPr>
          <w:rFonts w:ascii="Calibri Light" w:hAnsi="Calibri Light" w:cs="Calibri Light"/>
          <w:sz w:val="28"/>
          <w:szCs w:val="24"/>
          <w:vertAlign w:val="subscript"/>
          <w:lang w:val="es-ES"/>
        </w:rPr>
      </w:pPr>
      <w:proofErr w:type="spellStart"/>
      <w:proofErr w:type="gramStart"/>
      <w:r w:rsidRPr="003B6B3E">
        <w:rPr>
          <w:rFonts w:ascii="Calibri Light" w:hAnsi="Calibri Light" w:cs="Calibri Light"/>
          <w:sz w:val="28"/>
          <w:szCs w:val="24"/>
          <w:lang w:val="es-ES"/>
        </w:rPr>
        <w:t>σ</w:t>
      </w:r>
      <w:r w:rsidRPr="003B6B3E">
        <w:rPr>
          <w:rFonts w:ascii="Calibri Light" w:hAnsi="Calibri Light" w:cs="Calibri Light"/>
          <w:sz w:val="28"/>
          <w:szCs w:val="24"/>
          <w:vertAlign w:val="subscript"/>
          <w:lang w:val="es-ES"/>
        </w:rPr>
        <w:t>mineral</w:t>
      </w:r>
      <w:proofErr w:type="spellEnd"/>
      <w:proofErr w:type="gramEnd"/>
      <w:r w:rsidRPr="003B6B3E">
        <w:rPr>
          <w:rFonts w:ascii="Calibri Light" w:hAnsi="Calibri Light" w:cs="Calibri Light"/>
          <w:sz w:val="28"/>
          <w:szCs w:val="24"/>
          <w:lang w:val="es-ES"/>
        </w:rPr>
        <w:t xml:space="preserve"> = </w:t>
      </w:r>
      <w:proofErr w:type="spellStart"/>
      <w:r w:rsidRPr="003B6B3E">
        <w:rPr>
          <w:rFonts w:ascii="Calibri Light" w:hAnsi="Calibri Light" w:cs="Calibri Light"/>
          <w:sz w:val="28"/>
          <w:szCs w:val="24"/>
          <w:lang w:val="es-ES"/>
        </w:rPr>
        <w:t>σ</w:t>
      </w:r>
      <w:r w:rsidRPr="003B6B3E">
        <w:rPr>
          <w:rFonts w:ascii="Calibri Light" w:hAnsi="Calibri Light" w:cs="Calibri Light"/>
          <w:sz w:val="28"/>
          <w:szCs w:val="24"/>
          <w:vertAlign w:val="subscript"/>
          <w:lang w:val="es-ES"/>
        </w:rPr>
        <w:t>psc</w:t>
      </w:r>
      <w:proofErr w:type="spellEnd"/>
      <w:r w:rsidRPr="003B6B3E">
        <w:rPr>
          <w:rFonts w:ascii="Calibri Light" w:hAnsi="Calibri Light" w:cs="Calibri Light"/>
          <w:sz w:val="28"/>
          <w:szCs w:val="24"/>
          <w:lang w:val="es-ES"/>
        </w:rPr>
        <w:t xml:space="preserve"> + </w:t>
      </w:r>
      <w:proofErr w:type="spellStart"/>
      <w:r w:rsidRPr="003B6B3E">
        <w:rPr>
          <w:rFonts w:ascii="Calibri Light" w:hAnsi="Calibri Light" w:cs="Calibri Light"/>
          <w:sz w:val="28"/>
          <w:szCs w:val="24"/>
          <w:lang w:val="es-ES"/>
        </w:rPr>
        <w:t>σ</w:t>
      </w:r>
      <w:r w:rsidRPr="003B6B3E">
        <w:rPr>
          <w:rFonts w:ascii="Calibri Light" w:hAnsi="Calibri Light" w:cs="Calibri Light"/>
          <w:sz w:val="28"/>
          <w:szCs w:val="24"/>
          <w:vertAlign w:val="subscript"/>
          <w:lang w:val="es-ES"/>
        </w:rPr>
        <w:t>rexn</w:t>
      </w:r>
      <w:proofErr w:type="spellEnd"/>
    </w:p>
    <w:p w:rsidR="00867DB0" w:rsidRPr="00867DB0" w:rsidRDefault="00867DB0"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 carga neta de un mineral puede cambiar de signo, de + a - con incremento del pH. El pH en el cual la carga se hace cero se llama punto de carga cero (PZC) o </w:t>
      </w:r>
      <w:proofErr w:type="spellStart"/>
      <w:r>
        <w:rPr>
          <w:rFonts w:ascii="Calibri Light" w:hAnsi="Calibri Light" w:cs="Calibri Light"/>
          <w:sz w:val="24"/>
          <w:szCs w:val="24"/>
          <w:lang w:val="es-ES"/>
        </w:rPr>
        <w:t>pH</w:t>
      </w:r>
      <w:r>
        <w:rPr>
          <w:rFonts w:ascii="Calibri Light" w:hAnsi="Calibri Light" w:cs="Calibri Light"/>
          <w:sz w:val="24"/>
          <w:szCs w:val="24"/>
          <w:vertAlign w:val="subscript"/>
          <w:lang w:val="es-ES"/>
        </w:rPr>
        <w:t>pzc</w:t>
      </w:r>
      <w:proofErr w:type="spellEnd"/>
      <w:r>
        <w:rPr>
          <w:rFonts w:ascii="Calibri Light" w:hAnsi="Calibri Light" w:cs="Calibri Light"/>
          <w:sz w:val="24"/>
          <w:szCs w:val="24"/>
          <w:lang w:val="es-ES"/>
        </w:rPr>
        <w:t xml:space="preserve">. </w:t>
      </w:r>
      <w:r>
        <w:rPr>
          <w:rFonts w:ascii="Calibri Light" w:hAnsi="Calibri Light" w:cs="Calibri Light"/>
          <w:sz w:val="24"/>
          <w:szCs w:val="24"/>
          <w:lang w:val="es-ES"/>
        </w:rPr>
        <w:br/>
        <w:t xml:space="preserve">A </w:t>
      </w:r>
      <w:proofErr w:type="spellStart"/>
      <w:r>
        <w:rPr>
          <w:rFonts w:ascii="Calibri Light" w:hAnsi="Calibri Light" w:cs="Calibri Light"/>
          <w:sz w:val="24"/>
          <w:szCs w:val="24"/>
          <w:lang w:val="es-ES"/>
        </w:rPr>
        <w:t>pHs</w:t>
      </w:r>
      <w:proofErr w:type="spellEnd"/>
      <w:r>
        <w:rPr>
          <w:rFonts w:ascii="Calibri Light" w:hAnsi="Calibri Light" w:cs="Calibri Light"/>
          <w:sz w:val="24"/>
          <w:szCs w:val="24"/>
          <w:lang w:val="es-ES"/>
        </w:rPr>
        <w:t xml:space="preserve"> menores que el </w:t>
      </w:r>
      <w:proofErr w:type="spellStart"/>
      <w:r>
        <w:rPr>
          <w:rFonts w:ascii="Calibri Light" w:hAnsi="Calibri Light" w:cs="Calibri Light"/>
          <w:sz w:val="24"/>
          <w:szCs w:val="24"/>
          <w:lang w:val="es-ES"/>
        </w:rPr>
        <w:t>pH</w:t>
      </w:r>
      <w:r>
        <w:rPr>
          <w:rFonts w:ascii="Calibri Light" w:hAnsi="Calibri Light" w:cs="Calibri Light"/>
          <w:sz w:val="24"/>
          <w:szCs w:val="24"/>
          <w:vertAlign w:val="subscript"/>
          <w:lang w:val="es-ES"/>
        </w:rPr>
        <w:t>pzc</w:t>
      </w:r>
      <w:proofErr w:type="spellEnd"/>
      <w:r>
        <w:rPr>
          <w:rFonts w:ascii="Calibri Light" w:hAnsi="Calibri Light" w:cs="Calibri Light"/>
          <w:sz w:val="24"/>
          <w:szCs w:val="24"/>
          <w:lang w:val="es-ES"/>
        </w:rPr>
        <w:t xml:space="preserve">, un mineral tiene una carga neta positiva debido a reacciones y para </w:t>
      </w:r>
      <w:proofErr w:type="spellStart"/>
      <w:r>
        <w:rPr>
          <w:rFonts w:ascii="Calibri Light" w:hAnsi="Calibri Light" w:cs="Calibri Light"/>
          <w:sz w:val="24"/>
          <w:szCs w:val="24"/>
          <w:lang w:val="es-ES"/>
        </w:rPr>
        <w:t>pHs</w:t>
      </w:r>
      <w:proofErr w:type="spellEnd"/>
      <w:r>
        <w:rPr>
          <w:rFonts w:ascii="Calibri Light" w:hAnsi="Calibri Light" w:cs="Calibri Light"/>
          <w:sz w:val="24"/>
          <w:szCs w:val="24"/>
          <w:lang w:val="es-ES"/>
        </w:rPr>
        <w:t xml:space="preserve"> mas alto, el mineral tiene una carga neta negativa.  </w:t>
      </w:r>
    </w:p>
    <w:p w:rsidR="007C6592" w:rsidRPr="00CD1C6B" w:rsidRDefault="00CD1C6B" w:rsidP="00CE1635">
      <w:pPr>
        <w:spacing w:line="276" w:lineRule="auto"/>
        <w:rPr>
          <w:rFonts w:ascii="Calibri Light" w:hAnsi="Calibri Light" w:cs="Calibri Light"/>
          <w:sz w:val="24"/>
          <w:szCs w:val="24"/>
          <w:u w:val="single"/>
          <w:lang w:val="es-ES"/>
        </w:rPr>
      </w:pPr>
      <w:r w:rsidRPr="00CD1C6B">
        <w:rPr>
          <w:rFonts w:ascii="Calibri Light" w:hAnsi="Calibri Light" w:cs="Calibri Light"/>
          <w:sz w:val="24"/>
          <w:szCs w:val="24"/>
          <w:u w:val="single"/>
          <w:lang w:val="es-ES"/>
        </w:rPr>
        <w:t>Ejemplos de pH de punto de carga cero</w:t>
      </w:r>
    </w:p>
    <w:p w:rsidR="00CD1C6B" w:rsidRDefault="00CD1C6B" w:rsidP="00CE1635">
      <w:pPr>
        <w:spacing w:line="276" w:lineRule="auto"/>
        <w:rPr>
          <w:rFonts w:ascii="Calibri Light" w:hAnsi="Calibri Light" w:cs="Calibri Light"/>
          <w:sz w:val="24"/>
          <w:szCs w:val="24"/>
          <w:lang w:val="es-ES"/>
        </w:rPr>
      </w:pPr>
      <w:r>
        <w:rPr>
          <w:rFonts w:ascii="Calibri Light" w:hAnsi="Calibri Light" w:cs="Calibri Light"/>
          <w:sz w:val="24"/>
          <w:szCs w:val="24"/>
          <w:lang w:val="es-ES"/>
        </w:rPr>
        <w:t>Cuarzo</w:t>
      </w:r>
      <w:r w:rsidR="00081D83">
        <w:rPr>
          <w:rFonts w:ascii="Calibri Light" w:hAnsi="Calibri Light" w:cs="Calibri Light"/>
          <w:sz w:val="24"/>
          <w:szCs w:val="24"/>
          <w:lang w:val="es-ES"/>
        </w:rPr>
        <w:t xml:space="preserve">: 2 </w:t>
      </w:r>
      <w:r w:rsidR="002277AB">
        <w:rPr>
          <w:rFonts w:ascii="Calibri Light" w:hAnsi="Calibri Light" w:cs="Calibri Light"/>
          <w:sz w:val="24"/>
          <w:szCs w:val="24"/>
          <w:lang w:val="es-ES"/>
        </w:rPr>
        <w:t>–</w:t>
      </w:r>
      <w:r w:rsidR="00081D83">
        <w:rPr>
          <w:rFonts w:ascii="Calibri Light" w:hAnsi="Calibri Light" w:cs="Calibri Light"/>
          <w:sz w:val="24"/>
          <w:szCs w:val="24"/>
          <w:lang w:val="es-ES"/>
        </w:rPr>
        <w:t xml:space="preserve"> 3</w:t>
      </w:r>
      <w:r w:rsidR="002277AB">
        <w:rPr>
          <w:rFonts w:ascii="Calibri Light" w:hAnsi="Calibri Light" w:cs="Calibri Light"/>
          <w:sz w:val="24"/>
          <w:szCs w:val="24"/>
          <w:lang w:val="es-ES"/>
        </w:rPr>
        <w:t xml:space="preserve">, </w:t>
      </w:r>
      <w:r>
        <w:rPr>
          <w:rFonts w:ascii="Calibri Light" w:hAnsi="Calibri Light" w:cs="Calibri Light"/>
          <w:sz w:val="24"/>
          <w:szCs w:val="24"/>
          <w:lang w:val="es-ES"/>
        </w:rPr>
        <w:t>Albita</w:t>
      </w:r>
      <w:r w:rsidR="00081D83">
        <w:rPr>
          <w:rFonts w:ascii="Calibri Light" w:hAnsi="Calibri Light" w:cs="Calibri Light"/>
          <w:sz w:val="24"/>
          <w:szCs w:val="24"/>
          <w:lang w:val="es-ES"/>
        </w:rPr>
        <w:t>: 2</w:t>
      </w:r>
      <w:r w:rsidR="002277AB">
        <w:rPr>
          <w:rFonts w:ascii="Calibri Light" w:hAnsi="Calibri Light" w:cs="Calibri Light"/>
          <w:sz w:val="24"/>
          <w:szCs w:val="24"/>
          <w:lang w:val="es-ES"/>
        </w:rPr>
        <w:t xml:space="preserve">, </w:t>
      </w:r>
      <w:r>
        <w:rPr>
          <w:rFonts w:ascii="Calibri Light" w:hAnsi="Calibri Light" w:cs="Calibri Light"/>
          <w:sz w:val="24"/>
          <w:szCs w:val="24"/>
          <w:lang w:val="es-ES"/>
        </w:rPr>
        <w:t>Montmorillonita</w:t>
      </w:r>
      <w:r w:rsidR="00081D83">
        <w:rPr>
          <w:rFonts w:ascii="Calibri Light" w:hAnsi="Calibri Light" w:cs="Calibri Light"/>
          <w:sz w:val="24"/>
          <w:szCs w:val="24"/>
          <w:lang w:val="es-ES"/>
        </w:rPr>
        <w:t xml:space="preserve">: 2 </w:t>
      </w:r>
      <w:r w:rsidR="002277AB">
        <w:rPr>
          <w:rFonts w:ascii="Calibri Light" w:hAnsi="Calibri Light" w:cs="Calibri Light"/>
          <w:sz w:val="24"/>
          <w:szCs w:val="24"/>
          <w:lang w:val="es-ES"/>
        </w:rPr>
        <w:t>–</w:t>
      </w:r>
      <w:r w:rsidR="00081D83">
        <w:rPr>
          <w:rFonts w:ascii="Calibri Light" w:hAnsi="Calibri Light" w:cs="Calibri Light"/>
          <w:sz w:val="24"/>
          <w:szCs w:val="24"/>
          <w:lang w:val="es-ES"/>
        </w:rPr>
        <w:t xml:space="preserve"> 3</w:t>
      </w:r>
      <w:r w:rsidR="002277AB">
        <w:rPr>
          <w:rFonts w:ascii="Calibri Light" w:hAnsi="Calibri Light" w:cs="Calibri Light"/>
          <w:sz w:val="24"/>
          <w:szCs w:val="24"/>
          <w:lang w:val="es-ES"/>
        </w:rPr>
        <w:t xml:space="preserve">, </w:t>
      </w:r>
      <w:r>
        <w:rPr>
          <w:rFonts w:ascii="Calibri Light" w:hAnsi="Calibri Light" w:cs="Calibri Light"/>
          <w:sz w:val="24"/>
          <w:szCs w:val="24"/>
          <w:lang w:val="es-ES"/>
        </w:rPr>
        <w:t>Caolinita</w:t>
      </w:r>
      <w:r w:rsidR="00081D83">
        <w:rPr>
          <w:rFonts w:ascii="Calibri Light" w:hAnsi="Calibri Light" w:cs="Calibri Light"/>
          <w:sz w:val="24"/>
          <w:szCs w:val="24"/>
          <w:lang w:val="es-ES"/>
        </w:rPr>
        <w:t>: 4,6</w:t>
      </w:r>
      <w:r w:rsidR="002277AB">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Hematita</w:t>
      </w:r>
      <w:proofErr w:type="spellEnd"/>
      <w:r w:rsidR="00081D83">
        <w:rPr>
          <w:rFonts w:ascii="Calibri Light" w:hAnsi="Calibri Light" w:cs="Calibri Light"/>
          <w:sz w:val="24"/>
          <w:szCs w:val="24"/>
          <w:lang w:val="es-ES"/>
        </w:rPr>
        <w:t xml:space="preserve">: 5 </w:t>
      </w:r>
      <w:r w:rsidR="002277AB">
        <w:rPr>
          <w:rFonts w:ascii="Calibri Light" w:hAnsi="Calibri Light" w:cs="Calibri Light"/>
          <w:sz w:val="24"/>
          <w:szCs w:val="24"/>
          <w:lang w:val="es-ES"/>
        </w:rPr>
        <w:t>–</w:t>
      </w:r>
      <w:r w:rsidR="00081D83">
        <w:rPr>
          <w:rFonts w:ascii="Calibri Light" w:hAnsi="Calibri Light" w:cs="Calibri Light"/>
          <w:sz w:val="24"/>
          <w:szCs w:val="24"/>
          <w:lang w:val="es-ES"/>
        </w:rPr>
        <w:t xml:space="preserve"> 9</w:t>
      </w:r>
      <w:r w:rsidR="002277AB">
        <w:rPr>
          <w:rFonts w:ascii="Calibri Light" w:hAnsi="Calibri Light" w:cs="Calibri Light"/>
          <w:sz w:val="24"/>
          <w:szCs w:val="24"/>
          <w:lang w:val="es-ES"/>
        </w:rPr>
        <w:t xml:space="preserve">, </w:t>
      </w:r>
      <w:r>
        <w:rPr>
          <w:rFonts w:ascii="Calibri Light" w:hAnsi="Calibri Light" w:cs="Calibri Light"/>
          <w:sz w:val="24"/>
          <w:szCs w:val="24"/>
          <w:lang w:val="es-ES"/>
        </w:rPr>
        <w:t>Goethita</w:t>
      </w:r>
      <w:r w:rsidR="00081D83">
        <w:rPr>
          <w:rFonts w:ascii="Calibri Light" w:hAnsi="Calibri Light" w:cs="Calibri Light"/>
          <w:sz w:val="24"/>
          <w:szCs w:val="24"/>
          <w:lang w:val="es-ES"/>
        </w:rPr>
        <w:t>: 7.3 -7.8</w:t>
      </w:r>
      <w:r w:rsidR="002277AB">
        <w:rPr>
          <w:rFonts w:ascii="Calibri Light" w:hAnsi="Calibri Light" w:cs="Calibri Light"/>
          <w:sz w:val="24"/>
          <w:szCs w:val="24"/>
          <w:lang w:val="es-ES"/>
        </w:rPr>
        <w:t xml:space="preserve">, </w:t>
      </w:r>
      <w:r w:rsidR="00045335">
        <w:rPr>
          <w:rFonts w:ascii="Calibri Light" w:hAnsi="Calibri Light" w:cs="Calibri Light"/>
          <w:sz w:val="24"/>
          <w:szCs w:val="24"/>
          <w:lang w:val="es-ES"/>
        </w:rPr>
        <w:t>Gibbsita</w:t>
      </w:r>
      <w:r w:rsidR="00081D83">
        <w:rPr>
          <w:rFonts w:ascii="Calibri Light" w:hAnsi="Calibri Light" w:cs="Calibri Light"/>
          <w:sz w:val="24"/>
          <w:szCs w:val="24"/>
          <w:lang w:val="es-ES"/>
        </w:rPr>
        <w:t>: 9</w:t>
      </w:r>
      <w:r>
        <w:rPr>
          <w:rFonts w:ascii="Calibri Light" w:hAnsi="Calibri Light" w:cs="Calibri Light"/>
          <w:sz w:val="24"/>
          <w:szCs w:val="24"/>
          <w:lang w:val="es-ES"/>
        </w:rPr>
        <w:br/>
      </w:r>
      <w:r w:rsidR="00045335">
        <w:rPr>
          <w:rFonts w:ascii="Calibri Light" w:hAnsi="Calibri Light" w:cs="Calibri Light"/>
          <w:sz w:val="24"/>
          <w:szCs w:val="24"/>
          <w:lang w:val="es-ES"/>
        </w:rPr>
        <w:t>Corindón</w:t>
      </w:r>
      <w:r w:rsidR="00081D83">
        <w:rPr>
          <w:rFonts w:ascii="Calibri Light" w:hAnsi="Calibri Light" w:cs="Calibri Light"/>
          <w:sz w:val="24"/>
          <w:szCs w:val="24"/>
          <w:lang w:val="es-ES"/>
        </w:rPr>
        <w:t>: 8</w:t>
      </w:r>
      <w:r w:rsidR="003E10A3">
        <w:rPr>
          <w:rFonts w:ascii="Calibri Light" w:hAnsi="Calibri Light" w:cs="Calibri Light"/>
          <w:sz w:val="24"/>
          <w:szCs w:val="24"/>
          <w:lang w:val="es-ES"/>
        </w:rPr>
        <w:t xml:space="preserve"> – </w:t>
      </w:r>
      <w:r w:rsidR="00081D83">
        <w:rPr>
          <w:rFonts w:ascii="Calibri Light" w:hAnsi="Calibri Light" w:cs="Calibri Light"/>
          <w:sz w:val="24"/>
          <w:szCs w:val="24"/>
          <w:lang w:val="es-ES"/>
        </w:rPr>
        <w:t>9</w:t>
      </w:r>
    </w:p>
    <w:p w:rsidR="00045335" w:rsidRDefault="00045335" w:rsidP="00CE1635">
      <w:pPr>
        <w:pStyle w:val="Prrafodelista"/>
        <w:numPr>
          <w:ilvl w:val="0"/>
          <w:numId w:val="16"/>
        </w:numPr>
        <w:spacing w:line="276" w:lineRule="auto"/>
        <w:rPr>
          <w:rFonts w:ascii="Calibri Light" w:hAnsi="Calibri Light" w:cs="Calibri Light"/>
          <w:sz w:val="24"/>
          <w:szCs w:val="24"/>
          <w:lang w:val="es-ES"/>
        </w:rPr>
      </w:pPr>
      <w:proofErr w:type="spellStart"/>
      <w:r w:rsidRPr="00045335">
        <w:rPr>
          <w:rFonts w:ascii="Calibri Light" w:hAnsi="Calibri Light" w:cs="Calibri Light"/>
          <w:sz w:val="24"/>
          <w:szCs w:val="24"/>
          <w:lang w:val="es-ES"/>
        </w:rPr>
        <w:t>Qz</w:t>
      </w:r>
      <w:proofErr w:type="spellEnd"/>
      <w:r w:rsidRPr="00045335">
        <w:rPr>
          <w:rFonts w:ascii="Calibri Light" w:hAnsi="Calibri Light" w:cs="Calibri Light"/>
          <w:sz w:val="24"/>
          <w:szCs w:val="24"/>
          <w:lang w:val="es-ES"/>
        </w:rPr>
        <w:t xml:space="preserve"> y Ab tienen cargas superficiales negativas en la mayoría de las soluciones ácidas y atraen cationes hacia sus superficies para neutralizar la carga negativa. </w:t>
      </w:r>
    </w:p>
    <w:p w:rsidR="00045335" w:rsidRDefault="00045335" w:rsidP="00CE1635">
      <w:pPr>
        <w:pStyle w:val="Prrafodelista"/>
        <w:numPr>
          <w:ilvl w:val="0"/>
          <w:numId w:val="16"/>
        </w:numPr>
        <w:spacing w:line="276" w:lineRule="auto"/>
        <w:rPr>
          <w:rFonts w:ascii="Calibri Light" w:hAnsi="Calibri Light" w:cs="Calibri Light"/>
          <w:sz w:val="24"/>
          <w:szCs w:val="24"/>
          <w:lang w:val="es-ES"/>
        </w:rPr>
      </w:pPr>
      <w:r w:rsidRPr="00045335">
        <w:rPr>
          <w:rFonts w:ascii="Calibri Light" w:hAnsi="Calibri Light" w:cs="Calibri Light"/>
          <w:sz w:val="24"/>
          <w:szCs w:val="24"/>
          <w:lang w:val="es-ES"/>
        </w:rPr>
        <w:t xml:space="preserve">Los óxidos e hidróxidos de Al (Corindón y Gibbsita) tienen cargas superficiales positivas en soluciones con pH inferior a 9 y atraen especies acuosas con cargas negativas en su superficie. </w:t>
      </w:r>
    </w:p>
    <w:p w:rsidR="00045335" w:rsidRDefault="00045335" w:rsidP="00CE1635">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 carga superficial de óxidos e hidróxidos de Fe puede ser positiva o negativa en el rango de pH de la mayoría de las soluciones naturales. En océanos tienen cargas negativas. </w:t>
      </w:r>
    </w:p>
    <w:p w:rsidR="00045335" w:rsidRDefault="00045335" w:rsidP="00CE1635">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Los sulfuros y </w:t>
      </w:r>
      <w:r w:rsidR="008348C0">
        <w:rPr>
          <w:rFonts w:ascii="Calibri Light" w:hAnsi="Calibri Light" w:cs="Calibri Light"/>
          <w:sz w:val="24"/>
          <w:szCs w:val="24"/>
          <w:lang w:val="es-ES"/>
        </w:rPr>
        <w:t>partículas</w:t>
      </w:r>
      <w:r>
        <w:rPr>
          <w:rFonts w:ascii="Calibri Light" w:hAnsi="Calibri Light" w:cs="Calibri Light"/>
          <w:sz w:val="24"/>
          <w:szCs w:val="24"/>
          <w:lang w:val="es-ES"/>
        </w:rPr>
        <w:t xml:space="preserve"> </w:t>
      </w:r>
      <w:r w:rsidR="008348C0">
        <w:rPr>
          <w:rFonts w:ascii="Calibri Light" w:hAnsi="Calibri Light" w:cs="Calibri Light"/>
          <w:sz w:val="24"/>
          <w:szCs w:val="24"/>
          <w:lang w:val="es-ES"/>
        </w:rPr>
        <w:t>orgánicas</w:t>
      </w:r>
      <w:r>
        <w:rPr>
          <w:rFonts w:ascii="Calibri Light" w:hAnsi="Calibri Light" w:cs="Calibri Light"/>
          <w:sz w:val="24"/>
          <w:szCs w:val="24"/>
          <w:lang w:val="es-ES"/>
        </w:rPr>
        <w:t xml:space="preserve"> tienen carga negativa por encima del rango de pH de la mayoría del agua </w:t>
      </w:r>
      <w:r w:rsidR="008348C0">
        <w:rPr>
          <w:rFonts w:ascii="Calibri Light" w:hAnsi="Calibri Light" w:cs="Calibri Light"/>
          <w:sz w:val="24"/>
          <w:szCs w:val="24"/>
          <w:lang w:val="es-ES"/>
        </w:rPr>
        <w:t>natural</w:t>
      </w:r>
      <w:r>
        <w:rPr>
          <w:rFonts w:ascii="Calibri Light" w:hAnsi="Calibri Light" w:cs="Calibri Light"/>
          <w:sz w:val="24"/>
          <w:szCs w:val="24"/>
          <w:lang w:val="es-ES"/>
        </w:rPr>
        <w:t xml:space="preserve">. </w:t>
      </w:r>
    </w:p>
    <w:p w:rsidR="002277AB" w:rsidRPr="00BB24BD" w:rsidRDefault="00747943" w:rsidP="002277AB">
      <w:pPr>
        <w:spacing w:line="276" w:lineRule="auto"/>
        <w:rPr>
          <w:rFonts w:ascii="Calibri Light" w:hAnsi="Calibri Light" w:cs="Calibri Light"/>
          <w:sz w:val="24"/>
          <w:szCs w:val="24"/>
          <w:u w:val="single"/>
          <w:lang w:val="es-ES"/>
        </w:rPr>
      </w:pPr>
      <w:r w:rsidRPr="00BB24BD">
        <w:rPr>
          <w:rFonts w:ascii="Calibri Light" w:hAnsi="Calibri Light" w:cs="Calibri Light"/>
          <w:sz w:val="24"/>
          <w:szCs w:val="24"/>
          <w:u w:val="single"/>
          <w:lang w:val="es-ES"/>
        </w:rPr>
        <w:t>Acumulaciones de iones en la superficie mineral</w:t>
      </w:r>
    </w:p>
    <w:p w:rsidR="009D30CF" w:rsidRDefault="00747943" w:rsidP="002277A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En la superficie del mineral </w:t>
      </w:r>
      <w:r w:rsidR="009D30CF">
        <w:rPr>
          <w:rFonts w:ascii="Calibri Light" w:hAnsi="Calibri Light" w:cs="Calibri Light"/>
          <w:sz w:val="24"/>
          <w:szCs w:val="24"/>
          <w:lang w:val="es-ES"/>
        </w:rPr>
        <w:t xml:space="preserve">los iones </w:t>
      </w:r>
      <w:r w:rsidR="008570A8">
        <w:rPr>
          <w:rFonts w:ascii="Calibri Light" w:hAnsi="Calibri Light" w:cs="Calibri Light"/>
          <w:sz w:val="24"/>
          <w:szCs w:val="24"/>
          <w:lang w:val="es-ES"/>
        </w:rPr>
        <w:t>se disponen de manera de neutralizar</w:t>
      </w:r>
      <w:r w:rsidR="009D30CF">
        <w:rPr>
          <w:rFonts w:ascii="Calibri Light" w:hAnsi="Calibri Light" w:cs="Calibri Light"/>
          <w:sz w:val="24"/>
          <w:szCs w:val="24"/>
          <w:lang w:val="es-ES"/>
        </w:rPr>
        <w:t xml:space="preserve"> las cargas. Existe una </w:t>
      </w:r>
      <w:r w:rsidR="008570A8">
        <w:rPr>
          <w:rFonts w:ascii="Calibri Light" w:hAnsi="Calibri Light" w:cs="Calibri Light"/>
          <w:sz w:val="24"/>
          <w:szCs w:val="24"/>
          <w:lang w:val="es-ES"/>
        </w:rPr>
        <w:t>capa externa que tiene una dimensión fija</w:t>
      </w:r>
      <w:r w:rsidR="009D30CF">
        <w:rPr>
          <w:rFonts w:ascii="Calibri Light" w:hAnsi="Calibri Light" w:cs="Calibri Light"/>
          <w:sz w:val="24"/>
          <w:szCs w:val="24"/>
          <w:lang w:val="es-ES"/>
        </w:rPr>
        <w:t xml:space="preserve"> y está u</w:t>
      </w:r>
      <w:r w:rsidR="008570A8">
        <w:rPr>
          <w:rFonts w:ascii="Calibri Light" w:hAnsi="Calibri Light" w:cs="Calibri Light"/>
          <w:sz w:val="24"/>
          <w:szCs w:val="24"/>
          <w:lang w:val="es-ES"/>
        </w:rPr>
        <w:t>nida a la superficie del mineral por fuerzas electrostáticas</w:t>
      </w:r>
      <w:r w:rsidR="009D30CF">
        <w:rPr>
          <w:rFonts w:ascii="Calibri Light" w:hAnsi="Calibri Light" w:cs="Calibri Light"/>
          <w:sz w:val="24"/>
          <w:szCs w:val="24"/>
          <w:lang w:val="es-ES"/>
        </w:rPr>
        <w:t xml:space="preserve"> y una capa difusa (</w:t>
      </w:r>
      <w:proofErr w:type="spellStart"/>
      <w:r w:rsidR="00F40466">
        <w:rPr>
          <w:rFonts w:ascii="Calibri Light" w:hAnsi="Calibri Light" w:cs="Calibri Light"/>
          <w:sz w:val="24"/>
          <w:szCs w:val="24"/>
          <w:lang w:val="es-ES"/>
        </w:rPr>
        <w:t>Gouy</w:t>
      </w:r>
      <w:proofErr w:type="spellEnd"/>
      <w:r w:rsidR="009D30CF">
        <w:rPr>
          <w:rFonts w:ascii="Calibri Light" w:hAnsi="Calibri Light" w:cs="Calibri Light"/>
          <w:sz w:val="24"/>
          <w:szCs w:val="24"/>
          <w:lang w:val="es-ES"/>
        </w:rPr>
        <w:t xml:space="preserve">) de </w:t>
      </w:r>
      <w:r w:rsidR="008570A8">
        <w:rPr>
          <w:rFonts w:ascii="Calibri Light" w:hAnsi="Calibri Light" w:cs="Calibri Light"/>
          <w:sz w:val="24"/>
          <w:szCs w:val="24"/>
          <w:lang w:val="es-ES"/>
        </w:rPr>
        <w:t>espesor variable. E</w:t>
      </w:r>
      <w:r w:rsidR="009D30CF">
        <w:rPr>
          <w:rFonts w:ascii="Calibri Light" w:hAnsi="Calibri Light" w:cs="Calibri Light"/>
          <w:sz w:val="24"/>
          <w:szCs w:val="24"/>
          <w:lang w:val="es-ES"/>
        </w:rPr>
        <w:t>n e</w:t>
      </w:r>
      <w:r w:rsidR="008570A8">
        <w:rPr>
          <w:rFonts w:ascii="Calibri Light" w:hAnsi="Calibri Light" w:cs="Calibri Light"/>
          <w:sz w:val="24"/>
          <w:szCs w:val="24"/>
          <w:lang w:val="es-ES"/>
        </w:rPr>
        <w:t xml:space="preserve">sta capa los iones tienen </w:t>
      </w:r>
      <w:r w:rsidR="00F40466">
        <w:rPr>
          <w:rFonts w:ascii="Calibri Light" w:hAnsi="Calibri Light" w:cs="Calibri Light"/>
          <w:sz w:val="24"/>
          <w:szCs w:val="24"/>
          <w:lang w:val="es-ES"/>
        </w:rPr>
        <w:t>más</w:t>
      </w:r>
      <w:r w:rsidR="008570A8">
        <w:rPr>
          <w:rFonts w:ascii="Calibri Light" w:hAnsi="Calibri Light" w:cs="Calibri Light"/>
          <w:sz w:val="24"/>
          <w:szCs w:val="24"/>
          <w:lang w:val="es-ES"/>
        </w:rPr>
        <w:t xml:space="preserve"> libert</w:t>
      </w:r>
      <w:r w:rsidR="00F40466">
        <w:rPr>
          <w:rFonts w:ascii="Calibri Light" w:hAnsi="Calibri Light" w:cs="Calibri Light"/>
          <w:sz w:val="24"/>
          <w:szCs w:val="24"/>
          <w:lang w:val="es-ES"/>
        </w:rPr>
        <w:t xml:space="preserve">ad </w:t>
      </w:r>
      <w:r w:rsidR="009D30CF">
        <w:rPr>
          <w:rFonts w:ascii="Calibri Light" w:hAnsi="Calibri Light" w:cs="Calibri Light"/>
          <w:sz w:val="24"/>
          <w:szCs w:val="24"/>
          <w:lang w:val="es-ES"/>
        </w:rPr>
        <w:t xml:space="preserve">de movimiento y se agrupan con signos opuestos para lograr la neutralidad. En esta capa también se dan fenómenos de solvatación donde un ion metálico o protón está rodeado por otros iones. </w:t>
      </w:r>
    </w:p>
    <w:p w:rsidR="009D30CF" w:rsidRPr="009D30CF" w:rsidRDefault="009D30CF" w:rsidP="002277AB">
      <w:pPr>
        <w:spacing w:line="276" w:lineRule="auto"/>
        <w:rPr>
          <w:rFonts w:ascii="Calibri Light" w:hAnsi="Calibri Light" w:cs="Calibri Light"/>
          <w:sz w:val="24"/>
          <w:szCs w:val="24"/>
          <w:u w:val="single"/>
          <w:lang w:val="es-ES"/>
        </w:rPr>
      </w:pPr>
      <w:r w:rsidRPr="009D30CF">
        <w:rPr>
          <w:rFonts w:ascii="Calibri Light" w:hAnsi="Calibri Light" w:cs="Calibri Light"/>
          <w:sz w:val="24"/>
          <w:szCs w:val="24"/>
          <w:u w:val="single"/>
          <w:lang w:val="es-ES"/>
        </w:rPr>
        <w:t>Espesor de la capa externa difusa (</w:t>
      </w:r>
      <w:proofErr w:type="spellStart"/>
      <w:r w:rsidRPr="009D30CF">
        <w:rPr>
          <w:rFonts w:ascii="Calibri Light" w:hAnsi="Calibri Light" w:cs="Calibri Light"/>
          <w:sz w:val="24"/>
          <w:szCs w:val="24"/>
          <w:u w:val="single"/>
          <w:lang w:val="es-ES"/>
        </w:rPr>
        <w:t>Gouy</w:t>
      </w:r>
      <w:proofErr w:type="spellEnd"/>
      <w:r w:rsidRPr="009D30CF">
        <w:rPr>
          <w:rFonts w:ascii="Calibri Light" w:hAnsi="Calibri Light" w:cs="Calibri Light"/>
          <w:sz w:val="24"/>
          <w:szCs w:val="24"/>
          <w:u w:val="single"/>
          <w:lang w:val="es-ES"/>
        </w:rPr>
        <w:t>)</w:t>
      </w:r>
    </w:p>
    <w:p w:rsidR="009D30CF" w:rsidRDefault="009D30CF" w:rsidP="002277A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 </w:t>
      </w:r>
      <w:r w:rsidR="00F87F0C">
        <w:rPr>
          <w:rFonts w:ascii="Calibri Light" w:hAnsi="Calibri Light" w:cs="Calibri Light"/>
          <w:sz w:val="24"/>
          <w:szCs w:val="24"/>
          <w:lang w:val="es-ES"/>
        </w:rPr>
        <w:t xml:space="preserve">En soluciones diluidas, la capa externa difusa es delgada. </w:t>
      </w:r>
      <w:r w:rsidR="008B2585">
        <w:rPr>
          <w:rFonts w:ascii="Calibri Light" w:hAnsi="Calibri Light" w:cs="Calibri Light"/>
          <w:sz w:val="24"/>
          <w:szCs w:val="24"/>
          <w:lang w:val="es-ES"/>
        </w:rPr>
        <w:t xml:space="preserve">En soluciones con </w:t>
      </w:r>
      <w:r w:rsidR="00F87F0C">
        <w:rPr>
          <w:rFonts w:ascii="Calibri Light" w:hAnsi="Calibri Light" w:cs="Calibri Light"/>
          <w:sz w:val="24"/>
          <w:szCs w:val="24"/>
          <w:lang w:val="es-ES"/>
        </w:rPr>
        <w:t>alta</w:t>
      </w:r>
      <w:r w:rsidR="008B2585">
        <w:rPr>
          <w:rFonts w:ascii="Calibri Light" w:hAnsi="Calibri Light" w:cs="Calibri Light"/>
          <w:sz w:val="24"/>
          <w:szCs w:val="24"/>
          <w:lang w:val="es-ES"/>
        </w:rPr>
        <w:t xml:space="preserve"> fuerza iónica (</w:t>
      </w:r>
      <w:r w:rsidR="00F87F0C">
        <w:rPr>
          <w:rFonts w:ascii="Calibri Light" w:hAnsi="Calibri Light" w:cs="Calibri Light"/>
          <w:sz w:val="24"/>
          <w:szCs w:val="24"/>
          <w:lang w:val="es-ES"/>
        </w:rPr>
        <w:t>I</w:t>
      </w:r>
      <w:r w:rsidR="008B2585">
        <w:rPr>
          <w:rFonts w:ascii="Calibri Light" w:hAnsi="Calibri Light" w:cs="Calibri Light"/>
          <w:sz w:val="24"/>
          <w:szCs w:val="24"/>
          <w:lang w:val="es-ES"/>
        </w:rPr>
        <w:t xml:space="preserve">) como </w:t>
      </w:r>
      <w:r w:rsidR="00F87F0C">
        <w:rPr>
          <w:rFonts w:ascii="Calibri Light" w:hAnsi="Calibri Light" w:cs="Calibri Light"/>
          <w:sz w:val="24"/>
          <w:szCs w:val="24"/>
          <w:lang w:val="es-ES"/>
        </w:rPr>
        <w:t>aguas salinas</w:t>
      </w:r>
      <w:r w:rsidR="008B2585">
        <w:rPr>
          <w:rFonts w:ascii="Calibri Light" w:hAnsi="Calibri Light" w:cs="Calibri Light"/>
          <w:sz w:val="24"/>
          <w:szCs w:val="24"/>
          <w:lang w:val="es-ES"/>
        </w:rPr>
        <w:t>, la capa será</w:t>
      </w:r>
      <w:r w:rsidR="00F87F0C">
        <w:rPr>
          <w:rFonts w:ascii="Calibri Light" w:hAnsi="Calibri Light" w:cs="Calibri Light"/>
          <w:sz w:val="24"/>
          <w:szCs w:val="24"/>
          <w:lang w:val="es-ES"/>
        </w:rPr>
        <w:t xml:space="preserve"> más gruesa. </w:t>
      </w:r>
      <w:r w:rsidR="008B2585">
        <w:rPr>
          <w:rFonts w:ascii="Calibri Light" w:hAnsi="Calibri Light" w:cs="Calibri Light"/>
          <w:sz w:val="24"/>
          <w:szCs w:val="24"/>
          <w:lang w:val="es-ES"/>
        </w:rPr>
        <w:t xml:space="preserve">Es decir, para neutralizar las cargas se forma una doble capa.  </w:t>
      </w:r>
    </w:p>
    <w:p w:rsidR="00A9667E" w:rsidRDefault="00F87F0C" w:rsidP="00F87F0C">
      <w:pPr>
        <w:spacing w:line="276" w:lineRule="auto"/>
        <w:rPr>
          <w:rFonts w:ascii="Calibri Light" w:hAnsi="Calibri Light" w:cs="Calibri Light"/>
          <w:sz w:val="24"/>
          <w:szCs w:val="24"/>
          <w:lang w:val="es-ES"/>
        </w:rPr>
      </w:pPr>
      <w:r w:rsidRPr="00F87F0C">
        <w:rPr>
          <w:rFonts w:ascii="Calibri Light" w:hAnsi="Calibri Light" w:cs="Calibri Light"/>
          <w:sz w:val="24"/>
          <w:szCs w:val="24"/>
          <w:u w:val="single"/>
          <w:lang w:val="es-ES"/>
        </w:rPr>
        <w:lastRenderedPageBreak/>
        <w:t xml:space="preserve">Balance eléctrico entre la superficie mineral y la carga neta de la capa </w:t>
      </w:r>
      <w:proofErr w:type="spellStart"/>
      <w:r w:rsidRPr="00F87F0C">
        <w:rPr>
          <w:rFonts w:ascii="Calibri Light" w:hAnsi="Calibri Light" w:cs="Calibri Light"/>
          <w:sz w:val="24"/>
          <w:szCs w:val="24"/>
          <w:u w:val="single"/>
          <w:lang w:val="es-ES"/>
        </w:rPr>
        <w:t>Gouy</w:t>
      </w:r>
      <w:proofErr w:type="spellEnd"/>
      <w:r w:rsidR="007E67B8">
        <w:rPr>
          <w:rFonts w:ascii="Calibri Light" w:hAnsi="Calibri Light" w:cs="Calibri Light"/>
          <w:sz w:val="24"/>
          <w:szCs w:val="24"/>
          <w:u w:val="single"/>
          <w:lang w:val="es-ES"/>
        </w:rPr>
        <w:t>:</w:t>
      </w:r>
      <w:r w:rsidR="007E67B8" w:rsidRPr="007E67B8">
        <w:rPr>
          <w:rFonts w:ascii="Calibri Light" w:hAnsi="Calibri Light" w:cs="Calibri Light"/>
          <w:sz w:val="24"/>
          <w:szCs w:val="24"/>
          <w:lang w:val="es-ES"/>
        </w:rPr>
        <w:t xml:space="preserve"> </w:t>
      </w:r>
      <w:proofErr w:type="spellStart"/>
      <w:r w:rsidRPr="003B6B3E">
        <w:rPr>
          <w:rFonts w:ascii="Calibri Light" w:hAnsi="Calibri Light" w:cs="Calibri Light"/>
          <w:sz w:val="28"/>
          <w:szCs w:val="24"/>
          <w:lang w:val="es-ES"/>
        </w:rPr>
        <w:t>σ</w:t>
      </w:r>
      <w:r w:rsidRPr="003B6B3E">
        <w:rPr>
          <w:rFonts w:ascii="Calibri Light" w:hAnsi="Calibri Light" w:cs="Calibri Light"/>
          <w:sz w:val="28"/>
          <w:szCs w:val="24"/>
          <w:vertAlign w:val="subscript"/>
          <w:lang w:val="es-ES"/>
        </w:rPr>
        <w:t>mineral</w:t>
      </w:r>
      <w:proofErr w:type="spellEnd"/>
      <w:r w:rsidRPr="003B6B3E">
        <w:rPr>
          <w:rFonts w:ascii="Calibri Light" w:hAnsi="Calibri Light" w:cs="Calibri Light"/>
          <w:sz w:val="28"/>
          <w:szCs w:val="24"/>
          <w:lang w:val="es-ES"/>
        </w:rPr>
        <w:t xml:space="preserve"> </w:t>
      </w:r>
      <w:r w:rsidR="001B2BDD">
        <w:rPr>
          <w:rFonts w:ascii="Calibri Light" w:hAnsi="Calibri Light" w:cs="Calibri Light"/>
          <w:sz w:val="28"/>
          <w:szCs w:val="24"/>
          <w:lang w:val="es-ES"/>
        </w:rPr>
        <w:t>+</w:t>
      </w:r>
      <w:r w:rsidRPr="003B6B3E">
        <w:rPr>
          <w:rFonts w:ascii="Calibri Light" w:hAnsi="Calibri Light" w:cs="Calibri Light"/>
          <w:sz w:val="28"/>
          <w:szCs w:val="24"/>
          <w:lang w:val="es-ES"/>
        </w:rPr>
        <w:t xml:space="preserve"> </w:t>
      </w:r>
      <w:proofErr w:type="spellStart"/>
      <w:r w:rsidRPr="003B6B3E">
        <w:rPr>
          <w:rFonts w:ascii="Calibri Light" w:hAnsi="Calibri Light" w:cs="Calibri Light"/>
          <w:sz w:val="28"/>
          <w:szCs w:val="24"/>
          <w:lang w:val="es-ES"/>
        </w:rPr>
        <w:t>σ</w:t>
      </w:r>
      <w:r w:rsidR="001B2BDD">
        <w:rPr>
          <w:rFonts w:ascii="Calibri Light" w:hAnsi="Calibri Light" w:cs="Calibri Light"/>
          <w:sz w:val="28"/>
          <w:szCs w:val="24"/>
          <w:vertAlign w:val="subscript"/>
          <w:lang w:val="es-ES"/>
        </w:rPr>
        <w:t>difusa</w:t>
      </w:r>
      <w:proofErr w:type="spellEnd"/>
      <w:r w:rsidRPr="003B6B3E">
        <w:rPr>
          <w:rFonts w:ascii="Calibri Light" w:hAnsi="Calibri Light" w:cs="Calibri Light"/>
          <w:sz w:val="28"/>
          <w:szCs w:val="24"/>
          <w:lang w:val="es-ES"/>
        </w:rPr>
        <w:t xml:space="preserve"> </w:t>
      </w:r>
      <w:r w:rsidR="001B2BDD">
        <w:rPr>
          <w:rFonts w:ascii="Calibri Light" w:hAnsi="Calibri Light" w:cs="Calibri Light"/>
          <w:sz w:val="28"/>
          <w:szCs w:val="24"/>
          <w:lang w:val="es-ES"/>
        </w:rPr>
        <w:t>= 0</w:t>
      </w:r>
      <w:r w:rsidR="00A9667E">
        <w:rPr>
          <w:rFonts w:ascii="Calibri Light" w:hAnsi="Calibri Light" w:cs="Calibri Light"/>
          <w:sz w:val="28"/>
          <w:szCs w:val="24"/>
          <w:lang w:val="es-ES"/>
        </w:rPr>
        <w:t xml:space="preserve">. </w:t>
      </w:r>
      <w:r w:rsidR="00A9667E">
        <w:rPr>
          <w:rFonts w:ascii="Calibri Light" w:hAnsi="Calibri Light" w:cs="Calibri Light"/>
          <w:sz w:val="28"/>
          <w:szCs w:val="24"/>
          <w:lang w:val="es-ES"/>
        </w:rPr>
        <w:br/>
      </w:r>
      <w:r w:rsidR="009E3756">
        <w:rPr>
          <w:rFonts w:ascii="Calibri Light" w:hAnsi="Calibri Light" w:cs="Calibri Light"/>
          <w:sz w:val="24"/>
          <w:szCs w:val="24"/>
          <w:lang w:val="es-ES"/>
        </w:rPr>
        <w:t xml:space="preserve">Existe un balance eléctrico entre la carga del mineral y la carga neta de la capa externa difusa en los alrededores de la solución. </w:t>
      </w:r>
      <w:r w:rsidR="007665AA">
        <w:rPr>
          <w:rFonts w:ascii="Calibri Light" w:hAnsi="Calibri Light" w:cs="Calibri Light"/>
          <w:sz w:val="24"/>
          <w:szCs w:val="24"/>
          <w:lang w:val="es-ES"/>
        </w:rPr>
        <w:br/>
      </w:r>
      <w:r w:rsidR="00A9667E">
        <w:rPr>
          <w:rFonts w:ascii="Calibri Light" w:hAnsi="Calibri Light" w:cs="Calibri Light"/>
          <w:sz w:val="24"/>
          <w:szCs w:val="24"/>
          <w:lang w:val="es-ES"/>
        </w:rPr>
        <w:t xml:space="preserve">La capa difusa de iones puede influir en el movimiento de aniones y cationes en aguas subterráneas, que fluyen entre sedimentos de grano fino. Algunas capas de arcillas pueden actuar como membranas semipermeables que modifican la composición de los fluidos porales. </w:t>
      </w:r>
    </w:p>
    <w:p w:rsidR="00A9667E" w:rsidRDefault="00A9667E" w:rsidP="002277AB">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Conclusión: Los desbalances eléctricos de un mineral o su superficie generan un reordenamiento de iones en solución y puede conducir a reacciones químicas de interfase. </w:t>
      </w:r>
      <w:r>
        <w:rPr>
          <w:rFonts w:ascii="Calibri Light" w:hAnsi="Calibri Light" w:cs="Calibri Light"/>
          <w:sz w:val="24"/>
          <w:szCs w:val="24"/>
          <w:lang w:val="es-ES"/>
        </w:rPr>
        <w:br/>
        <w:t xml:space="preserve">La naturaleza de los sitios atómicos expuestos en la superficie del mineral y la carga de la superficie controlan los tipos de especies acuosas que se acumulan en la superficie mineral y la capacidad de los iones de intercambiarse con otros. </w:t>
      </w:r>
    </w:p>
    <w:p w:rsidR="00A9667E" w:rsidRPr="007D1578" w:rsidRDefault="007D1578" w:rsidP="002277AB">
      <w:pPr>
        <w:spacing w:line="276" w:lineRule="auto"/>
        <w:rPr>
          <w:rFonts w:ascii="Calibri Light" w:hAnsi="Calibri Light" w:cs="Calibri Light"/>
          <w:sz w:val="24"/>
          <w:szCs w:val="24"/>
          <w:u w:val="single"/>
          <w:lang w:val="es-ES"/>
        </w:rPr>
      </w:pPr>
      <w:r w:rsidRPr="007D1578">
        <w:rPr>
          <w:rFonts w:ascii="Calibri Light" w:hAnsi="Calibri Light" w:cs="Calibri Light"/>
          <w:sz w:val="24"/>
          <w:szCs w:val="24"/>
          <w:u w:val="single"/>
          <w:lang w:val="es-ES"/>
        </w:rPr>
        <w:t>Procesos de acumulación de iones</w:t>
      </w:r>
    </w:p>
    <w:p w:rsidR="002A7625" w:rsidRDefault="007D1578" w:rsidP="002A7625">
      <w:pPr>
        <w:pStyle w:val="Prrafodelista"/>
        <w:numPr>
          <w:ilvl w:val="0"/>
          <w:numId w:val="16"/>
        </w:numPr>
        <w:spacing w:line="276" w:lineRule="auto"/>
        <w:rPr>
          <w:rFonts w:ascii="Calibri Light" w:hAnsi="Calibri Light" w:cs="Calibri Light"/>
          <w:sz w:val="24"/>
          <w:szCs w:val="24"/>
          <w:lang w:val="es-ES"/>
        </w:rPr>
      </w:pPr>
      <w:r w:rsidRPr="002A7625">
        <w:rPr>
          <w:rFonts w:ascii="Calibri Light" w:hAnsi="Calibri Light" w:cs="Calibri Light"/>
          <w:sz w:val="24"/>
          <w:szCs w:val="24"/>
          <w:lang w:val="es-ES"/>
        </w:rPr>
        <w:t xml:space="preserve">Sorción: Un mineral inmerso en una solución acuosa acumula iones simples, complejos o moléculas. </w:t>
      </w:r>
    </w:p>
    <w:p w:rsidR="007D1578" w:rsidRDefault="007D1578" w:rsidP="002A7625">
      <w:pPr>
        <w:pStyle w:val="Prrafodelista"/>
        <w:numPr>
          <w:ilvl w:val="0"/>
          <w:numId w:val="16"/>
        </w:numPr>
        <w:spacing w:line="276" w:lineRule="auto"/>
        <w:rPr>
          <w:rFonts w:ascii="Calibri Light" w:hAnsi="Calibri Light" w:cs="Calibri Light"/>
          <w:sz w:val="24"/>
          <w:szCs w:val="24"/>
          <w:lang w:val="es-ES"/>
        </w:rPr>
      </w:pPr>
      <w:r w:rsidRPr="002A7625">
        <w:rPr>
          <w:rFonts w:ascii="Calibri Light" w:hAnsi="Calibri Light" w:cs="Calibri Light"/>
          <w:sz w:val="24"/>
          <w:szCs w:val="24"/>
          <w:lang w:val="es-ES"/>
        </w:rPr>
        <w:t xml:space="preserve">Intercambio iónico: Liberación de iones de la superficie e incorporación de iones de la solución por adsorción. </w:t>
      </w:r>
    </w:p>
    <w:p w:rsidR="002A7625" w:rsidRPr="00657CBF" w:rsidRDefault="008F4AA2" w:rsidP="002A7625">
      <w:pPr>
        <w:spacing w:line="276" w:lineRule="auto"/>
        <w:rPr>
          <w:rFonts w:ascii="Calibri Light" w:hAnsi="Calibri Light" w:cs="Calibri Light"/>
          <w:sz w:val="24"/>
          <w:szCs w:val="24"/>
          <w:u w:val="single"/>
          <w:lang w:val="es-ES"/>
        </w:rPr>
      </w:pPr>
      <w:r w:rsidRPr="00657CBF">
        <w:rPr>
          <w:rFonts w:ascii="Calibri Light" w:hAnsi="Calibri Light" w:cs="Calibri Light"/>
          <w:sz w:val="24"/>
          <w:szCs w:val="24"/>
          <w:u w:val="single"/>
          <w:lang w:val="es-ES"/>
        </w:rPr>
        <w:t>Procesos que producen Sorción</w:t>
      </w:r>
    </w:p>
    <w:p w:rsidR="008F4AA2" w:rsidRDefault="008F4AA2" w:rsidP="008F4AA2">
      <w:pPr>
        <w:pStyle w:val="Prrafodelista"/>
        <w:numPr>
          <w:ilvl w:val="0"/>
          <w:numId w:val="4"/>
        </w:numPr>
        <w:spacing w:line="276" w:lineRule="auto"/>
        <w:rPr>
          <w:rFonts w:ascii="Calibri Light" w:hAnsi="Calibri Light" w:cs="Calibri Light"/>
          <w:sz w:val="24"/>
          <w:szCs w:val="24"/>
          <w:lang w:val="es-ES"/>
        </w:rPr>
      </w:pPr>
      <w:r w:rsidRPr="008F4AA2">
        <w:rPr>
          <w:rFonts w:ascii="Calibri Light" w:hAnsi="Calibri Light" w:cs="Calibri Light"/>
          <w:sz w:val="24"/>
          <w:szCs w:val="24"/>
          <w:lang w:val="es-ES"/>
        </w:rPr>
        <w:t>Superficies de precipitación</w:t>
      </w:r>
      <w:r>
        <w:rPr>
          <w:rFonts w:ascii="Calibri Light" w:hAnsi="Calibri Light" w:cs="Calibri Light"/>
          <w:sz w:val="24"/>
          <w:szCs w:val="24"/>
          <w:lang w:val="es-ES"/>
        </w:rPr>
        <w:t xml:space="preserve">: Formación de una superficie de distinta estructura y composición que la roca hospedante. </w:t>
      </w:r>
    </w:p>
    <w:p w:rsidR="008F4AA2" w:rsidRDefault="008F4AA2" w:rsidP="008F4AA2">
      <w:pPr>
        <w:pStyle w:val="Prrafodelista"/>
        <w:numPr>
          <w:ilvl w:val="0"/>
          <w:numId w:val="4"/>
        </w:numPr>
        <w:spacing w:line="276" w:lineRule="auto"/>
        <w:rPr>
          <w:rFonts w:ascii="Calibri Light" w:hAnsi="Calibri Light" w:cs="Calibri Light"/>
          <w:sz w:val="24"/>
          <w:szCs w:val="24"/>
          <w:lang w:val="es-ES"/>
        </w:rPr>
      </w:pPr>
      <w:r w:rsidRPr="008F4AA2">
        <w:rPr>
          <w:rFonts w:ascii="Calibri Light" w:hAnsi="Calibri Light" w:cs="Calibri Light"/>
          <w:sz w:val="24"/>
          <w:szCs w:val="24"/>
          <w:lang w:val="es-ES"/>
        </w:rPr>
        <w:t xml:space="preserve">Absorción o </w:t>
      </w:r>
      <w:proofErr w:type="spellStart"/>
      <w:r w:rsidRPr="008F4AA2">
        <w:rPr>
          <w:rFonts w:ascii="Calibri Light" w:hAnsi="Calibri Light" w:cs="Calibri Light"/>
          <w:sz w:val="24"/>
          <w:szCs w:val="24"/>
          <w:lang w:val="es-ES"/>
        </w:rPr>
        <w:t>co</w:t>
      </w:r>
      <w:proofErr w:type="spellEnd"/>
      <w:r>
        <w:rPr>
          <w:rFonts w:ascii="Calibri Light" w:hAnsi="Calibri Light" w:cs="Calibri Light"/>
          <w:sz w:val="24"/>
          <w:szCs w:val="24"/>
          <w:lang w:val="es-ES"/>
        </w:rPr>
        <w:t>-precipitació</w:t>
      </w:r>
      <w:r w:rsidRPr="008F4AA2">
        <w:rPr>
          <w:rFonts w:ascii="Calibri Light" w:hAnsi="Calibri Light" w:cs="Calibri Light"/>
          <w:sz w:val="24"/>
          <w:szCs w:val="24"/>
          <w:lang w:val="es-ES"/>
        </w:rPr>
        <w:t>n</w:t>
      </w:r>
      <w:r>
        <w:rPr>
          <w:rFonts w:ascii="Calibri Light" w:hAnsi="Calibri Light" w:cs="Calibri Light"/>
          <w:sz w:val="24"/>
          <w:szCs w:val="24"/>
          <w:lang w:val="es-ES"/>
        </w:rPr>
        <w:t>: incorporación de esp</w:t>
      </w:r>
      <w:r w:rsidR="00055359">
        <w:rPr>
          <w:rFonts w:ascii="Calibri Light" w:hAnsi="Calibri Light" w:cs="Calibri Light"/>
          <w:sz w:val="24"/>
          <w:szCs w:val="24"/>
          <w:lang w:val="es-ES"/>
        </w:rPr>
        <w:t xml:space="preserve">ecies disueltas por difusión o </w:t>
      </w:r>
      <w:r>
        <w:rPr>
          <w:rFonts w:ascii="Calibri Light" w:hAnsi="Calibri Light" w:cs="Calibri Light"/>
          <w:sz w:val="24"/>
          <w:szCs w:val="24"/>
          <w:lang w:val="es-ES"/>
        </w:rPr>
        <w:t xml:space="preserve">disolución y re-precipitación mineral. </w:t>
      </w:r>
    </w:p>
    <w:p w:rsidR="008F4AA2" w:rsidRDefault="008F4AA2" w:rsidP="008F4AA2">
      <w:pPr>
        <w:pStyle w:val="Prrafodelista"/>
        <w:numPr>
          <w:ilvl w:val="0"/>
          <w:numId w:val="4"/>
        </w:numPr>
        <w:spacing w:line="276" w:lineRule="auto"/>
        <w:rPr>
          <w:rFonts w:ascii="Calibri Light" w:hAnsi="Calibri Light" w:cs="Calibri Light"/>
          <w:sz w:val="24"/>
          <w:szCs w:val="24"/>
          <w:lang w:val="es-ES"/>
        </w:rPr>
      </w:pPr>
      <w:r w:rsidRPr="008F4AA2">
        <w:rPr>
          <w:rFonts w:ascii="Calibri Light" w:hAnsi="Calibri Light" w:cs="Calibri Light"/>
          <w:sz w:val="24"/>
          <w:szCs w:val="24"/>
          <w:lang w:val="es-ES"/>
        </w:rPr>
        <w:t>Adsorción</w:t>
      </w:r>
      <w:r>
        <w:rPr>
          <w:rFonts w:ascii="Calibri Light" w:hAnsi="Calibri Light" w:cs="Calibri Light"/>
          <w:sz w:val="24"/>
          <w:szCs w:val="24"/>
          <w:lang w:val="es-ES"/>
        </w:rPr>
        <w:t xml:space="preserve">: Acumulación de especies disueltas sobre la superficie mineral sin un orden molecular tridimensional. </w:t>
      </w:r>
    </w:p>
    <w:p w:rsidR="00BA769B" w:rsidRPr="00544DDE" w:rsidRDefault="007D3268" w:rsidP="00744276">
      <w:pPr>
        <w:spacing w:line="276" w:lineRule="auto"/>
        <w:rPr>
          <w:rFonts w:ascii="Calibri Light" w:hAnsi="Calibri Light" w:cs="Calibri Light"/>
          <w:sz w:val="24"/>
          <w:szCs w:val="24"/>
          <w:u w:val="single"/>
          <w:lang w:val="es-ES"/>
        </w:rPr>
      </w:pPr>
      <w:r w:rsidRPr="00544DDE">
        <w:rPr>
          <w:rFonts w:ascii="Calibri Light" w:hAnsi="Calibri Light" w:cs="Calibri Light"/>
          <w:sz w:val="24"/>
          <w:szCs w:val="24"/>
          <w:u w:val="single"/>
          <w:lang w:val="es-ES"/>
        </w:rPr>
        <w:t>Importancia de coloides en geoquímica</w:t>
      </w:r>
    </w:p>
    <w:p w:rsidR="007D3268" w:rsidRDefault="007D3268" w:rsidP="00744276">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Las suspensiones coloidales en corrientes, aguas subterráneas y soluciones hidrotermales son una forma eficiente de transferencia de masa. </w:t>
      </w:r>
      <w:r w:rsidR="009726A8">
        <w:rPr>
          <w:rFonts w:ascii="Calibri Light" w:hAnsi="Calibri Light" w:cs="Calibri Light"/>
          <w:sz w:val="24"/>
          <w:szCs w:val="24"/>
          <w:lang w:val="es-ES"/>
        </w:rPr>
        <w:br/>
      </w:r>
      <w:r>
        <w:rPr>
          <w:rFonts w:ascii="Calibri Light" w:hAnsi="Calibri Light" w:cs="Calibri Light"/>
          <w:sz w:val="24"/>
          <w:szCs w:val="24"/>
          <w:lang w:val="es-ES"/>
        </w:rPr>
        <w:t>La enorme área superficial de las partículas coloidales produce reacciones en la interfase solución-</w:t>
      </w:r>
      <w:r w:rsidR="00786D63">
        <w:rPr>
          <w:rFonts w:ascii="Calibri Light" w:hAnsi="Calibri Light" w:cs="Calibri Light"/>
          <w:sz w:val="24"/>
          <w:szCs w:val="24"/>
          <w:lang w:val="es-ES"/>
        </w:rPr>
        <w:t>partícula</w:t>
      </w:r>
      <w:r>
        <w:rPr>
          <w:rFonts w:ascii="Calibri Light" w:hAnsi="Calibri Light" w:cs="Calibri Light"/>
          <w:sz w:val="24"/>
          <w:szCs w:val="24"/>
          <w:lang w:val="es-ES"/>
        </w:rPr>
        <w:t xml:space="preserve">, un factor </w:t>
      </w:r>
      <w:r w:rsidR="002313B0">
        <w:rPr>
          <w:rFonts w:ascii="Calibri Light" w:hAnsi="Calibri Light" w:cs="Calibri Light"/>
          <w:sz w:val="24"/>
          <w:szCs w:val="24"/>
          <w:lang w:val="es-ES"/>
        </w:rPr>
        <w:t>crítico</w:t>
      </w:r>
      <w:r>
        <w:rPr>
          <w:rFonts w:ascii="Calibri Light" w:hAnsi="Calibri Light" w:cs="Calibri Light"/>
          <w:sz w:val="24"/>
          <w:szCs w:val="24"/>
          <w:lang w:val="es-ES"/>
        </w:rPr>
        <w:t xml:space="preserve"> en determinar tanto la migración como la fijación de elementos. </w:t>
      </w:r>
      <w:r w:rsidR="009726A8">
        <w:rPr>
          <w:rFonts w:ascii="Calibri Light" w:hAnsi="Calibri Light" w:cs="Calibri Light"/>
          <w:sz w:val="24"/>
          <w:szCs w:val="24"/>
          <w:lang w:val="es-ES"/>
        </w:rPr>
        <w:br/>
      </w:r>
      <w:r w:rsidR="005918AF">
        <w:rPr>
          <w:rFonts w:ascii="Calibri Light" w:hAnsi="Calibri Light" w:cs="Calibri Light"/>
          <w:sz w:val="24"/>
          <w:szCs w:val="24"/>
          <w:lang w:val="es-ES"/>
        </w:rPr>
        <w:t>La</w:t>
      </w:r>
      <w:r>
        <w:rPr>
          <w:rFonts w:ascii="Calibri Light" w:hAnsi="Calibri Light" w:cs="Calibri Light"/>
          <w:sz w:val="24"/>
          <w:szCs w:val="24"/>
          <w:lang w:val="es-ES"/>
        </w:rPr>
        <w:t xml:space="preserve"> geoquímica de</w:t>
      </w:r>
      <w:r w:rsidR="005918AF">
        <w:rPr>
          <w:rFonts w:ascii="Calibri Light" w:hAnsi="Calibri Light" w:cs="Calibri Light"/>
          <w:sz w:val="24"/>
          <w:szCs w:val="24"/>
          <w:lang w:val="es-ES"/>
        </w:rPr>
        <w:t xml:space="preserve"> los coloides</w:t>
      </w:r>
      <w:r>
        <w:rPr>
          <w:rFonts w:ascii="Calibri Light" w:hAnsi="Calibri Light" w:cs="Calibri Light"/>
          <w:sz w:val="24"/>
          <w:szCs w:val="24"/>
          <w:lang w:val="es-ES"/>
        </w:rPr>
        <w:t xml:space="preserve"> permite estudiar a los contaminantes de aguas subterráneas</w:t>
      </w:r>
      <w:r w:rsidR="00226648">
        <w:rPr>
          <w:rFonts w:ascii="Calibri Light" w:hAnsi="Calibri Light" w:cs="Calibri Light"/>
          <w:sz w:val="24"/>
          <w:szCs w:val="24"/>
          <w:lang w:val="es-ES"/>
        </w:rPr>
        <w:t xml:space="preserve"> y suelos, procesos de meteorización, diagénesis y la formación de depósitos metalíferos. </w:t>
      </w:r>
    </w:p>
    <w:p w:rsidR="007665AA" w:rsidRDefault="007665AA" w:rsidP="00744276">
      <w:pPr>
        <w:spacing w:line="276" w:lineRule="auto"/>
        <w:rPr>
          <w:rFonts w:ascii="Calibri Light" w:hAnsi="Calibri Light" w:cs="Calibri Light"/>
          <w:sz w:val="24"/>
          <w:szCs w:val="24"/>
          <w:lang w:val="es-ES"/>
        </w:rPr>
      </w:pPr>
      <w:r>
        <w:rPr>
          <w:rFonts w:ascii="Calibri Light" w:hAnsi="Calibri Light" w:cs="Calibri Light"/>
          <w:sz w:val="24"/>
          <w:szCs w:val="24"/>
          <w:lang w:val="es-ES"/>
        </w:rPr>
        <w:t>Partícula coloidal = micela (fase dispersa)</w:t>
      </w:r>
    </w:p>
    <w:tbl>
      <w:tblPr>
        <w:tblStyle w:val="Tablaconcuadrcula"/>
        <w:tblW w:w="0" w:type="auto"/>
        <w:tblLook w:val="04A0" w:firstRow="1" w:lastRow="0" w:firstColumn="1" w:lastColumn="0" w:noHBand="0" w:noVBand="1"/>
      </w:tblPr>
      <w:tblGrid>
        <w:gridCol w:w="3646"/>
        <w:gridCol w:w="3125"/>
        <w:gridCol w:w="4169"/>
      </w:tblGrid>
      <w:tr w:rsidR="005046EE" w:rsidTr="00013083">
        <w:tc>
          <w:tcPr>
            <w:tcW w:w="3646" w:type="dxa"/>
          </w:tcPr>
          <w:p w:rsidR="005046EE" w:rsidRPr="004033EB" w:rsidRDefault="007977D8" w:rsidP="00072616">
            <w:pPr>
              <w:spacing w:line="276" w:lineRule="auto"/>
              <w:jc w:val="center"/>
              <w:rPr>
                <w:rFonts w:ascii="Calibri Light" w:hAnsi="Calibri Light" w:cs="Calibri Light"/>
                <w:b/>
                <w:sz w:val="24"/>
                <w:szCs w:val="24"/>
                <w:lang w:val="es-ES"/>
              </w:rPr>
            </w:pPr>
            <w:r w:rsidRPr="004033EB">
              <w:rPr>
                <w:rFonts w:ascii="Calibri Light" w:hAnsi="Calibri Light" w:cs="Calibri Light"/>
                <w:b/>
                <w:sz w:val="24"/>
                <w:szCs w:val="24"/>
                <w:lang w:val="es-ES"/>
              </w:rPr>
              <w:t>Dispersión</w:t>
            </w:r>
          </w:p>
        </w:tc>
        <w:tc>
          <w:tcPr>
            <w:tcW w:w="3125" w:type="dxa"/>
          </w:tcPr>
          <w:p w:rsidR="005046EE" w:rsidRPr="004033EB" w:rsidRDefault="005046EE" w:rsidP="00072616">
            <w:pPr>
              <w:spacing w:line="276" w:lineRule="auto"/>
              <w:jc w:val="center"/>
              <w:rPr>
                <w:rFonts w:ascii="Calibri Light" w:hAnsi="Calibri Light" w:cs="Calibri Light"/>
                <w:b/>
                <w:sz w:val="24"/>
                <w:szCs w:val="24"/>
                <w:lang w:val="es-ES"/>
              </w:rPr>
            </w:pPr>
            <w:r w:rsidRPr="004033EB">
              <w:rPr>
                <w:rFonts w:ascii="Calibri Light" w:hAnsi="Calibri Light" w:cs="Calibri Light"/>
                <w:b/>
                <w:sz w:val="24"/>
                <w:szCs w:val="24"/>
                <w:lang w:val="es-ES"/>
              </w:rPr>
              <w:t>Ejemplo</w:t>
            </w:r>
          </w:p>
        </w:tc>
        <w:tc>
          <w:tcPr>
            <w:tcW w:w="4169" w:type="dxa"/>
          </w:tcPr>
          <w:p w:rsidR="005046EE" w:rsidRPr="004033EB" w:rsidRDefault="005046EE" w:rsidP="00072616">
            <w:pPr>
              <w:spacing w:line="276" w:lineRule="auto"/>
              <w:jc w:val="center"/>
              <w:rPr>
                <w:rFonts w:ascii="Calibri Light" w:hAnsi="Calibri Light" w:cs="Calibri Light"/>
                <w:b/>
                <w:sz w:val="24"/>
                <w:szCs w:val="24"/>
                <w:lang w:val="es-ES"/>
              </w:rPr>
            </w:pPr>
            <w:r w:rsidRPr="004033EB">
              <w:rPr>
                <w:rFonts w:ascii="Calibri Light" w:hAnsi="Calibri Light" w:cs="Calibri Light"/>
                <w:b/>
                <w:sz w:val="24"/>
                <w:szCs w:val="24"/>
                <w:lang w:val="es-ES"/>
              </w:rPr>
              <w:t xml:space="preserve">Tamaño de </w:t>
            </w:r>
            <w:r w:rsidR="007977D8" w:rsidRPr="004033EB">
              <w:rPr>
                <w:rFonts w:ascii="Calibri Light" w:hAnsi="Calibri Light" w:cs="Calibri Light"/>
                <w:b/>
                <w:sz w:val="24"/>
                <w:szCs w:val="24"/>
                <w:lang w:val="es-ES"/>
              </w:rPr>
              <w:t>partícula</w:t>
            </w:r>
          </w:p>
        </w:tc>
      </w:tr>
      <w:tr w:rsidR="005046EE" w:rsidTr="00013083">
        <w:tc>
          <w:tcPr>
            <w:tcW w:w="3646" w:type="dxa"/>
          </w:tcPr>
          <w:p w:rsidR="005046EE" w:rsidRDefault="007977D8"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Suspensión</w:t>
            </w:r>
            <w:r w:rsidR="00E42E08">
              <w:rPr>
                <w:rFonts w:ascii="Calibri Light" w:hAnsi="Calibri Light" w:cs="Calibri Light"/>
                <w:sz w:val="24"/>
                <w:szCs w:val="24"/>
                <w:lang w:val="es-ES"/>
              </w:rPr>
              <w:t xml:space="preserve"> o dispersión grosera</w:t>
            </w:r>
          </w:p>
        </w:tc>
        <w:tc>
          <w:tcPr>
            <w:tcW w:w="3125" w:type="dxa"/>
          </w:tcPr>
          <w:p w:rsidR="005046EE" w:rsidRDefault="005046EE"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Arena en agua</w:t>
            </w:r>
          </w:p>
        </w:tc>
        <w:tc>
          <w:tcPr>
            <w:tcW w:w="4169" w:type="dxa"/>
          </w:tcPr>
          <w:p w:rsidR="005046EE" w:rsidRDefault="005046EE"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&gt; 1000 A</w:t>
            </w:r>
            <w:r w:rsidR="00E42E08">
              <w:rPr>
                <w:rFonts w:ascii="Calibri Light" w:hAnsi="Calibri Light" w:cs="Calibri Light"/>
                <w:sz w:val="24"/>
                <w:szCs w:val="24"/>
                <w:lang w:val="es-ES"/>
              </w:rPr>
              <w:t xml:space="preserve"> (visible al ojo)</w:t>
            </w:r>
          </w:p>
        </w:tc>
      </w:tr>
      <w:tr w:rsidR="005046EE" w:rsidTr="00013083">
        <w:tc>
          <w:tcPr>
            <w:tcW w:w="3646" w:type="dxa"/>
          </w:tcPr>
          <w:p w:rsidR="005046EE" w:rsidRDefault="007977D8"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Dispersión</w:t>
            </w:r>
            <w:r w:rsidR="005046EE">
              <w:rPr>
                <w:rFonts w:ascii="Calibri Light" w:hAnsi="Calibri Light" w:cs="Calibri Light"/>
                <w:sz w:val="24"/>
                <w:szCs w:val="24"/>
                <w:lang w:val="es-ES"/>
              </w:rPr>
              <w:t xml:space="preserve"> coloidal</w:t>
            </w:r>
          </w:p>
        </w:tc>
        <w:tc>
          <w:tcPr>
            <w:tcW w:w="3125" w:type="dxa"/>
          </w:tcPr>
          <w:p w:rsidR="005046EE" w:rsidRDefault="007977D8"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Almidón</w:t>
            </w:r>
            <w:r w:rsidR="005046EE">
              <w:rPr>
                <w:rFonts w:ascii="Calibri Light" w:hAnsi="Calibri Light" w:cs="Calibri Light"/>
                <w:sz w:val="24"/>
                <w:szCs w:val="24"/>
                <w:lang w:val="es-ES"/>
              </w:rPr>
              <w:t xml:space="preserve"> en agua</w:t>
            </w:r>
          </w:p>
        </w:tc>
        <w:tc>
          <w:tcPr>
            <w:tcW w:w="4169" w:type="dxa"/>
          </w:tcPr>
          <w:p w:rsidR="005046EE" w:rsidRDefault="005046EE" w:rsidP="00013083">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10 A – 10.000 A</w:t>
            </w:r>
            <w:r w:rsidR="00013083">
              <w:rPr>
                <w:rFonts w:ascii="Calibri Light" w:hAnsi="Calibri Light" w:cs="Calibri Light"/>
                <w:sz w:val="24"/>
                <w:szCs w:val="24"/>
                <w:lang w:val="es-ES"/>
              </w:rPr>
              <w:t xml:space="preserve"> (gran </w:t>
            </w:r>
            <w:proofErr w:type="spellStart"/>
            <w:r w:rsidR="00013083">
              <w:rPr>
                <w:rFonts w:ascii="Calibri Light" w:hAnsi="Calibri Light" w:cs="Calibri Light"/>
                <w:sz w:val="24"/>
                <w:szCs w:val="24"/>
                <w:lang w:val="es-ES"/>
              </w:rPr>
              <w:t>area</w:t>
            </w:r>
            <w:proofErr w:type="spellEnd"/>
            <w:r w:rsidR="00013083">
              <w:rPr>
                <w:rFonts w:ascii="Calibri Light" w:hAnsi="Calibri Light" w:cs="Calibri Light"/>
                <w:sz w:val="24"/>
                <w:szCs w:val="24"/>
                <w:lang w:val="es-ES"/>
              </w:rPr>
              <w:t xml:space="preserve"> </w:t>
            </w:r>
            <w:proofErr w:type="spellStart"/>
            <w:r w:rsidR="00013083">
              <w:rPr>
                <w:rFonts w:ascii="Calibri Light" w:hAnsi="Calibri Light" w:cs="Calibri Light"/>
                <w:sz w:val="24"/>
                <w:szCs w:val="24"/>
                <w:lang w:val="es-ES"/>
              </w:rPr>
              <w:t>superf</w:t>
            </w:r>
            <w:proofErr w:type="spellEnd"/>
            <w:r w:rsidR="00013083">
              <w:rPr>
                <w:rFonts w:ascii="Calibri Light" w:hAnsi="Calibri Light" w:cs="Calibri Light"/>
                <w:sz w:val="24"/>
                <w:szCs w:val="24"/>
                <w:lang w:val="es-ES"/>
              </w:rPr>
              <w:t>/</w:t>
            </w:r>
            <w:proofErr w:type="spellStart"/>
            <w:r w:rsidR="00013083">
              <w:rPr>
                <w:rFonts w:ascii="Calibri Light" w:hAnsi="Calibri Light" w:cs="Calibri Light"/>
                <w:sz w:val="24"/>
                <w:szCs w:val="24"/>
                <w:lang w:val="es-ES"/>
              </w:rPr>
              <w:t>vol</w:t>
            </w:r>
            <w:proofErr w:type="spellEnd"/>
            <w:r w:rsidR="00013083">
              <w:rPr>
                <w:rFonts w:ascii="Calibri Light" w:hAnsi="Calibri Light" w:cs="Calibri Light"/>
                <w:sz w:val="24"/>
                <w:szCs w:val="24"/>
                <w:lang w:val="es-ES"/>
              </w:rPr>
              <w:t>)</w:t>
            </w:r>
          </w:p>
        </w:tc>
      </w:tr>
      <w:tr w:rsidR="005046EE" w:rsidTr="00013083">
        <w:tc>
          <w:tcPr>
            <w:tcW w:w="3646" w:type="dxa"/>
          </w:tcPr>
          <w:p w:rsidR="005046EE" w:rsidRDefault="007977D8"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Solución</w:t>
            </w:r>
            <w:r w:rsidR="005046EE">
              <w:rPr>
                <w:rFonts w:ascii="Calibri Light" w:hAnsi="Calibri Light" w:cs="Calibri Light"/>
                <w:sz w:val="24"/>
                <w:szCs w:val="24"/>
                <w:lang w:val="es-ES"/>
              </w:rPr>
              <w:t xml:space="preserve"> verdadera</w:t>
            </w:r>
          </w:p>
        </w:tc>
        <w:tc>
          <w:tcPr>
            <w:tcW w:w="3125" w:type="dxa"/>
          </w:tcPr>
          <w:p w:rsidR="005046EE" w:rsidRDefault="007977D8"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Azúcar</w:t>
            </w:r>
            <w:r w:rsidR="005046EE">
              <w:rPr>
                <w:rFonts w:ascii="Calibri Light" w:hAnsi="Calibri Light" w:cs="Calibri Light"/>
                <w:sz w:val="24"/>
                <w:szCs w:val="24"/>
                <w:lang w:val="es-ES"/>
              </w:rPr>
              <w:t xml:space="preserve"> en agua</w:t>
            </w:r>
          </w:p>
        </w:tc>
        <w:tc>
          <w:tcPr>
            <w:tcW w:w="4169" w:type="dxa"/>
          </w:tcPr>
          <w:p w:rsidR="005046EE" w:rsidRDefault="005046EE" w:rsidP="00072616">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1 A – 10 A</w:t>
            </w:r>
          </w:p>
        </w:tc>
      </w:tr>
    </w:tbl>
    <w:p w:rsidR="00544DDE" w:rsidRDefault="00544DDE" w:rsidP="00744276">
      <w:pPr>
        <w:spacing w:line="276" w:lineRule="auto"/>
        <w:rPr>
          <w:rFonts w:ascii="Calibri Light" w:hAnsi="Calibri Light" w:cs="Calibri Light"/>
          <w:sz w:val="24"/>
          <w:szCs w:val="24"/>
          <w:lang w:val="es-ES"/>
        </w:rPr>
      </w:pPr>
    </w:p>
    <w:p w:rsidR="00072616" w:rsidRPr="009C6462" w:rsidRDefault="00072616" w:rsidP="009C6462">
      <w:pPr>
        <w:spacing w:line="276" w:lineRule="auto"/>
        <w:rPr>
          <w:rFonts w:ascii="Calibri Light" w:hAnsi="Calibri Light" w:cs="Calibri Light"/>
          <w:sz w:val="24"/>
          <w:szCs w:val="24"/>
          <w:lang w:val="es-ES"/>
        </w:rPr>
      </w:pPr>
      <w:r w:rsidRPr="009C6462">
        <w:rPr>
          <w:rFonts w:ascii="Calibri Light" w:hAnsi="Calibri Light" w:cs="Calibri Light"/>
          <w:sz w:val="24"/>
          <w:szCs w:val="24"/>
          <w:lang w:val="es-ES"/>
        </w:rPr>
        <w:lastRenderedPageBreak/>
        <w:t>Las dispersiones coloidales son sistemas heterogéneos que contienen una fase dispersa</w:t>
      </w:r>
      <w:r w:rsidR="005918AF" w:rsidRPr="009C6462">
        <w:rPr>
          <w:rFonts w:ascii="Calibri Light" w:hAnsi="Calibri Light" w:cs="Calibri Light"/>
          <w:sz w:val="24"/>
          <w:szCs w:val="24"/>
          <w:lang w:val="es-ES"/>
        </w:rPr>
        <w:t xml:space="preserve"> (soluto)</w:t>
      </w:r>
      <w:r w:rsidR="00AE4816" w:rsidRPr="009C6462">
        <w:rPr>
          <w:rFonts w:ascii="Calibri Light" w:hAnsi="Calibri Light" w:cs="Calibri Light"/>
          <w:sz w:val="24"/>
          <w:szCs w:val="24"/>
          <w:lang w:val="es-ES"/>
        </w:rPr>
        <w:t xml:space="preserve">, dividida y una </w:t>
      </w:r>
      <w:r w:rsidR="005918AF" w:rsidRPr="009C6462">
        <w:rPr>
          <w:rFonts w:ascii="Calibri Light" w:hAnsi="Calibri Light" w:cs="Calibri Light"/>
          <w:sz w:val="24"/>
          <w:szCs w:val="24"/>
          <w:lang w:val="es-ES"/>
        </w:rPr>
        <w:t xml:space="preserve">dispersante (solvente). </w:t>
      </w:r>
    </w:p>
    <w:tbl>
      <w:tblPr>
        <w:tblStyle w:val="Tablaconcuadrcula"/>
        <w:tblW w:w="0" w:type="auto"/>
        <w:tblLook w:val="04A0" w:firstRow="1" w:lastRow="0" w:firstColumn="1" w:lastColumn="0" w:noHBand="0" w:noVBand="1"/>
      </w:tblPr>
      <w:tblGrid>
        <w:gridCol w:w="1809"/>
        <w:gridCol w:w="2127"/>
        <w:gridCol w:w="3402"/>
        <w:gridCol w:w="3602"/>
      </w:tblGrid>
      <w:tr w:rsidR="000F00AD" w:rsidTr="0085547D">
        <w:tc>
          <w:tcPr>
            <w:tcW w:w="1809" w:type="dxa"/>
          </w:tcPr>
          <w:p w:rsidR="000F00AD" w:rsidRPr="0085547D" w:rsidRDefault="000F00AD" w:rsidP="000F00AD">
            <w:pPr>
              <w:spacing w:line="276" w:lineRule="auto"/>
              <w:jc w:val="center"/>
              <w:rPr>
                <w:rFonts w:ascii="Calibri Light" w:hAnsi="Calibri Light" w:cs="Calibri Light"/>
                <w:sz w:val="24"/>
                <w:szCs w:val="24"/>
                <w:lang w:val="es-ES"/>
              </w:rPr>
            </w:pPr>
            <w:r w:rsidRPr="0085547D">
              <w:rPr>
                <w:rFonts w:ascii="Calibri Light" w:hAnsi="Calibri Light" w:cs="Calibri Light"/>
                <w:sz w:val="24"/>
                <w:szCs w:val="24"/>
                <w:lang w:val="es-ES"/>
              </w:rPr>
              <w:t>FASE DISPERSA EN SOLUTO</w:t>
            </w:r>
          </w:p>
        </w:tc>
        <w:tc>
          <w:tcPr>
            <w:tcW w:w="2127" w:type="dxa"/>
          </w:tcPr>
          <w:p w:rsidR="000F00AD" w:rsidRPr="0085547D" w:rsidRDefault="000F00AD" w:rsidP="004F784E">
            <w:pPr>
              <w:spacing w:line="276" w:lineRule="auto"/>
              <w:jc w:val="center"/>
              <w:rPr>
                <w:rFonts w:ascii="Calibri Light" w:hAnsi="Calibri Light" w:cs="Calibri Light"/>
                <w:sz w:val="24"/>
                <w:szCs w:val="24"/>
                <w:lang w:val="es-ES"/>
              </w:rPr>
            </w:pPr>
            <w:r w:rsidRPr="0085547D">
              <w:rPr>
                <w:rFonts w:ascii="Calibri Light" w:hAnsi="Calibri Light" w:cs="Calibri Light"/>
                <w:sz w:val="24"/>
                <w:szCs w:val="24"/>
                <w:lang w:val="es-ES"/>
              </w:rPr>
              <w:t>MEDIO DISPERSANTE</w:t>
            </w:r>
          </w:p>
        </w:tc>
        <w:tc>
          <w:tcPr>
            <w:tcW w:w="3402" w:type="dxa"/>
          </w:tcPr>
          <w:p w:rsidR="000F00AD" w:rsidRDefault="000F00AD" w:rsidP="004F784E">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NOMBRE COMUN</w:t>
            </w:r>
          </w:p>
        </w:tc>
        <w:tc>
          <w:tcPr>
            <w:tcW w:w="36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EJEMPLOS</w:t>
            </w:r>
          </w:p>
        </w:tc>
      </w:tr>
      <w:tr w:rsidR="000F00AD" w:rsidRPr="006E5592"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Sólido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w:t>
            </w:r>
            <w:r w:rsidR="00801449">
              <w:rPr>
                <w:rFonts w:ascii="Calibri Light" w:hAnsi="Calibri Light" w:cs="Calibri Light"/>
                <w:sz w:val="24"/>
                <w:szCs w:val="24"/>
                <w:lang w:val="es-ES"/>
              </w:rPr>
              <w:t>ó</w:t>
            </w:r>
            <w:r>
              <w:rPr>
                <w:rFonts w:ascii="Calibri Light" w:hAnsi="Calibri Light" w:cs="Calibri Light"/>
                <w:sz w:val="24"/>
                <w:szCs w:val="24"/>
                <w:lang w:val="es-ES"/>
              </w:rPr>
              <w:t>lido</w:t>
            </w:r>
          </w:p>
        </w:tc>
        <w:tc>
          <w:tcPr>
            <w:tcW w:w="34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Sol sólido</w:t>
            </w:r>
          </w:p>
        </w:tc>
        <w:tc>
          <w:tcPr>
            <w:tcW w:w="36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Aleaciones (aceros), gemas coloreadas, porcelanas, pigmentos</w:t>
            </w:r>
          </w:p>
        </w:tc>
      </w:tr>
      <w:tr w:rsidR="000F00AD"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w:t>
            </w:r>
            <w:r w:rsidR="00801449">
              <w:rPr>
                <w:rFonts w:ascii="Calibri Light" w:hAnsi="Calibri Light" w:cs="Calibri Light"/>
                <w:sz w:val="24"/>
                <w:szCs w:val="24"/>
                <w:lang w:val="es-ES"/>
              </w:rPr>
              <w:t>ó</w:t>
            </w:r>
            <w:r>
              <w:rPr>
                <w:rFonts w:ascii="Calibri Light" w:hAnsi="Calibri Light" w:cs="Calibri Light"/>
                <w:sz w:val="24"/>
                <w:szCs w:val="24"/>
                <w:lang w:val="es-ES"/>
              </w:rPr>
              <w:t>lido</w:t>
            </w:r>
          </w:p>
        </w:tc>
        <w:tc>
          <w:tcPr>
            <w:tcW w:w="34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Emulsión solida</w:t>
            </w:r>
          </w:p>
        </w:tc>
        <w:tc>
          <w:tcPr>
            <w:tcW w:w="3602" w:type="dxa"/>
          </w:tcPr>
          <w:p w:rsidR="000F00AD" w:rsidRDefault="000F00AD" w:rsidP="004F784E">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Queso, manteca</w:t>
            </w:r>
          </w:p>
        </w:tc>
      </w:tr>
      <w:tr w:rsidR="000F00AD"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Gas</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w:t>
            </w:r>
            <w:r w:rsidR="00801449">
              <w:rPr>
                <w:rFonts w:ascii="Calibri Light" w:hAnsi="Calibri Light" w:cs="Calibri Light"/>
                <w:sz w:val="24"/>
                <w:szCs w:val="24"/>
                <w:lang w:val="es-ES"/>
              </w:rPr>
              <w:t>ó</w:t>
            </w:r>
            <w:r>
              <w:rPr>
                <w:rFonts w:ascii="Calibri Light" w:hAnsi="Calibri Light" w:cs="Calibri Light"/>
                <w:sz w:val="24"/>
                <w:szCs w:val="24"/>
                <w:lang w:val="es-ES"/>
              </w:rPr>
              <w:t>lido</w:t>
            </w:r>
          </w:p>
        </w:tc>
        <w:tc>
          <w:tcPr>
            <w:tcW w:w="34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Espuma </w:t>
            </w:r>
            <w:r w:rsidR="00801449">
              <w:rPr>
                <w:rFonts w:ascii="Calibri Light" w:hAnsi="Calibri Light" w:cs="Calibri Light"/>
                <w:sz w:val="24"/>
                <w:szCs w:val="24"/>
                <w:lang w:val="es-ES"/>
              </w:rPr>
              <w:t>só</w:t>
            </w:r>
            <w:r>
              <w:rPr>
                <w:rFonts w:ascii="Calibri Light" w:hAnsi="Calibri Light" w:cs="Calibri Light"/>
                <w:sz w:val="24"/>
                <w:szCs w:val="24"/>
                <w:lang w:val="es-ES"/>
              </w:rPr>
              <w:t>lida</w:t>
            </w:r>
          </w:p>
        </w:tc>
        <w:tc>
          <w:tcPr>
            <w:tcW w:w="3602" w:type="dxa"/>
          </w:tcPr>
          <w:p w:rsidR="000F00AD" w:rsidRDefault="000F00AD" w:rsidP="004F784E">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Esponja, piedra pómez, goma</w:t>
            </w:r>
          </w:p>
        </w:tc>
      </w:tr>
      <w:tr w:rsidR="000F00AD" w:rsidRPr="006E5592"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w:t>
            </w:r>
            <w:r w:rsidR="00801449">
              <w:rPr>
                <w:rFonts w:ascii="Calibri Light" w:hAnsi="Calibri Light" w:cs="Calibri Light"/>
                <w:sz w:val="24"/>
                <w:szCs w:val="24"/>
                <w:lang w:val="es-ES"/>
              </w:rPr>
              <w:t>ó</w:t>
            </w:r>
            <w:r>
              <w:rPr>
                <w:rFonts w:ascii="Calibri Light" w:hAnsi="Calibri Light" w:cs="Calibri Light"/>
                <w:sz w:val="24"/>
                <w:szCs w:val="24"/>
                <w:lang w:val="es-ES"/>
              </w:rPr>
              <w:t>lido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34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Suspensión (Sol si es en suspensión o gel si es floculado)</w:t>
            </w:r>
          </w:p>
        </w:tc>
        <w:tc>
          <w:tcPr>
            <w:tcW w:w="36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Leche de magnesia, pinturas, barro, budín, gelatina</w:t>
            </w:r>
          </w:p>
        </w:tc>
      </w:tr>
      <w:tr w:rsidR="000F00AD" w:rsidRPr="006E5592" w:rsidTr="0085547D">
        <w:tc>
          <w:tcPr>
            <w:tcW w:w="1809" w:type="dxa"/>
          </w:tcPr>
          <w:p w:rsidR="000F00AD" w:rsidRDefault="000F00AD" w:rsidP="00801449">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3402" w:type="dxa"/>
          </w:tcPr>
          <w:p w:rsidR="000F00AD" w:rsidRDefault="000B5AEC"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Emulsión</w:t>
            </w:r>
            <w:r w:rsidR="00801449">
              <w:rPr>
                <w:rFonts w:ascii="Calibri Light" w:hAnsi="Calibri Light" w:cs="Calibri Light"/>
                <w:sz w:val="24"/>
                <w:szCs w:val="24"/>
                <w:lang w:val="es-ES"/>
              </w:rPr>
              <w:t xml:space="preserve"> lí</w:t>
            </w:r>
            <w:r w:rsidR="000F00AD">
              <w:rPr>
                <w:rFonts w:ascii="Calibri Light" w:hAnsi="Calibri Light" w:cs="Calibri Light"/>
                <w:sz w:val="24"/>
                <w:szCs w:val="24"/>
                <w:lang w:val="es-ES"/>
              </w:rPr>
              <w:t>quida</w:t>
            </w:r>
          </w:p>
        </w:tc>
        <w:tc>
          <w:tcPr>
            <w:tcW w:w="3602"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Leche, crema, mayonesa, petróleo en agua, agua en petróleo</w:t>
            </w:r>
          </w:p>
        </w:tc>
      </w:tr>
      <w:tr w:rsidR="000F00AD" w:rsidRPr="006E5592"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Gas</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3402" w:type="dxa"/>
          </w:tcPr>
          <w:p w:rsidR="000F00AD" w:rsidRDefault="00801449"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Espuma lí</w:t>
            </w:r>
            <w:r w:rsidR="000F00AD">
              <w:rPr>
                <w:rFonts w:ascii="Calibri Light" w:hAnsi="Calibri Light" w:cs="Calibri Light"/>
                <w:sz w:val="24"/>
                <w:szCs w:val="24"/>
                <w:lang w:val="es-ES"/>
              </w:rPr>
              <w:t>quida</w:t>
            </w:r>
          </w:p>
        </w:tc>
        <w:tc>
          <w:tcPr>
            <w:tcW w:w="3602" w:type="dxa"/>
          </w:tcPr>
          <w:p w:rsidR="000F00AD" w:rsidRDefault="000B5AEC"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Crema de afeitar, crema batida, espuma de cerveza</w:t>
            </w:r>
          </w:p>
        </w:tc>
      </w:tr>
      <w:tr w:rsidR="000F00AD" w:rsidRPr="006E5592"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S</w:t>
            </w:r>
            <w:r w:rsidR="00801449">
              <w:rPr>
                <w:rFonts w:ascii="Calibri Light" w:hAnsi="Calibri Light" w:cs="Calibri Light"/>
                <w:sz w:val="24"/>
                <w:szCs w:val="24"/>
                <w:lang w:val="es-ES"/>
              </w:rPr>
              <w:t>ó</w:t>
            </w:r>
            <w:r>
              <w:rPr>
                <w:rFonts w:ascii="Calibri Light" w:hAnsi="Calibri Light" w:cs="Calibri Light"/>
                <w:sz w:val="24"/>
                <w:szCs w:val="24"/>
                <w:lang w:val="es-ES"/>
              </w:rPr>
              <w:t>lido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Gas</w:t>
            </w:r>
          </w:p>
        </w:tc>
        <w:tc>
          <w:tcPr>
            <w:tcW w:w="3402" w:type="dxa"/>
          </w:tcPr>
          <w:p w:rsidR="000F00AD" w:rsidRDefault="00801449"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Aerosol só</w:t>
            </w:r>
            <w:r w:rsidR="000F00AD">
              <w:rPr>
                <w:rFonts w:ascii="Calibri Light" w:hAnsi="Calibri Light" w:cs="Calibri Light"/>
                <w:sz w:val="24"/>
                <w:szCs w:val="24"/>
                <w:lang w:val="es-ES"/>
              </w:rPr>
              <w:t>lido</w:t>
            </w:r>
          </w:p>
        </w:tc>
        <w:tc>
          <w:tcPr>
            <w:tcW w:w="3602" w:type="dxa"/>
          </w:tcPr>
          <w:p w:rsidR="000F00AD" w:rsidRDefault="000B5AEC"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Humo, partículas en suspensión en el aire,</w:t>
            </w:r>
          </w:p>
        </w:tc>
      </w:tr>
      <w:tr w:rsidR="000F00AD" w:rsidTr="0085547D">
        <w:tc>
          <w:tcPr>
            <w:tcW w:w="1809"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2127" w:type="dxa"/>
          </w:tcPr>
          <w:p w:rsidR="000F00AD" w:rsidRDefault="000F00AD" w:rsidP="000F00AD">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gas</w:t>
            </w:r>
          </w:p>
        </w:tc>
        <w:tc>
          <w:tcPr>
            <w:tcW w:w="3402" w:type="dxa"/>
          </w:tcPr>
          <w:p w:rsidR="000F00AD" w:rsidRDefault="000F00AD" w:rsidP="00801449">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Aerosol l</w:t>
            </w:r>
            <w:r w:rsidR="00801449">
              <w:rPr>
                <w:rFonts w:ascii="Calibri Light" w:hAnsi="Calibri Light" w:cs="Calibri Light"/>
                <w:sz w:val="24"/>
                <w:szCs w:val="24"/>
                <w:lang w:val="es-ES"/>
              </w:rPr>
              <w:t>í</w:t>
            </w:r>
            <w:r>
              <w:rPr>
                <w:rFonts w:ascii="Calibri Light" w:hAnsi="Calibri Light" w:cs="Calibri Light"/>
                <w:sz w:val="24"/>
                <w:szCs w:val="24"/>
                <w:lang w:val="es-ES"/>
              </w:rPr>
              <w:t>quido</w:t>
            </w:r>
          </w:p>
        </w:tc>
        <w:tc>
          <w:tcPr>
            <w:tcW w:w="3602" w:type="dxa"/>
          </w:tcPr>
          <w:p w:rsidR="000F00AD" w:rsidRDefault="000B5AEC" w:rsidP="004F784E">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Niebla, neblina, Spray, nubes</w:t>
            </w:r>
          </w:p>
        </w:tc>
      </w:tr>
    </w:tbl>
    <w:p w:rsidR="00072616" w:rsidRDefault="00072616" w:rsidP="00CA7CBF">
      <w:pPr>
        <w:spacing w:line="276" w:lineRule="auto"/>
        <w:rPr>
          <w:rFonts w:ascii="Calibri Light" w:hAnsi="Calibri Light" w:cs="Calibri Light"/>
          <w:sz w:val="24"/>
          <w:szCs w:val="24"/>
          <w:u w:val="single"/>
          <w:lang w:val="es-ES"/>
        </w:rPr>
      </w:pPr>
    </w:p>
    <w:tbl>
      <w:tblPr>
        <w:tblStyle w:val="Tablaconcuadrcula"/>
        <w:tblW w:w="0" w:type="auto"/>
        <w:jc w:val="center"/>
        <w:tblLook w:val="04A0" w:firstRow="1" w:lastRow="0" w:firstColumn="1" w:lastColumn="0" w:noHBand="0" w:noVBand="1"/>
      </w:tblPr>
      <w:tblGrid>
        <w:gridCol w:w="5470"/>
        <w:gridCol w:w="5470"/>
      </w:tblGrid>
      <w:tr w:rsidR="005168A2" w:rsidRPr="00E07762" w:rsidTr="00C46E2E">
        <w:trPr>
          <w:jc w:val="center"/>
        </w:trPr>
        <w:tc>
          <w:tcPr>
            <w:tcW w:w="10940" w:type="dxa"/>
            <w:gridSpan w:val="2"/>
          </w:tcPr>
          <w:p w:rsidR="005168A2" w:rsidRPr="0085547D" w:rsidRDefault="0085547D" w:rsidP="0085547D">
            <w:pPr>
              <w:spacing w:line="276" w:lineRule="auto"/>
              <w:jc w:val="center"/>
              <w:rPr>
                <w:rFonts w:ascii="Calibri Light" w:hAnsi="Calibri Light" w:cs="Calibri Light"/>
                <w:sz w:val="24"/>
                <w:szCs w:val="24"/>
                <w:lang w:val="es-ES"/>
              </w:rPr>
            </w:pPr>
            <w:r w:rsidRPr="0085547D">
              <w:rPr>
                <w:rFonts w:ascii="Calibri Light" w:hAnsi="Calibri Light" w:cs="Calibri Light"/>
                <w:sz w:val="24"/>
                <w:szCs w:val="24"/>
                <w:lang w:val="es-ES"/>
              </w:rPr>
              <w:t>CLASIFICACIÓN DE SOLES</w:t>
            </w:r>
          </w:p>
        </w:tc>
      </w:tr>
      <w:tr w:rsidR="0081257A" w:rsidRPr="006E5592" w:rsidTr="00E07762">
        <w:trPr>
          <w:jc w:val="center"/>
        </w:trPr>
        <w:tc>
          <w:tcPr>
            <w:tcW w:w="5470" w:type="dxa"/>
          </w:tcPr>
          <w:p w:rsidR="0081257A" w:rsidRPr="00E07762" w:rsidRDefault="0081257A" w:rsidP="00E07762">
            <w:pPr>
              <w:spacing w:line="276" w:lineRule="auto"/>
              <w:jc w:val="center"/>
              <w:rPr>
                <w:rFonts w:ascii="Calibri Light" w:hAnsi="Calibri Light" w:cs="Calibri Light"/>
                <w:sz w:val="24"/>
                <w:szCs w:val="24"/>
                <w:lang w:val="es-ES"/>
              </w:rPr>
            </w:pPr>
            <w:proofErr w:type="spellStart"/>
            <w:r w:rsidRPr="00E07762">
              <w:rPr>
                <w:rFonts w:ascii="Calibri Light" w:hAnsi="Calibri Light" w:cs="Calibri Light"/>
                <w:sz w:val="24"/>
                <w:szCs w:val="24"/>
                <w:lang w:val="es-ES"/>
              </w:rPr>
              <w:t>Suspensoides</w:t>
            </w:r>
            <w:proofErr w:type="spellEnd"/>
            <w:r w:rsidRPr="00E07762">
              <w:rPr>
                <w:rFonts w:ascii="Calibri Light" w:hAnsi="Calibri Light" w:cs="Calibri Light"/>
                <w:sz w:val="24"/>
                <w:szCs w:val="24"/>
                <w:lang w:val="es-ES"/>
              </w:rPr>
              <w:br/>
              <w:t>(</w:t>
            </w:r>
            <w:proofErr w:type="spellStart"/>
            <w:r w:rsidRPr="00E07762">
              <w:rPr>
                <w:rFonts w:ascii="Calibri Light" w:hAnsi="Calibri Light" w:cs="Calibri Light"/>
                <w:sz w:val="24"/>
                <w:szCs w:val="24"/>
                <w:lang w:val="es-ES"/>
              </w:rPr>
              <w:t>Liófobos</w:t>
            </w:r>
            <w:proofErr w:type="spellEnd"/>
            <w:r w:rsidRPr="00E07762">
              <w:rPr>
                <w:rFonts w:ascii="Calibri Light" w:hAnsi="Calibri Light" w:cs="Calibri Light"/>
                <w:sz w:val="24"/>
                <w:szCs w:val="24"/>
                <w:lang w:val="es-ES"/>
              </w:rPr>
              <w:t xml:space="preserve"> o hidrófobos si la fase dispersante es agua)</w:t>
            </w:r>
          </w:p>
        </w:tc>
        <w:tc>
          <w:tcPr>
            <w:tcW w:w="5470" w:type="dxa"/>
          </w:tcPr>
          <w:p w:rsidR="0081257A" w:rsidRPr="00E07762" w:rsidRDefault="0081257A" w:rsidP="00E07762">
            <w:pPr>
              <w:spacing w:line="276" w:lineRule="auto"/>
              <w:jc w:val="center"/>
              <w:rPr>
                <w:rFonts w:ascii="Calibri Light" w:hAnsi="Calibri Light" w:cs="Calibri Light"/>
                <w:sz w:val="24"/>
                <w:szCs w:val="24"/>
                <w:lang w:val="es-ES"/>
              </w:rPr>
            </w:pPr>
            <w:proofErr w:type="spellStart"/>
            <w:r w:rsidRPr="00E07762">
              <w:rPr>
                <w:rFonts w:ascii="Calibri Light" w:hAnsi="Calibri Light" w:cs="Calibri Light"/>
                <w:sz w:val="24"/>
                <w:szCs w:val="24"/>
                <w:lang w:val="es-ES"/>
              </w:rPr>
              <w:t>Emulsoides</w:t>
            </w:r>
            <w:proofErr w:type="spellEnd"/>
            <w:r w:rsidRPr="00E07762">
              <w:rPr>
                <w:rFonts w:ascii="Calibri Light" w:hAnsi="Calibri Light" w:cs="Calibri Light"/>
                <w:sz w:val="24"/>
                <w:szCs w:val="24"/>
                <w:lang w:val="es-ES"/>
              </w:rPr>
              <w:br/>
              <w:t>(Liófilos o hidrófilo si la fase dispersante es agua)</w:t>
            </w:r>
          </w:p>
        </w:tc>
      </w:tr>
      <w:tr w:rsidR="0081257A" w:rsidRPr="006E5592" w:rsidTr="00E07762">
        <w:trPr>
          <w:jc w:val="center"/>
        </w:trPr>
        <w:tc>
          <w:tcPr>
            <w:tcW w:w="5470" w:type="dxa"/>
          </w:tcPr>
          <w:p w:rsidR="0081257A" w:rsidRPr="00E07762" w:rsidRDefault="00E07762" w:rsidP="00E07762">
            <w:pPr>
              <w:spacing w:line="276" w:lineRule="auto"/>
              <w:jc w:val="center"/>
              <w:rPr>
                <w:rFonts w:ascii="Calibri Light" w:hAnsi="Calibri Light" w:cs="Calibri Light"/>
                <w:sz w:val="24"/>
                <w:szCs w:val="24"/>
                <w:lang w:val="es-ES"/>
              </w:rPr>
            </w:pPr>
            <w:proofErr w:type="spellStart"/>
            <w:r w:rsidRPr="00E07762">
              <w:rPr>
                <w:rFonts w:ascii="Calibri Light" w:hAnsi="Calibri Light" w:cs="Calibri Light"/>
                <w:sz w:val="24"/>
                <w:szCs w:val="24"/>
                <w:lang w:val="es-ES"/>
              </w:rPr>
              <w:t>Ej</w:t>
            </w:r>
            <w:proofErr w:type="spellEnd"/>
            <w:r w:rsidRPr="00E07762">
              <w:rPr>
                <w:rFonts w:ascii="Calibri Light" w:hAnsi="Calibri Light" w:cs="Calibri Light"/>
                <w:sz w:val="24"/>
                <w:szCs w:val="24"/>
                <w:lang w:val="es-ES"/>
              </w:rPr>
              <w:t xml:space="preserve">: SiO2 (Calcedonia </w:t>
            </w:r>
            <w:proofErr w:type="spellStart"/>
            <w:r w:rsidRPr="00E07762">
              <w:rPr>
                <w:rFonts w:ascii="Calibri Light" w:hAnsi="Calibri Light" w:cs="Calibri Light"/>
                <w:sz w:val="24"/>
                <w:szCs w:val="24"/>
                <w:lang w:val="es-ES"/>
              </w:rPr>
              <w:t>microcristalina</w:t>
            </w:r>
            <w:proofErr w:type="spellEnd"/>
            <w:r w:rsidRPr="00E07762">
              <w:rPr>
                <w:rFonts w:ascii="Calibri Light" w:hAnsi="Calibri Light" w:cs="Calibri Light"/>
                <w:sz w:val="24"/>
                <w:szCs w:val="24"/>
                <w:lang w:val="es-ES"/>
              </w:rPr>
              <w:t>), haluros metálicos, S=</w:t>
            </w:r>
            <w:r>
              <w:rPr>
                <w:rFonts w:ascii="Calibri Light" w:hAnsi="Calibri Light" w:cs="Calibri Light"/>
                <w:sz w:val="24"/>
                <w:szCs w:val="24"/>
                <w:lang w:val="es-ES"/>
              </w:rPr>
              <w:t>.</w:t>
            </w:r>
          </w:p>
        </w:tc>
        <w:tc>
          <w:tcPr>
            <w:tcW w:w="5470" w:type="dxa"/>
          </w:tcPr>
          <w:p w:rsidR="0081257A" w:rsidRPr="00E07762" w:rsidRDefault="00A87624" w:rsidP="00E07762">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 Gluten de trigo, gelatin</w:t>
            </w:r>
            <w:r w:rsidR="00E07762">
              <w:rPr>
                <w:rFonts w:ascii="Calibri Light" w:hAnsi="Calibri Light" w:cs="Calibri Light"/>
                <w:sz w:val="24"/>
                <w:szCs w:val="24"/>
                <w:lang w:val="es-ES"/>
              </w:rPr>
              <w:t>a, SnO2, SiO2 (Ópalo en gel, amorfo), tejidos.</w:t>
            </w:r>
          </w:p>
        </w:tc>
      </w:tr>
      <w:tr w:rsidR="00E07762" w:rsidRPr="006E5592" w:rsidTr="00E07762">
        <w:trPr>
          <w:jc w:val="center"/>
        </w:trPr>
        <w:tc>
          <w:tcPr>
            <w:tcW w:w="5470" w:type="dxa"/>
          </w:tcPr>
          <w:p w:rsidR="00E07762" w:rsidRPr="00E07762" w:rsidRDefault="00E07762" w:rsidP="00FB3E58">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Necesitan poca c</w:t>
            </w:r>
            <w:r w:rsidR="00FB3E58">
              <w:rPr>
                <w:rFonts w:ascii="Calibri Light" w:hAnsi="Calibri Light" w:cs="Calibri Light"/>
                <w:sz w:val="24"/>
                <w:szCs w:val="24"/>
                <w:lang w:val="es-ES"/>
              </w:rPr>
              <w:t>c</w:t>
            </w:r>
            <w:r>
              <w:rPr>
                <w:rFonts w:ascii="Calibri Light" w:hAnsi="Calibri Light" w:cs="Calibri Light"/>
                <w:sz w:val="24"/>
                <w:szCs w:val="24"/>
                <w:lang w:val="es-ES"/>
              </w:rPr>
              <w:t xml:space="preserve"> de electrolitos para coagular y es irreversible si se los calienta.</w:t>
            </w:r>
          </w:p>
        </w:tc>
        <w:tc>
          <w:tcPr>
            <w:tcW w:w="5470" w:type="dxa"/>
          </w:tcPr>
          <w:p w:rsidR="00E07762" w:rsidRPr="00E07762" w:rsidRDefault="00E07762" w:rsidP="00FB3E58">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Necesitan gran</w:t>
            </w:r>
            <w:r w:rsidR="00FB3E58">
              <w:rPr>
                <w:rFonts w:ascii="Calibri Light" w:hAnsi="Calibri Light" w:cs="Calibri Light"/>
                <w:sz w:val="24"/>
                <w:szCs w:val="24"/>
                <w:lang w:val="es-ES"/>
              </w:rPr>
              <w:t xml:space="preserve"> cc</w:t>
            </w:r>
            <w:r>
              <w:rPr>
                <w:rFonts w:ascii="Calibri Light" w:hAnsi="Calibri Light" w:cs="Calibri Light"/>
                <w:sz w:val="24"/>
                <w:szCs w:val="24"/>
                <w:lang w:val="es-ES"/>
              </w:rPr>
              <w:t xml:space="preserve"> de electrolitos para coagular y el proceso es reversible.</w:t>
            </w:r>
          </w:p>
        </w:tc>
      </w:tr>
      <w:tr w:rsidR="00E07762" w:rsidRPr="006E5592" w:rsidTr="00E07762">
        <w:trPr>
          <w:jc w:val="center"/>
        </w:trPr>
        <w:tc>
          <w:tcPr>
            <w:tcW w:w="5470" w:type="dxa"/>
          </w:tcPr>
          <w:p w:rsidR="00E07762" w:rsidRPr="00E07762" w:rsidRDefault="00FB3E58" w:rsidP="00E07762">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Poco viscosos. </w:t>
            </w:r>
            <w:r w:rsidR="00E07762">
              <w:rPr>
                <w:rFonts w:ascii="Calibri Light" w:hAnsi="Calibri Light" w:cs="Calibri Light"/>
                <w:sz w:val="24"/>
                <w:szCs w:val="24"/>
                <w:lang w:val="es-ES"/>
              </w:rPr>
              <w:t>No se dispersan espontáneamente.</w:t>
            </w:r>
          </w:p>
        </w:tc>
        <w:tc>
          <w:tcPr>
            <w:tcW w:w="5470" w:type="dxa"/>
          </w:tcPr>
          <w:p w:rsidR="00E07762" w:rsidRPr="00E07762" w:rsidRDefault="00FB3E58" w:rsidP="00FB3E58">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Gran viscosidad. </w:t>
            </w:r>
            <w:r w:rsidR="00E07762">
              <w:rPr>
                <w:rFonts w:ascii="Calibri Light" w:hAnsi="Calibri Light" w:cs="Calibri Light"/>
                <w:sz w:val="24"/>
                <w:szCs w:val="24"/>
                <w:lang w:val="es-ES"/>
              </w:rPr>
              <w:t xml:space="preserve">Se dispersan </w:t>
            </w:r>
            <w:proofErr w:type="spellStart"/>
            <w:r w:rsidR="00E07762">
              <w:rPr>
                <w:rFonts w:ascii="Calibri Light" w:hAnsi="Calibri Light" w:cs="Calibri Light"/>
                <w:sz w:val="24"/>
                <w:szCs w:val="24"/>
                <w:lang w:val="es-ES"/>
              </w:rPr>
              <w:t>espotáneamente</w:t>
            </w:r>
            <w:proofErr w:type="spellEnd"/>
            <w:r w:rsidR="00064C72">
              <w:rPr>
                <w:rFonts w:ascii="Calibri Light" w:hAnsi="Calibri Light" w:cs="Calibri Light"/>
                <w:sz w:val="24"/>
                <w:szCs w:val="24"/>
                <w:lang w:val="es-ES"/>
              </w:rPr>
              <w:t xml:space="preserve"> (</w:t>
            </w:r>
            <w:proofErr w:type="spellStart"/>
            <w:r w:rsidR="00064C72">
              <w:rPr>
                <w:rFonts w:ascii="Calibri Light" w:hAnsi="Calibri Light" w:cs="Calibri Light"/>
                <w:sz w:val="24"/>
                <w:szCs w:val="24"/>
                <w:lang w:val="es-ES"/>
              </w:rPr>
              <w:t>pepti</w:t>
            </w:r>
            <w:proofErr w:type="spellEnd"/>
            <w:r w:rsidR="00064C72">
              <w:rPr>
                <w:rFonts w:ascii="Calibri Light" w:hAnsi="Calibri Light" w:cs="Calibri Light"/>
                <w:sz w:val="24"/>
                <w:szCs w:val="24"/>
                <w:lang w:val="es-ES"/>
              </w:rPr>
              <w:t>)</w:t>
            </w:r>
          </w:p>
        </w:tc>
      </w:tr>
      <w:tr w:rsidR="00E07762" w:rsidRPr="00E07762" w:rsidTr="00E07762">
        <w:trPr>
          <w:jc w:val="center"/>
        </w:trPr>
        <w:tc>
          <w:tcPr>
            <w:tcW w:w="5470" w:type="dxa"/>
          </w:tcPr>
          <w:p w:rsidR="00E07762" w:rsidRPr="00E07762" w:rsidRDefault="00E07762" w:rsidP="00E07762">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Partículas con cargas eléctricas de signo definido debido a la adsorción de iones.</w:t>
            </w:r>
          </w:p>
        </w:tc>
        <w:tc>
          <w:tcPr>
            <w:tcW w:w="5470" w:type="dxa"/>
          </w:tcPr>
          <w:p w:rsidR="00E07762" w:rsidRPr="00E07762" w:rsidRDefault="00E07762" w:rsidP="00F60B45">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Las partículas pueden estar dotadas de carga eléctrica por su propia disociación</w:t>
            </w:r>
            <w:r w:rsidR="00F60B45">
              <w:rPr>
                <w:rFonts w:ascii="Calibri Light" w:hAnsi="Calibri Light" w:cs="Calibri Light"/>
                <w:sz w:val="24"/>
                <w:szCs w:val="24"/>
                <w:lang w:val="es-ES"/>
              </w:rPr>
              <w:t xml:space="preserve">. </w:t>
            </w:r>
            <w:proofErr w:type="spellStart"/>
            <w:r w:rsidR="00F60B45">
              <w:rPr>
                <w:rFonts w:ascii="Calibri Light" w:hAnsi="Calibri Light" w:cs="Calibri Light"/>
                <w:sz w:val="24"/>
                <w:szCs w:val="24"/>
                <w:lang w:val="es-ES"/>
              </w:rPr>
              <w:t>Ej</w:t>
            </w:r>
            <w:proofErr w:type="spellEnd"/>
            <w:r w:rsidR="00F60B45">
              <w:rPr>
                <w:rFonts w:ascii="Calibri Light" w:hAnsi="Calibri Light" w:cs="Calibri Light"/>
                <w:sz w:val="24"/>
                <w:szCs w:val="24"/>
                <w:lang w:val="es-ES"/>
              </w:rPr>
              <w:t>:</w:t>
            </w:r>
            <w:r>
              <w:rPr>
                <w:rFonts w:ascii="Calibri Light" w:hAnsi="Calibri Light" w:cs="Calibri Light"/>
                <w:sz w:val="24"/>
                <w:szCs w:val="24"/>
                <w:lang w:val="es-ES"/>
              </w:rPr>
              <w:t xml:space="preserve"> proteínas</w:t>
            </w:r>
            <w:r w:rsidR="008B6E77">
              <w:rPr>
                <w:rFonts w:ascii="Calibri Light" w:hAnsi="Calibri Light" w:cs="Calibri Light"/>
                <w:sz w:val="24"/>
                <w:szCs w:val="24"/>
                <w:lang w:val="es-ES"/>
              </w:rPr>
              <w:t>. H</w:t>
            </w:r>
            <w:proofErr w:type="gramStart"/>
            <w:r w:rsidR="008B6E77">
              <w:rPr>
                <w:rFonts w:ascii="Calibri Light" w:hAnsi="Calibri Light" w:cs="Calibri Light"/>
                <w:sz w:val="24"/>
                <w:szCs w:val="24"/>
                <w:lang w:val="es-ES"/>
              </w:rPr>
              <w:t>+(</w:t>
            </w:r>
            <w:proofErr w:type="gramEnd"/>
            <w:r w:rsidR="008B6E77">
              <w:rPr>
                <w:rFonts w:ascii="Calibri Light" w:hAnsi="Calibri Light" w:cs="Calibri Light"/>
                <w:sz w:val="24"/>
                <w:szCs w:val="24"/>
                <w:lang w:val="es-ES"/>
              </w:rPr>
              <w:t>+) y OH-(-).</w:t>
            </w:r>
          </w:p>
        </w:tc>
      </w:tr>
      <w:tr w:rsidR="00396280" w:rsidRPr="00E07762" w:rsidTr="00C46E2E">
        <w:trPr>
          <w:jc w:val="center"/>
        </w:trPr>
        <w:tc>
          <w:tcPr>
            <w:tcW w:w="10940" w:type="dxa"/>
            <w:gridSpan w:val="2"/>
          </w:tcPr>
          <w:p w:rsidR="00396280" w:rsidRPr="00E07762" w:rsidRDefault="00396280" w:rsidP="00396280">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Efecto Tyndall</w:t>
            </w:r>
          </w:p>
        </w:tc>
      </w:tr>
      <w:tr w:rsidR="00396280" w:rsidRPr="00E07762" w:rsidTr="00C46E2E">
        <w:trPr>
          <w:jc w:val="center"/>
        </w:trPr>
        <w:tc>
          <w:tcPr>
            <w:tcW w:w="10940" w:type="dxa"/>
            <w:gridSpan w:val="2"/>
          </w:tcPr>
          <w:p w:rsidR="00396280" w:rsidRPr="00E07762" w:rsidRDefault="00396280" w:rsidP="00396280">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Movimiento Browniano</w:t>
            </w:r>
          </w:p>
        </w:tc>
      </w:tr>
      <w:tr w:rsidR="00E07762" w:rsidRPr="00E07762" w:rsidTr="00E07762">
        <w:trPr>
          <w:jc w:val="center"/>
        </w:trPr>
        <w:tc>
          <w:tcPr>
            <w:tcW w:w="5470" w:type="dxa"/>
          </w:tcPr>
          <w:p w:rsidR="00E07762" w:rsidRPr="00E07762" w:rsidRDefault="00E07762" w:rsidP="00E07762">
            <w:pPr>
              <w:spacing w:line="276" w:lineRule="auto"/>
              <w:jc w:val="center"/>
              <w:rPr>
                <w:rFonts w:ascii="Calibri Light" w:hAnsi="Calibri Light" w:cs="Calibri Light"/>
                <w:sz w:val="24"/>
                <w:szCs w:val="24"/>
                <w:lang w:val="es-ES"/>
              </w:rPr>
            </w:pPr>
          </w:p>
        </w:tc>
        <w:tc>
          <w:tcPr>
            <w:tcW w:w="5470" w:type="dxa"/>
          </w:tcPr>
          <w:p w:rsidR="00E07762" w:rsidRPr="00E07762" w:rsidRDefault="00E07762" w:rsidP="00E07762">
            <w:pPr>
              <w:spacing w:line="276" w:lineRule="auto"/>
              <w:jc w:val="center"/>
              <w:rPr>
                <w:rFonts w:ascii="Calibri Light" w:hAnsi="Calibri Light" w:cs="Calibri Light"/>
                <w:sz w:val="24"/>
                <w:szCs w:val="24"/>
                <w:lang w:val="es-ES"/>
              </w:rPr>
            </w:pPr>
            <w:r>
              <w:rPr>
                <w:rFonts w:ascii="Calibri Light" w:hAnsi="Calibri Light" w:cs="Calibri Light"/>
                <w:sz w:val="24"/>
                <w:szCs w:val="24"/>
                <w:lang w:val="es-ES"/>
              </w:rPr>
              <w:t xml:space="preserve">Anillos de </w:t>
            </w:r>
            <w:proofErr w:type="spellStart"/>
            <w:r>
              <w:rPr>
                <w:rFonts w:ascii="Calibri Light" w:hAnsi="Calibri Light" w:cs="Calibri Light"/>
                <w:sz w:val="24"/>
                <w:szCs w:val="24"/>
                <w:lang w:val="es-ES"/>
              </w:rPr>
              <w:t>Liesegang</w:t>
            </w:r>
            <w:proofErr w:type="spellEnd"/>
          </w:p>
        </w:tc>
      </w:tr>
    </w:tbl>
    <w:p w:rsidR="0081257A" w:rsidRDefault="00356613" w:rsidP="00CA7CBF">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Propiedades de coloides</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sidRPr="00356613">
        <w:rPr>
          <w:rFonts w:ascii="Calibri Light" w:hAnsi="Calibri Light" w:cs="Calibri Light"/>
          <w:sz w:val="24"/>
          <w:szCs w:val="24"/>
          <w:lang w:val="es-ES"/>
        </w:rPr>
        <w:t xml:space="preserve">Efecto errático sobre las propiedades de la fase dispersante: Respecto de la </w:t>
      </w:r>
      <w:r>
        <w:rPr>
          <w:rFonts w:ascii="Calibri Light" w:hAnsi="Calibri Light" w:cs="Calibri Light"/>
          <w:sz w:val="24"/>
          <w:szCs w:val="24"/>
          <w:lang w:val="es-ES"/>
        </w:rPr>
        <w:t>P</w:t>
      </w:r>
      <w:r w:rsidRPr="00356613">
        <w:rPr>
          <w:rFonts w:ascii="Calibri Light" w:hAnsi="Calibri Light" w:cs="Calibri Light"/>
          <w:sz w:val="24"/>
          <w:szCs w:val="24"/>
          <w:lang w:val="es-ES"/>
        </w:rPr>
        <w:t xml:space="preserve"> de vapor, PE y PF del agua. </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Efecto Tyndall: Capacidad de un coloide de dispersar la luz. </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Movimiento Browniano: Movimiento aleatorio y caótico de las micelas en un medio fluido, liquido o gas, como resultado de choques contra las moléculas de ese fluido. </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Anillos de </w:t>
      </w:r>
      <w:proofErr w:type="spellStart"/>
      <w:r>
        <w:rPr>
          <w:rFonts w:ascii="Calibri Light" w:hAnsi="Calibri Light" w:cs="Calibri Light"/>
          <w:sz w:val="24"/>
          <w:szCs w:val="24"/>
          <w:lang w:val="es-ES"/>
        </w:rPr>
        <w:t>Liesegang</w:t>
      </w:r>
      <w:proofErr w:type="spellEnd"/>
      <w:r>
        <w:rPr>
          <w:rFonts w:ascii="Calibri Light" w:hAnsi="Calibri Light" w:cs="Calibri Light"/>
          <w:sz w:val="24"/>
          <w:szCs w:val="24"/>
          <w:lang w:val="es-ES"/>
        </w:rPr>
        <w:t xml:space="preserve">: Desarrollo de bandas difusas coloreadas cuando difunde un electrolito en un gel. </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Diálisis: Separación entre cristales y coloides mediante una membrana (los coloides no la atraviesan).</w:t>
      </w:r>
    </w:p>
    <w:p w:rsidR="00356613" w:rsidRDefault="00356613"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Electroforesis: Técnica de separación de iones con la aplicación de un campo eléctrico (La superficie coloidal tiene carga y separa iones).</w:t>
      </w:r>
    </w:p>
    <w:p w:rsidR="00342A9B" w:rsidRDefault="00342A9B"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Coagulación: Se aglutinan sustancias coloidales en el agua por la adición de sustancias floculantes, facilitando su decantación y filtrado. </w:t>
      </w:r>
    </w:p>
    <w:p w:rsidR="00342A9B" w:rsidRDefault="00342A9B" w:rsidP="00356613">
      <w:pPr>
        <w:pStyle w:val="Prrafodelista"/>
        <w:numPr>
          <w:ilvl w:val="0"/>
          <w:numId w:val="19"/>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Peptización: En una dispersión, si la coagulación se dispersa, se produce peptización. </w:t>
      </w:r>
    </w:p>
    <w:p w:rsidR="00533393" w:rsidRPr="00356613" w:rsidRDefault="00533393" w:rsidP="00356613">
      <w:pPr>
        <w:spacing w:line="276" w:lineRule="auto"/>
        <w:rPr>
          <w:rFonts w:ascii="Calibri Light" w:hAnsi="Calibri Light" w:cs="Calibri Light"/>
          <w:sz w:val="24"/>
          <w:szCs w:val="24"/>
          <w:lang w:val="es-ES"/>
        </w:rPr>
      </w:pPr>
      <w:r>
        <w:rPr>
          <w:rFonts w:ascii="Calibri Light" w:hAnsi="Calibri Light" w:cs="Calibri Light"/>
          <w:sz w:val="24"/>
          <w:szCs w:val="24"/>
          <w:u w:val="single"/>
          <w:lang w:val="es-ES"/>
        </w:rPr>
        <w:t>Esta</w:t>
      </w:r>
      <w:r w:rsidRPr="00533393">
        <w:rPr>
          <w:rFonts w:ascii="Calibri Light" w:hAnsi="Calibri Light" w:cs="Calibri Light"/>
          <w:sz w:val="24"/>
          <w:szCs w:val="24"/>
          <w:u w:val="single"/>
          <w:lang w:val="es-ES"/>
        </w:rPr>
        <w:t>bilidad de las dispersiones coloidales</w:t>
      </w:r>
      <w:r w:rsidR="00684F11">
        <w:rPr>
          <w:rFonts w:ascii="Calibri Light" w:hAnsi="Calibri Light" w:cs="Calibri Light"/>
          <w:sz w:val="24"/>
          <w:szCs w:val="24"/>
          <w:u w:val="single"/>
          <w:lang w:val="es-ES"/>
        </w:rPr>
        <w:t>:</w:t>
      </w:r>
      <w:r w:rsidR="00684F11" w:rsidRPr="00684F11">
        <w:rPr>
          <w:rFonts w:ascii="Calibri Light" w:hAnsi="Calibri Light" w:cs="Calibri Light"/>
          <w:sz w:val="24"/>
          <w:szCs w:val="24"/>
          <w:lang w:val="es-ES"/>
        </w:rPr>
        <w:t xml:space="preserve"> </w:t>
      </w:r>
      <w:r w:rsidR="00C12A79">
        <w:rPr>
          <w:rFonts w:ascii="Calibri Light" w:hAnsi="Calibri Light" w:cs="Calibri Light"/>
          <w:sz w:val="24"/>
          <w:szCs w:val="24"/>
          <w:lang w:val="es-ES"/>
        </w:rPr>
        <w:t>Gran área superficial/volumen, por lo tanto, la car</w:t>
      </w:r>
      <w:r w:rsidR="00A87624">
        <w:rPr>
          <w:rFonts w:ascii="Calibri Light" w:hAnsi="Calibri Light" w:cs="Calibri Light"/>
          <w:sz w:val="24"/>
          <w:szCs w:val="24"/>
          <w:lang w:val="es-ES"/>
        </w:rPr>
        <w:t>g</w:t>
      </w:r>
      <w:r w:rsidR="00C12A79">
        <w:rPr>
          <w:rFonts w:ascii="Calibri Light" w:hAnsi="Calibri Light" w:cs="Calibri Light"/>
          <w:sz w:val="24"/>
          <w:szCs w:val="24"/>
          <w:lang w:val="es-ES"/>
        </w:rPr>
        <w:t xml:space="preserve">a superficial es determinante en la estabilidad del coloide. </w:t>
      </w:r>
      <w:r w:rsidR="008116B0">
        <w:rPr>
          <w:rFonts w:ascii="Calibri Light" w:hAnsi="Calibri Light" w:cs="Calibri Light"/>
          <w:sz w:val="24"/>
          <w:szCs w:val="24"/>
          <w:lang w:val="es-ES"/>
        </w:rPr>
        <w:t xml:space="preserve">Un coloide es estable si se mantiene disperso en la solución. </w:t>
      </w:r>
      <w:r w:rsidR="00015BA7">
        <w:rPr>
          <w:rFonts w:ascii="Calibri Light" w:hAnsi="Calibri Light" w:cs="Calibri Light"/>
          <w:sz w:val="24"/>
          <w:szCs w:val="24"/>
          <w:lang w:val="es-ES"/>
        </w:rPr>
        <w:t xml:space="preserve">Factores que condicionan la estabilidad:  </w:t>
      </w:r>
    </w:p>
    <w:p w:rsidR="00D96B7C" w:rsidRPr="00D96B7C" w:rsidRDefault="00185DA3" w:rsidP="00D96B7C">
      <w:pPr>
        <w:pStyle w:val="Prrafodelista"/>
        <w:numPr>
          <w:ilvl w:val="0"/>
          <w:numId w:val="20"/>
        </w:numPr>
        <w:spacing w:line="276" w:lineRule="auto"/>
        <w:rPr>
          <w:rFonts w:ascii="Calibri Light" w:hAnsi="Calibri Light" w:cs="Calibri Light"/>
          <w:sz w:val="24"/>
          <w:szCs w:val="24"/>
          <w:lang w:val="es-ES"/>
        </w:rPr>
      </w:pPr>
      <w:r w:rsidRPr="00D96B7C">
        <w:rPr>
          <w:rFonts w:ascii="Calibri Light" w:hAnsi="Calibri Light" w:cs="Calibri Light"/>
          <w:sz w:val="24"/>
          <w:szCs w:val="24"/>
          <w:lang w:val="es-ES"/>
        </w:rPr>
        <w:t>Adsorción de cargas eléctricas</w:t>
      </w:r>
      <w:r w:rsidR="00015BA7" w:rsidRPr="00D96B7C">
        <w:rPr>
          <w:rFonts w:ascii="Calibri Light" w:hAnsi="Calibri Light" w:cs="Calibri Light"/>
          <w:sz w:val="24"/>
          <w:szCs w:val="24"/>
          <w:lang w:val="es-ES"/>
        </w:rPr>
        <w:t xml:space="preserve">: </w:t>
      </w:r>
      <w:r w:rsidR="006E187E" w:rsidRPr="00D96B7C">
        <w:rPr>
          <w:rFonts w:ascii="Calibri Light" w:hAnsi="Calibri Light" w:cs="Calibri Light"/>
          <w:sz w:val="24"/>
          <w:szCs w:val="24"/>
          <w:lang w:val="es-ES"/>
        </w:rPr>
        <w:t xml:space="preserve">Los soles son más estables en una solución muy diluida de electrolitos que en las concentradas y son más fácilmente precipitadas por el agregado de algunas clases de iones que por otras. </w:t>
      </w:r>
      <w:r w:rsidR="00E17FF3">
        <w:rPr>
          <w:rFonts w:ascii="Calibri Light" w:hAnsi="Calibri Light" w:cs="Calibri Light"/>
          <w:sz w:val="24"/>
          <w:szCs w:val="24"/>
          <w:lang w:val="es-ES"/>
        </w:rPr>
        <w:t xml:space="preserve">En soluciones diluidas la capa </w:t>
      </w:r>
      <w:proofErr w:type="spellStart"/>
      <w:r w:rsidR="00E17FF3">
        <w:rPr>
          <w:rFonts w:ascii="Calibri Light" w:hAnsi="Calibri Light" w:cs="Calibri Light"/>
          <w:sz w:val="24"/>
          <w:szCs w:val="24"/>
          <w:lang w:val="es-ES"/>
        </w:rPr>
        <w:t>Gouy</w:t>
      </w:r>
      <w:proofErr w:type="spellEnd"/>
      <w:r w:rsidR="00E17FF3">
        <w:rPr>
          <w:rFonts w:ascii="Calibri Light" w:hAnsi="Calibri Light" w:cs="Calibri Light"/>
          <w:sz w:val="24"/>
          <w:szCs w:val="24"/>
          <w:lang w:val="es-ES"/>
        </w:rPr>
        <w:t xml:space="preserve"> va a ser débil porque hay poco electrolito en solución y el sol será </w:t>
      </w:r>
      <w:r w:rsidR="004F1379">
        <w:rPr>
          <w:rFonts w:ascii="Calibri Light" w:hAnsi="Calibri Light" w:cs="Calibri Light"/>
          <w:sz w:val="24"/>
          <w:szCs w:val="24"/>
          <w:lang w:val="es-ES"/>
        </w:rPr>
        <w:t>más</w:t>
      </w:r>
      <w:r w:rsidR="00E17FF3">
        <w:rPr>
          <w:rFonts w:ascii="Calibri Light" w:hAnsi="Calibri Light" w:cs="Calibri Light"/>
          <w:sz w:val="24"/>
          <w:szCs w:val="24"/>
          <w:lang w:val="es-ES"/>
        </w:rPr>
        <w:t xml:space="preserve"> estable. A mayor I, la </w:t>
      </w:r>
      <w:proofErr w:type="spellStart"/>
      <w:r w:rsidR="00E17FF3">
        <w:rPr>
          <w:rFonts w:ascii="Calibri Light" w:hAnsi="Calibri Light" w:cs="Calibri Light"/>
          <w:sz w:val="24"/>
          <w:szCs w:val="24"/>
          <w:lang w:val="es-ES"/>
        </w:rPr>
        <w:t>Gouy</w:t>
      </w:r>
      <w:proofErr w:type="spellEnd"/>
      <w:r w:rsidR="00E17FF3">
        <w:rPr>
          <w:rFonts w:ascii="Calibri Light" w:hAnsi="Calibri Light" w:cs="Calibri Light"/>
          <w:sz w:val="24"/>
          <w:szCs w:val="24"/>
          <w:lang w:val="es-ES"/>
        </w:rPr>
        <w:t xml:space="preserve"> es de mayor espesor. </w:t>
      </w:r>
      <w:r w:rsidR="006E187E" w:rsidRPr="00D96B7C">
        <w:rPr>
          <w:rFonts w:ascii="Calibri Light" w:hAnsi="Calibri Light" w:cs="Calibri Light"/>
          <w:sz w:val="24"/>
          <w:szCs w:val="24"/>
          <w:lang w:val="es-ES"/>
        </w:rPr>
        <w:br/>
      </w:r>
      <w:r w:rsidR="00D96B7C">
        <w:rPr>
          <w:rFonts w:ascii="Calibri Light" w:hAnsi="Calibri Light" w:cs="Calibri Light"/>
          <w:sz w:val="24"/>
          <w:szCs w:val="24"/>
          <w:lang w:val="es-ES"/>
        </w:rPr>
        <w:t xml:space="preserve">- </w:t>
      </w:r>
      <w:r w:rsidR="00865384">
        <w:rPr>
          <w:rFonts w:ascii="Calibri Light" w:hAnsi="Calibri Light" w:cs="Calibri Light"/>
          <w:sz w:val="24"/>
          <w:szCs w:val="24"/>
          <w:lang w:val="es-ES"/>
        </w:rPr>
        <w:t xml:space="preserve">Iones con doble o triple carga hacen </w:t>
      </w:r>
      <w:r w:rsidR="004F1379">
        <w:rPr>
          <w:rFonts w:ascii="Calibri Light" w:hAnsi="Calibri Light" w:cs="Calibri Light"/>
          <w:sz w:val="24"/>
          <w:szCs w:val="24"/>
          <w:lang w:val="es-ES"/>
        </w:rPr>
        <w:t>más</w:t>
      </w:r>
      <w:r w:rsidR="00865384">
        <w:rPr>
          <w:rFonts w:ascii="Calibri Light" w:hAnsi="Calibri Light" w:cs="Calibri Light"/>
          <w:sz w:val="24"/>
          <w:szCs w:val="24"/>
          <w:lang w:val="es-ES"/>
        </w:rPr>
        <w:t xml:space="preserve"> efectiva </w:t>
      </w:r>
      <w:r w:rsidR="006E187E" w:rsidRPr="00D96B7C">
        <w:rPr>
          <w:rFonts w:ascii="Calibri Light" w:hAnsi="Calibri Light" w:cs="Calibri Light"/>
          <w:sz w:val="24"/>
          <w:szCs w:val="24"/>
          <w:lang w:val="es-ES"/>
        </w:rPr>
        <w:t xml:space="preserve">la coagulación de coloides que los iones </w:t>
      </w:r>
      <w:r w:rsidR="00D96B7C">
        <w:rPr>
          <w:rFonts w:ascii="Calibri Light" w:hAnsi="Calibri Light" w:cs="Calibri Light"/>
          <w:sz w:val="24"/>
          <w:szCs w:val="24"/>
          <w:lang w:val="es-ES"/>
        </w:rPr>
        <w:t>simplemente cargado</w:t>
      </w:r>
      <w:r w:rsidR="00865384">
        <w:rPr>
          <w:rFonts w:ascii="Calibri Light" w:hAnsi="Calibri Light" w:cs="Calibri Light"/>
          <w:sz w:val="24"/>
          <w:szCs w:val="24"/>
          <w:lang w:val="es-ES"/>
        </w:rPr>
        <w:t xml:space="preserve">s porque neutraliza mejor el mineral. </w:t>
      </w:r>
      <w:r w:rsidR="00D96B7C">
        <w:rPr>
          <w:rFonts w:ascii="Calibri Light" w:hAnsi="Calibri Light" w:cs="Calibri Light"/>
          <w:sz w:val="24"/>
          <w:szCs w:val="24"/>
          <w:lang w:val="es-ES"/>
        </w:rPr>
        <w:br/>
        <w:t xml:space="preserve">- H+ y OH- son especialmente efectivos como coagulantes debido al efecto de reacciones de superficie en la carga total de la partícula coloidal. </w:t>
      </w:r>
      <w:r w:rsidR="00865384">
        <w:rPr>
          <w:rFonts w:ascii="Calibri Light" w:hAnsi="Calibri Light" w:cs="Calibri Light"/>
          <w:sz w:val="24"/>
          <w:szCs w:val="24"/>
          <w:lang w:val="es-ES"/>
        </w:rPr>
        <w:br/>
      </w:r>
      <w:proofErr w:type="spellStart"/>
      <w:r w:rsidR="00865384">
        <w:rPr>
          <w:rFonts w:ascii="Calibri Light" w:hAnsi="Calibri Light" w:cs="Calibri Light"/>
          <w:sz w:val="24"/>
          <w:szCs w:val="24"/>
          <w:lang w:val="es-ES"/>
        </w:rPr>
        <w:t>Ej</w:t>
      </w:r>
      <w:proofErr w:type="spellEnd"/>
      <w:r w:rsidR="00865384">
        <w:rPr>
          <w:rFonts w:ascii="Calibri Light" w:hAnsi="Calibri Light" w:cs="Calibri Light"/>
          <w:sz w:val="24"/>
          <w:szCs w:val="24"/>
          <w:lang w:val="es-ES"/>
        </w:rPr>
        <w:t xml:space="preserve">: </w:t>
      </w:r>
      <w:proofErr w:type="spellStart"/>
      <w:r w:rsidR="00865384">
        <w:rPr>
          <w:rFonts w:ascii="Calibri Light" w:hAnsi="Calibri Light" w:cs="Calibri Light"/>
          <w:sz w:val="24"/>
          <w:szCs w:val="24"/>
          <w:lang w:val="es-ES"/>
        </w:rPr>
        <w:t>floculaciom</w:t>
      </w:r>
      <w:proofErr w:type="spellEnd"/>
      <w:r w:rsidR="00865384">
        <w:rPr>
          <w:rFonts w:ascii="Calibri Light" w:hAnsi="Calibri Light" w:cs="Calibri Light"/>
          <w:sz w:val="24"/>
          <w:szCs w:val="24"/>
          <w:lang w:val="es-ES"/>
        </w:rPr>
        <w:t xml:space="preserve"> de un sol de sílice o de </w:t>
      </w:r>
      <w:proofErr w:type="gramStart"/>
      <w:r w:rsidR="00865384" w:rsidRPr="00D96B7C">
        <w:rPr>
          <w:rFonts w:ascii="Calibri Light" w:hAnsi="Calibri Light" w:cs="Calibri Light"/>
          <w:sz w:val="24"/>
          <w:szCs w:val="24"/>
          <w:lang w:val="es-ES"/>
        </w:rPr>
        <w:t>Fe(</w:t>
      </w:r>
      <w:proofErr w:type="gramEnd"/>
      <w:r w:rsidR="00865384" w:rsidRPr="00D96B7C">
        <w:rPr>
          <w:rFonts w:ascii="Calibri Light" w:hAnsi="Calibri Light" w:cs="Calibri Light"/>
          <w:sz w:val="24"/>
          <w:szCs w:val="24"/>
          <w:lang w:val="es-ES"/>
        </w:rPr>
        <w:t>OH)</w:t>
      </w:r>
      <w:r w:rsidR="00865384">
        <w:rPr>
          <w:rFonts w:ascii="Calibri Light" w:hAnsi="Calibri Light" w:cs="Calibri Light"/>
          <w:sz w:val="24"/>
          <w:szCs w:val="24"/>
          <w:lang w:val="es-ES"/>
        </w:rPr>
        <w:t xml:space="preserve">3 en el Rio de la plata. </w:t>
      </w:r>
    </w:p>
    <w:p w:rsidR="00185DA3" w:rsidRPr="00D96B7C" w:rsidRDefault="00185DA3" w:rsidP="00D96B7C">
      <w:pPr>
        <w:pStyle w:val="Prrafodelista"/>
        <w:numPr>
          <w:ilvl w:val="0"/>
          <w:numId w:val="20"/>
        </w:numPr>
        <w:spacing w:line="276" w:lineRule="auto"/>
        <w:rPr>
          <w:rFonts w:ascii="Calibri Light" w:hAnsi="Calibri Light" w:cs="Calibri Light"/>
          <w:sz w:val="24"/>
          <w:szCs w:val="24"/>
          <w:lang w:val="es-ES"/>
        </w:rPr>
      </w:pPr>
      <w:r w:rsidRPr="00D96B7C">
        <w:rPr>
          <w:rFonts w:ascii="Calibri Light" w:hAnsi="Calibri Light" w:cs="Calibri Light"/>
          <w:sz w:val="24"/>
          <w:szCs w:val="24"/>
          <w:lang w:val="es-ES"/>
        </w:rPr>
        <w:t>Solvación</w:t>
      </w:r>
      <w:r w:rsidR="006E187E" w:rsidRPr="00D96B7C">
        <w:rPr>
          <w:rFonts w:ascii="Calibri Light" w:hAnsi="Calibri Light" w:cs="Calibri Light"/>
          <w:sz w:val="24"/>
          <w:szCs w:val="24"/>
          <w:lang w:val="es-ES"/>
        </w:rPr>
        <w:t xml:space="preserve">: </w:t>
      </w:r>
      <w:r w:rsidRPr="00D96B7C">
        <w:rPr>
          <w:rFonts w:ascii="Calibri Light" w:hAnsi="Calibri Light" w:cs="Calibri Light"/>
          <w:sz w:val="24"/>
          <w:szCs w:val="24"/>
          <w:lang w:val="es-ES"/>
        </w:rPr>
        <w:t>Presencia de co</w:t>
      </w:r>
      <w:r w:rsidR="00A87624">
        <w:rPr>
          <w:rFonts w:ascii="Calibri Light" w:hAnsi="Calibri Light" w:cs="Calibri Light"/>
          <w:sz w:val="24"/>
          <w:szCs w:val="24"/>
          <w:lang w:val="es-ES"/>
        </w:rPr>
        <w:t xml:space="preserve">loides protectores: un coloide </w:t>
      </w:r>
      <w:r w:rsidRPr="00D96B7C">
        <w:rPr>
          <w:rFonts w:ascii="Calibri Light" w:hAnsi="Calibri Light" w:cs="Calibri Light"/>
          <w:sz w:val="24"/>
          <w:szCs w:val="24"/>
          <w:lang w:val="es-ES"/>
        </w:rPr>
        <w:t>puede ser mucho más estable en presencia de un segundo coloide que si está solo. En general los coloides protectores son hidrófilo</w:t>
      </w:r>
      <w:r w:rsidR="00684F11" w:rsidRPr="00D96B7C">
        <w:rPr>
          <w:rFonts w:ascii="Calibri Light" w:hAnsi="Calibri Light" w:cs="Calibri Light"/>
          <w:sz w:val="24"/>
          <w:szCs w:val="24"/>
          <w:lang w:val="es-ES"/>
        </w:rPr>
        <w:t>s</w:t>
      </w:r>
      <w:r w:rsidRPr="00D96B7C">
        <w:rPr>
          <w:rFonts w:ascii="Calibri Light" w:hAnsi="Calibri Light" w:cs="Calibri Light"/>
          <w:sz w:val="24"/>
          <w:szCs w:val="24"/>
          <w:lang w:val="es-ES"/>
        </w:rPr>
        <w:t xml:space="preserve">. </w:t>
      </w:r>
      <w:proofErr w:type="spellStart"/>
      <w:r w:rsidRPr="00D96B7C">
        <w:rPr>
          <w:rFonts w:ascii="Calibri Light" w:hAnsi="Calibri Light" w:cs="Calibri Light"/>
          <w:sz w:val="24"/>
          <w:szCs w:val="24"/>
          <w:lang w:val="es-ES"/>
        </w:rPr>
        <w:t>Ej</w:t>
      </w:r>
      <w:proofErr w:type="spellEnd"/>
      <w:r w:rsidRPr="00D96B7C">
        <w:rPr>
          <w:rFonts w:ascii="Calibri Light" w:hAnsi="Calibri Light" w:cs="Calibri Light"/>
          <w:sz w:val="24"/>
          <w:szCs w:val="24"/>
          <w:lang w:val="es-ES"/>
        </w:rPr>
        <w:t xml:space="preserve">: M.O. actúa como coloide protectores de SiO2 o de </w:t>
      </w:r>
      <w:proofErr w:type="gramStart"/>
      <w:r w:rsidRPr="00D96B7C">
        <w:rPr>
          <w:rFonts w:ascii="Calibri Light" w:hAnsi="Calibri Light" w:cs="Calibri Light"/>
          <w:sz w:val="24"/>
          <w:szCs w:val="24"/>
          <w:lang w:val="es-ES"/>
        </w:rPr>
        <w:t>Fe(</w:t>
      </w:r>
      <w:proofErr w:type="gramEnd"/>
      <w:r w:rsidRPr="00D96B7C">
        <w:rPr>
          <w:rFonts w:ascii="Calibri Light" w:hAnsi="Calibri Light" w:cs="Calibri Light"/>
          <w:sz w:val="24"/>
          <w:szCs w:val="24"/>
          <w:lang w:val="es-ES"/>
        </w:rPr>
        <w:t xml:space="preserve">OH)3. </w:t>
      </w:r>
    </w:p>
    <w:p w:rsidR="00C83A3C" w:rsidRPr="00342A9B" w:rsidRDefault="00342A9B" w:rsidP="00C83A3C">
      <w:pPr>
        <w:spacing w:line="276" w:lineRule="auto"/>
        <w:rPr>
          <w:rFonts w:ascii="Calibri Light" w:hAnsi="Calibri Light" w:cs="Calibri Light"/>
          <w:sz w:val="24"/>
          <w:szCs w:val="24"/>
          <w:u w:val="single"/>
          <w:lang w:val="es-ES"/>
        </w:rPr>
      </w:pPr>
      <w:r w:rsidRPr="00342A9B">
        <w:rPr>
          <w:rFonts w:ascii="Calibri Light" w:hAnsi="Calibri Light" w:cs="Calibri Light"/>
          <w:sz w:val="24"/>
          <w:szCs w:val="24"/>
          <w:u w:val="single"/>
          <w:lang w:val="es-ES"/>
        </w:rPr>
        <w:t xml:space="preserve">Reglas de </w:t>
      </w:r>
      <w:proofErr w:type="spellStart"/>
      <w:r w:rsidRPr="00342A9B">
        <w:rPr>
          <w:rFonts w:ascii="Calibri Light" w:hAnsi="Calibri Light" w:cs="Calibri Light"/>
          <w:sz w:val="24"/>
          <w:szCs w:val="24"/>
          <w:u w:val="single"/>
          <w:lang w:val="es-ES"/>
        </w:rPr>
        <w:t>Paneth</w:t>
      </w:r>
      <w:proofErr w:type="spellEnd"/>
      <w:r w:rsidRPr="00342A9B">
        <w:rPr>
          <w:rFonts w:ascii="Calibri Light" w:hAnsi="Calibri Light" w:cs="Calibri Light"/>
          <w:sz w:val="24"/>
          <w:szCs w:val="24"/>
          <w:u w:val="single"/>
          <w:lang w:val="es-ES"/>
        </w:rPr>
        <w:t xml:space="preserve"> – </w:t>
      </w:r>
      <w:proofErr w:type="spellStart"/>
      <w:r w:rsidRPr="00342A9B">
        <w:rPr>
          <w:rFonts w:ascii="Calibri Light" w:hAnsi="Calibri Light" w:cs="Calibri Light"/>
          <w:sz w:val="24"/>
          <w:szCs w:val="24"/>
          <w:u w:val="single"/>
          <w:lang w:val="es-ES"/>
        </w:rPr>
        <w:t>Fajans</w:t>
      </w:r>
      <w:proofErr w:type="spellEnd"/>
      <w:r w:rsidRPr="00342A9B">
        <w:rPr>
          <w:rFonts w:ascii="Calibri Light" w:hAnsi="Calibri Light" w:cs="Calibri Light"/>
          <w:sz w:val="24"/>
          <w:szCs w:val="24"/>
          <w:u w:val="single"/>
          <w:lang w:val="es-ES"/>
        </w:rPr>
        <w:t xml:space="preserve"> – Hahn</w:t>
      </w:r>
    </w:p>
    <w:p w:rsidR="00342A9B" w:rsidRDefault="00BC1AED" w:rsidP="005E2203">
      <w:pPr>
        <w:pStyle w:val="Prrafodelista"/>
        <w:numPr>
          <w:ilvl w:val="0"/>
          <w:numId w:val="21"/>
        </w:numPr>
        <w:spacing w:line="276" w:lineRule="auto"/>
        <w:rPr>
          <w:rFonts w:ascii="Calibri Light" w:hAnsi="Calibri Light" w:cs="Calibri Light"/>
          <w:sz w:val="24"/>
          <w:szCs w:val="24"/>
          <w:lang w:val="es-ES"/>
        </w:rPr>
      </w:pPr>
      <w:r w:rsidRPr="005E2203">
        <w:rPr>
          <w:rFonts w:ascii="Calibri Light" w:hAnsi="Calibri Light" w:cs="Calibri Light"/>
          <w:sz w:val="24"/>
          <w:szCs w:val="24"/>
          <w:lang w:val="es-ES"/>
        </w:rPr>
        <w:t xml:space="preserve">Un precipitado absorbe </w:t>
      </w:r>
      <w:r w:rsidR="00A87624">
        <w:rPr>
          <w:rFonts w:ascii="Calibri Light" w:hAnsi="Calibri Light" w:cs="Calibri Light"/>
          <w:sz w:val="24"/>
          <w:szCs w:val="24"/>
          <w:lang w:val="es-ES"/>
        </w:rPr>
        <w:t xml:space="preserve">iones </w:t>
      </w:r>
      <w:r w:rsidRPr="005E2203">
        <w:rPr>
          <w:rFonts w:ascii="Calibri Light" w:hAnsi="Calibri Light" w:cs="Calibri Light"/>
          <w:sz w:val="24"/>
          <w:szCs w:val="24"/>
          <w:lang w:val="es-ES"/>
        </w:rPr>
        <w:t>de la solución</w:t>
      </w:r>
      <w:r w:rsidR="00A87624">
        <w:rPr>
          <w:rFonts w:ascii="Calibri Light" w:hAnsi="Calibri Light" w:cs="Calibri Light"/>
          <w:sz w:val="24"/>
          <w:szCs w:val="24"/>
          <w:lang w:val="es-ES"/>
        </w:rPr>
        <w:t xml:space="preserve"> que formen compuestos escasamente solubles o poco disociados con </w:t>
      </w:r>
      <w:r w:rsidRPr="005E2203">
        <w:rPr>
          <w:rFonts w:ascii="Calibri Light" w:hAnsi="Calibri Light" w:cs="Calibri Light"/>
          <w:sz w:val="24"/>
          <w:szCs w:val="24"/>
          <w:lang w:val="es-ES"/>
        </w:rPr>
        <w:t>los iones de carga opuesta que formen la estructura cristalina</w:t>
      </w:r>
      <w:r w:rsidR="00A87624">
        <w:rPr>
          <w:rFonts w:ascii="Calibri Light" w:hAnsi="Calibri Light" w:cs="Calibri Light"/>
          <w:sz w:val="24"/>
          <w:szCs w:val="24"/>
          <w:lang w:val="es-ES"/>
        </w:rPr>
        <w:t xml:space="preserve">. </w:t>
      </w:r>
      <w:r w:rsidRPr="005E2203">
        <w:rPr>
          <w:rFonts w:ascii="Calibri Light" w:hAnsi="Calibri Light" w:cs="Calibri Light"/>
          <w:sz w:val="24"/>
          <w:szCs w:val="24"/>
          <w:lang w:val="es-ES"/>
        </w:rPr>
        <w:t xml:space="preserve"> </w:t>
      </w:r>
    </w:p>
    <w:p w:rsidR="005E2203" w:rsidRDefault="005E2203" w:rsidP="005E2203">
      <w:pPr>
        <w:pStyle w:val="Prrafodelista"/>
        <w:numPr>
          <w:ilvl w:val="0"/>
          <w:numId w:val="21"/>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De 2 iones de igual carga e igual concentración el ión </w:t>
      </w:r>
      <w:r w:rsidR="00D61183">
        <w:rPr>
          <w:rFonts w:ascii="Calibri Light" w:hAnsi="Calibri Light" w:cs="Calibri Light"/>
          <w:sz w:val="24"/>
          <w:szCs w:val="24"/>
          <w:lang w:val="es-ES"/>
        </w:rPr>
        <w:t>más</w:t>
      </w:r>
      <w:r>
        <w:rPr>
          <w:rFonts w:ascii="Calibri Light" w:hAnsi="Calibri Light" w:cs="Calibri Light"/>
          <w:sz w:val="24"/>
          <w:szCs w:val="24"/>
          <w:lang w:val="es-ES"/>
        </w:rPr>
        <w:t xml:space="preserve"> fuertemente atraído por los iones del retículo es absorbido preferentemente.</w:t>
      </w:r>
    </w:p>
    <w:p w:rsidR="005E2203" w:rsidRDefault="005E2203" w:rsidP="005E2203">
      <w:pPr>
        <w:pStyle w:val="Prrafodelista"/>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 </w:t>
      </w:r>
      <w:r w:rsidR="00D61183">
        <w:rPr>
          <w:rFonts w:ascii="Calibri Light" w:hAnsi="Calibri Light" w:cs="Calibri Light"/>
          <w:sz w:val="24"/>
          <w:szCs w:val="24"/>
          <w:lang w:val="es-ES"/>
        </w:rPr>
        <w:t xml:space="preserve">La atracción </w:t>
      </w:r>
      <w:proofErr w:type="spellStart"/>
      <w:r w:rsidR="00D61183">
        <w:rPr>
          <w:rFonts w:ascii="Calibri Light" w:hAnsi="Calibri Light" w:cs="Calibri Light"/>
          <w:sz w:val="24"/>
          <w:szCs w:val="24"/>
          <w:lang w:val="es-ES"/>
        </w:rPr>
        <w:t>interió</w:t>
      </w:r>
      <w:r>
        <w:rPr>
          <w:rFonts w:ascii="Calibri Light" w:hAnsi="Calibri Light" w:cs="Calibri Light"/>
          <w:sz w:val="24"/>
          <w:szCs w:val="24"/>
          <w:lang w:val="es-ES"/>
        </w:rPr>
        <w:t>nica</w:t>
      </w:r>
      <w:proofErr w:type="spellEnd"/>
      <w:r>
        <w:rPr>
          <w:rFonts w:ascii="Calibri Light" w:hAnsi="Calibri Light" w:cs="Calibri Light"/>
          <w:sz w:val="24"/>
          <w:szCs w:val="24"/>
          <w:lang w:val="es-ES"/>
        </w:rPr>
        <w:t xml:space="preserve"> mas fuerte entre los iones reticulares absorbido y los </w:t>
      </w:r>
      <w:proofErr w:type="spellStart"/>
      <w:r>
        <w:rPr>
          <w:rFonts w:ascii="Calibri Light" w:hAnsi="Calibri Light" w:cs="Calibri Light"/>
          <w:sz w:val="24"/>
          <w:szCs w:val="24"/>
          <w:lang w:val="es-ES"/>
        </w:rPr>
        <w:t>contraiones</w:t>
      </w:r>
      <w:proofErr w:type="spellEnd"/>
      <w:r>
        <w:rPr>
          <w:rFonts w:ascii="Calibri Light" w:hAnsi="Calibri Light" w:cs="Calibri Light"/>
          <w:sz w:val="24"/>
          <w:szCs w:val="24"/>
          <w:lang w:val="es-ES"/>
        </w:rPr>
        <w:t xml:space="preserve"> está determinada por: </w:t>
      </w:r>
      <w:r>
        <w:rPr>
          <w:rFonts w:ascii="Calibri Light" w:hAnsi="Calibri Light" w:cs="Calibri Light"/>
          <w:sz w:val="24"/>
          <w:szCs w:val="24"/>
          <w:lang w:val="es-ES"/>
        </w:rPr>
        <w:br/>
        <w:t>a. la menor solubilidad</w:t>
      </w:r>
    </w:p>
    <w:p w:rsidR="005E2203" w:rsidRDefault="005E2203" w:rsidP="005E2203">
      <w:pPr>
        <w:pStyle w:val="Prrafodelista"/>
        <w:spacing w:line="276" w:lineRule="auto"/>
        <w:rPr>
          <w:rFonts w:ascii="Calibri Light" w:hAnsi="Calibri Light" w:cs="Calibri Light"/>
          <w:sz w:val="24"/>
          <w:szCs w:val="24"/>
          <w:lang w:val="es-ES"/>
        </w:rPr>
      </w:pPr>
      <w:r>
        <w:rPr>
          <w:rFonts w:ascii="Calibri Light" w:hAnsi="Calibri Light" w:cs="Calibri Light"/>
          <w:sz w:val="24"/>
          <w:szCs w:val="24"/>
          <w:lang w:val="es-ES"/>
        </w:rPr>
        <w:t>b. el menor grado de disociación</w:t>
      </w:r>
      <w:r>
        <w:rPr>
          <w:rFonts w:ascii="Calibri Light" w:hAnsi="Calibri Light" w:cs="Calibri Light"/>
          <w:sz w:val="24"/>
          <w:szCs w:val="24"/>
          <w:lang w:val="es-ES"/>
        </w:rPr>
        <w:br/>
        <w:t>c. la mayor covalencia</w:t>
      </w:r>
      <w:r>
        <w:rPr>
          <w:rFonts w:ascii="Calibri Light" w:hAnsi="Calibri Light" w:cs="Calibri Light"/>
          <w:sz w:val="24"/>
          <w:szCs w:val="24"/>
          <w:lang w:val="es-ES"/>
        </w:rPr>
        <w:br/>
        <w:t xml:space="preserve">d. la mayor polarización eléctrica del </w:t>
      </w:r>
      <w:r w:rsidR="00D61183">
        <w:rPr>
          <w:rFonts w:ascii="Calibri Light" w:hAnsi="Calibri Light" w:cs="Calibri Light"/>
          <w:sz w:val="24"/>
          <w:szCs w:val="24"/>
          <w:lang w:val="es-ES"/>
        </w:rPr>
        <w:t>anión</w:t>
      </w:r>
      <w:r>
        <w:rPr>
          <w:rFonts w:ascii="Calibri Light" w:hAnsi="Calibri Light" w:cs="Calibri Light"/>
          <w:sz w:val="24"/>
          <w:szCs w:val="24"/>
          <w:lang w:val="es-ES"/>
        </w:rPr>
        <w:t xml:space="preserve"> y el mayor poder </w:t>
      </w:r>
      <w:proofErr w:type="spellStart"/>
      <w:r>
        <w:rPr>
          <w:rFonts w:ascii="Calibri Light" w:hAnsi="Calibri Light" w:cs="Calibri Light"/>
          <w:sz w:val="24"/>
          <w:szCs w:val="24"/>
          <w:lang w:val="es-ES"/>
        </w:rPr>
        <w:t>polarizante</w:t>
      </w:r>
      <w:proofErr w:type="spellEnd"/>
      <w:r>
        <w:rPr>
          <w:rFonts w:ascii="Calibri Light" w:hAnsi="Calibri Light" w:cs="Calibri Light"/>
          <w:sz w:val="24"/>
          <w:szCs w:val="24"/>
          <w:lang w:val="es-ES"/>
        </w:rPr>
        <w:t xml:space="preserve"> del catión. </w:t>
      </w:r>
    </w:p>
    <w:p w:rsidR="007C27C9" w:rsidRDefault="007C27C9" w:rsidP="005E2203">
      <w:pPr>
        <w:pStyle w:val="Prrafodelista"/>
        <w:spacing w:line="276" w:lineRule="auto"/>
        <w:rPr>
          <w:rFonts w:ascii="Calibri Light" w:hAnsi="Calibri Light" w:cs="Calibri Light"/>
          <w:sz w:val="24"/>
          <w:szCs w:val="24"/>
          <w:lang w:val="es-ES"/>
        </w:rPr>
      </w:pPr>
    </w:p>
    <w:p w:rsidR="00D61183" w:rsidRDefault="00F45089" w:rsidP="00D61183">
      <w:pPr>
        <w:spacing w:line="276" w:lineRule="auto"/>
        <w:rPr>
          <w:rFonts w:ascii="Calibri Light" w:hAnsi="Calibri Light" w:cs="Calibri Light"/>
          <w:sz w:val="24"/>
          <w:szCs w:val="24"/>
          <w:lang w:val="es-ES"/>
        </w:rPr>
      </w:pPr>
      <w:r w:rsidRPr="00F45089">
        <w:rPr>
          <w:rFonts w:ascii="Calibri Light" w:hAnsi="Calibri Light" w:cs="Calibri Light"/>
          <w:sz w:val="24"/>
          <w:szCs w:val="24"/>
          <w:u w:val="single"/>
          <w:lang w:val="es-ES"/>
        </w:rPr>
        <w:t>Secuencia de selectividad de iones alcalinos:</w:t>
      </w:r>
      <w:r>
        <w:rPr>
          <w:rFonts w:ascii="Calibri Light" w:hAnsi="Calibri Light" w:cs="Calibri Light"/>
          <w:sz w:val="24"/>
          <w:szCs w:val="24"/>
          <w:lang w:val="es-ES"/>
        </w:rPr>
        <w:t xml:space="preserve"> </w:t>
      </w:r>
    </w:p>
    <w:p w:rsidR="003D42BB" w:rsidRDefault="000364EF" w:rsidP="003D42BB">
      <w:pPr>
        <w:spacing w:line="276" w:lineRule="auto"/>
        <w:jc w:val="center"/>
        <w:rPr>
          <w:rFonts w:ascii="Calibri Light" w:hAnsi="Calibri Light" w:cs="Calibri Light"/>
          <w:sz w:val="24"/>
          <w:szCs w:val="24"/>
          <w:lang w:val="es-ES"/>
        </w:rPr>
      </w:pPr>
      <w:proofErr w:type="gramStart"/>
      <w:r>
        <w:rPr>
          <w:rFonts w:ascii="Calibri Light" w:hAnsi="Calibri Light" w:cs="Calibri Light"/>
          <w:sz w:val="24"/>
          <w:szCs w:val="24"/>
          <w:lang w:val="es-ES"/>
        </w:rPr>
        <w:t>Cs(</w:t>
      </w:r>
      <w:proofErr w:type="gramEnd"/>
      <w:r>
        <w:rPr>
          <w:rFonts w:ascii="Calibri Light" w:hAnsi="Calibri Light" w:cs="Calibri Light"/>
          <w:sz w:val="24"/>
          <w:szCs w:val="24"/>
          <w:lang w:val="es-ES"/>
        </w:rPr>
        <w:t>H2O)</w:t>
      </w:r>
      <w:r>
        <w:rPr>
          <w:rFonts w:ascii="Calibri Light" w:hAnsi="Calibri Light" w:cs="Calibri Light"/>
          <w:sz w:val="24"/>
          <w:szCs w:val="24"/>
          <w:vertAlign w:val="subscript"/>
          <w:lang w:val="es-ES"/>
        </w:rPr>
        <w:t>6</w:t>
      </w:r>
      <w:r>
        <w:rPr>
          <w:rFonts w:ascii="Calibri Light" w:hAnsi="Calibri Light" w:cs="Calibri Light"/>
          <w:sz w:val="24"/>
          <w:szCs w:val="24"/>
          <w:lang w:val="es-ES"/>
        </w:rPr>
        <w:t xml:space="preserve"> &gt; Rb(H2O)</w:t>
      </w:r>
      <w:r>
        <w:rPr>
          <w:rFonts w:ascii="Calibri Light" w:hAnsi="Calibri Light" w:cs="Calibri Light"/>
          <w:sz w:val="24"/>
          <w:szCs w:val="24"/>
          <w:vertAlign w:val="subscript"/>
          <w:lang w:val="es-ES"/>
        </w:rPr>
        <w:t>6</w:t>
      </w:r>
      <w:r>
        <w:rPr>
          <w:rFonts w:ascii="Calibri Light" w:hAnsi="Calibri Light" w:cs="Calibri Light"/>
          <w:sz w:val="24"/>
          <w:szCs w:val="24"/>
          <w:lang w:val="es-ES"/>
        </w:rPr>
        <w:t xml:space="preserve"> &gt; K(H2O)</w:t>
      </w:r>
      <w:r>
        <w:rPr>
          <w:rFonts w:ascii="Calibri Light" w:hAnsi="Calibri Light" w:cs="Calibri Light"/>
          <w:sz w:val="24"/>
          <w:szCs w:val="24"/>
          <w:vertAlign w:val="subscript"/>
          <w:lang w:val="es-ES"/>
        </w:rPr>
        <w:t>6</w:t>
      </w:r>
      <w:r>
        <w:rPr>
          <w:rFonts w:ascii="Calibri Light" w:hAnsi="Calibri Light" w:cs="Calibri Light"/>
          <w:sz w:val="24"/>
          <w:szCs w:val="24"/>
          <w:lang w:val="es-ES"/>
        </w:rPr>
        <w:t xml:space="preserve"> &gt; </w:t>
      </w:r>
      <w:proofErr w:type="spellStart"/>
      <w:r>
        <w:rPr>
          <w:rFonts w:ascii="Calibri Light" w:hAnsi="Calibri Light" w:cs="Calibri Light"/>
          <w:sz w:val="24"/>
          <w:szCs w:val="24"/>
          <w:lang w:val="es-ES"/>
        </w:rPr>
        <w:t>Na</w:t>
      </w:r>
      <w:proofErr w:type="spellEnd"/>
      <w:r>
        <w:rPr>
          <w:rFonts w:ascii="Calibri Light" w:hAnsi="Calibri Light" w:cs="Calibri Light"/>
          <w:sz w:val="24"/>
          <w:szCs w:val="24"/>
          <w:lang w:val="es-ES"/>
        </w:rPr>
        <w:t>(H2O)</w:t>
      </w:r>
      <w:r>
        <w:rPr>
          <w:rFonts w:ascii="Calibri Light" w:hAnsi="Calibri Light" w:cs="Calibri Light"/>
          <w:sz w:val="24"/>
          <w:szCs w:val="24"/>
          <w:vertAlign w:val="subscript"/>
          <w:lang w:val="es-ES"/>
        </w:rPr>
        <w:t>6</w:t>
      </w:r>
      <w:r>
        <w:rPr>
          <w:rFonts w:ascii="Calibri Light" w:hAnsi="Calibri Light" w:cs="Calibri Light"/>
          <w:sz w:val="24"/>
          <w:szCs w:val="24"/>
          <w:lang w:val="es-ES"/>
        </w:rPr>
        <w:t xml:space="preserve"> &gt; Li(H2O)</w:t>
      </w:r>
      <w:r>
        <w:rPr>
          <w:rFonts w:ascii="Calibri Light" w:hAnsi="Calibri Light" w:cs="Calibri Light"/>
          <w:sz w:val="24"/>
          <w:szCs w:val="24"/>
          <w:vertAlign w:val="subscript"/>
          <w:lang w:val="es-ES"/>
        </w:rPr>
        <w:t>6</w:t>
      </w:r>
      <w:r w:rsidR="003D42BB">
        <w:rPr>
          <w:rFonts w:ascii="Calibri Light" w:hAnsi="Calibri Light" w:cs="Calibri Light"/>
          <w:sz w:val="24"/>
          <w:szCs w:val="24"/>
          <w:lang w:val="es-ES"/>
        </w:rPr>
        <w:br/>
        <w:t>=====&gt;&gt;&gt;&gt;</w:t>
      </w:r>
      <w:r w:rsidR="003D42BB">
        <w:rPr>
          <w:rFonts w:ascii="Calibri Light" w:hAnsi="Calibri Light" w:cs="Calibri Light"/>
          <w:sz w:val="24"/>
          <w:szCs w:val="24"/>
          <w:vertAlign w:val="subscript"/>
          <w:lang w:val="es-ES"/>
        </w:rPr>
        <w:br/>
      </w:r>
      <w:r w:rsidR="003D42BB">
        <w:rPr>
          <w:rFonts w:ascii="Calibri Light" w:hAnsi="Calibri Light" w:cs="Calibri Light"/>
          <w:sz w:val="24"/>
          <w:szCs w:val="24"/>
          <w:lang w:val="es-ES"/>
        </w:rPr>
        <w:t xml:space="preserve">Decrecimiento en el grado de adsorción </w:t>
      </w:r>
    </w:p>
    <w:p w:rsidR="001E0922" w:rsidRDefault="00CA66A1" w:rsidP="003D42BB">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Los de mayor carga van a neutralizar de preferencia. Los de menor radio son preferentemente adsorbidos. </w:t>
      </w:r>
      <w:r w:rsidR="007C09B9">
        <w:rPr>
          <w:rFonts w:ascii="Calibri Light" w:hAnsi="Calibri Light" w:cs="Calibri Light"/>
          <w:sz w:val="24"/>
          <w:szCs w:val="24"/>
          <w:lang w:val="es-ES"/>
        </w:rPr>
        <w:br/>
        <w:t>Los iones alcalinos tienen una gran hidratación porque son hidrosolubles,</w:t>
      </w:r>
      <w:r w:rsidR="00BC0CF9">
        <w:rPr>
          <w:rFonts w:ascii="Calibri Light" w:hAnsi="Calibri Light" w:cs="Calibri Light"/>
          <w:sz w:val="24"/>
          <w:szCs w:val="24"/>
          <w:lang w:val="es-ES"/>
        </w:rPr>
        <w:t xml:space="preserve"> entonces los radios cambian y el Cs hidratado pasa a tener el radio más chico y luego Rb, K, </w:t>
      </w:r>
      <w:proofErr w:type="spellStart"/>
      <w:r w:rsidR="00BC0CF9">
        <w:rPr>
          <w:rFonts w:ascii="Calibri Light" w:hAnsi="Calibri Light" w:cs="Calibri Light"/>
          <w:sz w:val="24"/>
          <w:szCs w:val="24"/>
          <w:lang w:val="es-ES"/>
        </w:rPr>
        <w:t>Na</w:t>
      </w:r>
      <w:proofErr w:type="spellEnd"/>
      <w:r w:rsidR="00BC0CF9">
        <w:rPr>
          <w:rFonts w:ascii="Calibri Light" w:hAnsi="Calibri Light" w:cs="Calibri Light"/>
          <w:sz w:val="24"/>
          <w:szCs w:val="24"/>
          <w:lang w:val="es-ES"/>
        </w:rPr>
        <w:t xml:space="preserve"> y Li</w:t>
      </w:r>
      <w:r w:rsidR="007C09B9">
        <w:rPr>
          <w:rFonts w:ascii="Calibri Light" w:hAnsi="Calibri Light" w:cs="Calibri Light"/>
          <w:sz w:val="24"/>
          <w:szCs w:val="24"/>
          <w:lang w:val="es-ES"/>
        </w:rPr>
        <w:t xml:space="preserve">. </w:t>
      </w:r>
    </w:p>
    <w:p w:rsidR="005C597D" w:rsidRDefault="00BC0CF9" w:rsidP="003D42BB">
      <w:pPr>
        <w:spacing w:line="276" w:lineRule="auto"/>
        <w:rPr>
          <w:rFonts w:ascii="Calibri Light" w:hAnsi="Calibri Light" w:cs="Calibri Light"/>
          <w:sz w:val="24"/>
          <w:szCs w:val="24"/>
          <w:lang w:val="es-ES"/>
        </w:rPr>
      </w:pPr>
      <w:r>
        <w:rPr>
          <w:rFonts w:ascii="Calibri Light" w:hAnsi="Calibri Light" w:cs="Calibri Light"/>
          <w:sz w:val="24"/>
          <w:szCs w:val="24"/>
          <w:lang w:val="es-ES"/>
        </w:rPr>
        <w:t>Por su radio pequeño el mas adsorbido será el Cs</w:t>
      </w:r>
      <w:r w:rsidR="007C09B9">
        <w:rPr>
          <w:rFonts w:ascii="Calibri Light" w:hAnsi="Calibri Light" w:cs="Calibri Light"/>
          <w:sz w:val="24"/>
          <w:szCs w:val="24"/>
          <w:lang w:val="es-ES"/>
        </w:rPr>
        <w:t>.</w:t>
      </w:r>
      <w:r w:rsidR="00DF593C">
        <w:rPr>
          <w:rFonts w:ascii="Calibri Light" w:hAnsi="Calibri Light" w:cs="Calibri Light"/>
          <w:sz w:val="24"/>
          <w:szCs w:val="24"/>
          <w:lang w:val="es-ES"/>
        </w:rPr>
        <w:t xml:space="preserve"> Comparando al K con </w:t>
      </w:r>
      <w:proofErr w:type="spellStart"/>
      <w:r w:rsidR="00DF593C">
        <w:rPr>
          <w:rFonts w:ascii="Calibri Light" w:hAnsi="Calibri Light" w:cs="Calibri Light"/>
          <w:sz w:val="24"/>
          <w:szCs w:val="24"/>
          <w:lang w:val="es-ES"/>
        </w:rPr>
        <w:t>Na</w:t>
      </w:r>
      <w:proofErr w:type="spellEnd"/>
      <w:r w:rsidR="00DF593C">
        <w:rPr>
          <w:rFonts w:ascii="Calibri Light" w:hAnsi="Calibri Light" w:cs="Calibri Light"/>
          <w:sz w:val="24"/>
          <w:szCs w:val="24"/>
          <w:lang w:val="es-ES"/>
        </w:rPr>
        <w:t xml:space="preserve"> hidrata</w:t>
      </w:r>
      <w:r w:rsidR="007C09B9">
        <w:rPr>
          <w:rFonts w:ascii="Calibri Light" w:hAnsi="Calibri Light" w:cs="Calibri Light"/>
          <w:sz w:val="24"/>
          <w:szCs w:val="24"/>
          <w:lang w:val="es-ES"/>
        </w:rPr>
        <w:t>do, el K hidratad</w:t>
      </w:r>
      <w:r w:rsidR="00DF593C">
        <w:rPr>
          <w:rFonts w:ascii="Calibri Light" w:hAnsi="Calibri Light" w:cs="Calibri Light"/>
          <w:sz w:val="24"/>
          <w:szCs w:val="24"/>
          <w:lang w:val="es-ES"/>
        </w:rPr>
        <w:t>o</w:t>
      </w:r>
      <w:r w:rsidR="007C09B9">
        <w:rPr>
          <w:rFonts w:ascii="Calibri Light" w:hAnsi="Calibri Light" w:cs="Calibri Light"/>
          <w:sz w:val="24"/>
          <w:szCs w:val="24"/>
          <w:lang w:val="es-ES"/>
        </w:rPr>
        <w:t xml:space="preserve"> va</w:t>
      </w:r>
      <w:r w:rsidR="005C597D">
        <w:rPr>
          <w:rFonts w:ascii="Calibri Light" w:hAnsi="Calibri Light" w:cs="Calibri Light"/>
          <w:sz w:val="24"/>
          <w:szCs w:val="24"/>
          <w:lang w:val="es-ES"/>
        </w:rPr>
        <w:t xml:space="preserve"> a ser mucho </w:t>
      </w:r>
      <w:r>
        <w:rPr>
          <w:rFonts w:ascii="Calibri Light" w:hAnsi="Calibri Light" w:cs="Calibri Light"/>
          <w:sz w:val="24"/>
          <w:szCs w:val="24"/>
          <w:lang w:val="es-ES"/>
        </w:rPr>
        <w:t>más</w:t>
      </w:r>
      <w:r w:rsidR="005C597D">
        <w:rPr>
          <w:rFonts w:ascii="Calibri Light" w:hAnsi="Calibri Light" w:cs="Calibri Light"/>
          <w:sz w:val="24"/>
          <w:szCs w:val="24"/>
          <w:lang w:val="es-ES"/>
        </w:rPr>
        <w:t xml:space="preserve"> adsorbido por cualquier sistema coloidal qu</w:t>
      </w:r>
      <w:r>
        <w:rPr>
          <w:rFonts w:ascii="Calibri Light" w:hAnsi="Calibri Light" w:cs="Calibri Light"/>
          <w:sz w:val="24"/>
          <w:szCs w:val="24"/>
          <w:lang w:val="es-ES"/>
        </w:rPr>
        <w:t>e</w:t>
      </w:r>
      <w:r w:rsidR="005C597D">
        <w:rPr>
          <w:rFonts w:ascii="Calibri Light" w:hAnsi="Calibri Light" w:cs="Calibri Light"/>
          <w:sz w:val="24"/>
          <w:szCs w:val="24"/>
          <w:lang w:val="es-ES"/>
        </w:rPr>
        <w:t xml:space="preserve"> el </w:t>
      </w:r>
      <w:proofErr w:type="spellStart"/>
      <w:r w:rsidR="005C597D">
        <w:rPr>
          <w:rFonts w:ascii="Calibri Light" w:hAnsi="Calibri Light" w:cs="Calibri Light"/>
          <w:sz w:val="24"/>
          <w:szCs w:val="24"/>
          <w:lang w:val="es-ES"/>
        </w:rPr>
        <w:t>Na</w:t>
      </w:r>
      <w:proofErr w:type="spellEnd"/>
      <w:r w:rsidR="005C597D">
        <w:rPr>
          <w:rFonts w:ascii="Calibri Light" w:hAnsi="Calibri Light" w:cs="Calibri Light"/>
          <w:sz w:val="24"/>
          <w:szCs w:val="24"/>
          <w:lang w:val="es-ES"/>
        </w:rPr>
        <w:t xml:space="preserve"> hidratado. Esa es una de las razones por la cual llega tanto </w:t>
      </w:r>
      <w:proofErr w:type="spellStart"/>
      <w:r w:rsidR="005C597D">
        <w:rPr>
          <w:rFonts w:ascii="Calibri Light" w:hAnsi="Calibri Light" w:cs="Calibri Light"/>
          <w:sz w:val="24"/>
          <w:szCs w:val="24"/>
          <w:lang w:val="es-ES"/>
        </w:rPr>
        <w:t>Na</w:t>
      </w:r>
      <w:proofErr w:type="spellEnd"/>
      <w:r w:rsidR="005C597D">
        <w:rPr>
          <w:rFonts w:ascii="Calibri Light" w:hAnsi="Calibri Light" w:cs="Calibri Light"/>
          <w:sz w:val="24"/>
          <w:szCs w:val="24"/>
          <w:lang w:val="es-ES"/>
        </w:rPr>
        <w:t xml:space="preserve"> al mar y no tanto K. </w:t>
      </w:r>
    </w:p>
    <w:p w:rsidR="00515368" w:rsidRPr="005B7F0D" w:rsidRDefault="005B7F0D" w:rsidP="003D42BB">
      <w:pPr>
        <w:spacing w:line="276" w:lineRule="auto"/>
        <w:rPr>
          <w:rFonts w:ascii="Calibri Light" w:hAnsi="Calibri Light" w:cs="Calibri Light"/>
          <w:sz w:val="24"/>
          <w:szCs w:val="24"/>
          <w:u w:val="single"/>
          <w:lang w:val="es-ES"/>
        </w:rPr>
      </w:pPr>
      <w:r w:rsidRPr="005B7F0D">
        <w:rPr>
          <w:rFonts w:ascii="Calibri Light" w:hAnsi="Calibri Light" w:cs="Calibri Light"/>
          <w:sz w:val="24"/>
          <w:szCs w:val="24"/>
          <w:u w:val="single"/>
          <w:lang w:val="es-ES"/>
        </w:rPr>
        <w:t>Evidencias geológicas de formación de coloides</w:t>
      </w:r>
    </w:p>
    <w:p w:rsidR="005B7F0D" w:rsidRPr="002C7E8A" w:rsidRDefault="002C7E8A" w:rsidP="003D42BB">
      <w:pPr>
        <w:spacing w:line="276" w:lineRule="auto"/>
        <w:rPr>
          <w:rFonts w:ascii="Calibri Light" w:hAnsi="Calibri Light" w:cs="Calibri Light"/>
          <w:i/>
          <w:sz w:val="24"/>
          <w:szCs w:val="24"/>
          <w:lang w:val="es-ES"/>
        </w:rPr>
      </w:pPr>
      <w:r w:rsidRPr="002C7E8A">
        <w:rPr>
          <w:rFonts w:ascii="Calibri Light" w:hAnsi="Calibri Light" w:cs="Calibri Light"/>
          <w:i/>
          <w:sz w:val="24"/>
          <w:szCs w:val="24"/>
          <w:lang w:val="es-ES"/>
        </w:rPr>
        <w:t xml:space="preserve">Efecto de micelas cargadas en procesos geoquímicos en océanos, suelos y sedimentos. </w:t>
      </w:r>
    </w:p>
    <w:p w:rsidR="002C7E8A" w:rsidRDefault="002C7E8A" w:rsidP="002C7E8A">
      <w:pPr>
        <w:pStyle w:val="Prrafodelista"/>
        <w:numPr>
          <w:ilvl w:val="0"/>
          <w:numId w:val="22"/>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Las micelas cagadas negativamente adsorben cationes (metales). En las superficies donde las partículas están cargadas positivamente adsorben aniones (no metales). </w:t>
      </w:r>
    </w:p>
    <w:p w:rsidR="002C7E8A" w:rsidRDefault="002C7E8A" w:rsidP="002C7E8A">
      <w:pPr>
        <w:pStyle w:val="Prrafodelista"/>
        <w:numPr>
          <w:ilvl w:val="0"/>
          <w:numId w:val="22"/>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Partículas de todas clases se hunden en los océanos </w:t>
      </w:r>
      <w:r w:rsidR="00217701">
        <w:rPr>
          <w:rFonts w:ascii="Calibri Light" w:hAnsi="Calibri Light" w:cs="Calibri Light"/>
          <w:sz w:val="24"/>
          <w:szCs w:val="24"/>
          <w:lang w:val="es-ES"/>
        </w:rPr>
        <w:t xml:space="preserve">y </w:t>
      </w:r>
      <w:r>
        <w:rPr>
          <w:rFonts w:ascii="Calibri Light" w:hAnsi="Calibri Light" w:cs="Calibri Light"/>
          <w:sz w:val="24"/>
          <w:szCs w:val="24"/>
          <w:lang w:val="es-ES"/>
        </w:rPr>
        <w:t>limpian de iones metálicos al agua de mar y los transfieren a los sedimentos acumu</w:t>
      </w:r>
      <w:r w:rsidR="00217701">
        <w:rPr>
          <w:rFonts w:ascii="Calibri Light" w:hAnsi="Calibri Light" w:cs="Calibri Light"/>
          <w:sz w:val="24"/>
          <w:szCs w:val="24"/>
          <w:lang w:val="es-ES"/>
        </w:rPr>
        <w:t xml:space="preserve">lados en los fondos oceánicos. </w:t>
      </w:r>
    </w:p>
    <w:p w:rsidR="002C7E8A" w:rsidRDefault="002C7E8A" w:rsidP="002C7E8A">
      <w:pPr>
        <w:pStyle w:val="Prrafodelista"/>
        <w:numPr>
          <w:ilvl w:val="0"/>
          <w:numId w:val="22"/>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Los sedimentos del fondo del mar están enriquecidos en muchos metales en comparación a un sedimentos marino normal el cual está dominado por sedimentos detríticos derivados de áreas continentales cercanas. </w:t>
      </w:r>
    </w:p>
    <w:p w:rsidR="002C7E8A" w:rsidRDefault="002C7E8A" w:rsidP="002C7E8A">
      <w:pPr>
        <w:pStyle w:val="Prrafodelista"/>
        <w:numPr>
          <w:ilvl w:val="0"/>
          <w:numId w:val="22"/>
        </w:numPr>
        <w:spacing w:line="276" w:lineRule="auto"/>
        <w:rPr>
          <w:rFonts w:ascii="Calibri Light" w:hAnsi="Calibri Light" w:cs="Calibri Light"/>
          <w:sz w:val="24"/>
          <w:szCs w:val="24"/>
          <w:lang w:val="es-ES"/>
        </w:rPr>
      </w:pPr>
      <w:r>
        <w:rPr>
          <w:rFonts w:ascii="Calibri Light" w:hAnsi="Calibri Light" w:cs="Calibri Light"/>
          <w:sz w:val="24"/>
          <w:szCs w:val="24"/>
          <w:lang w:val="es-ES"/>
        </w:rPr>
        <w:t>La</w:t>
      </w:r>
      <w:r w:rsidR="00584CF6">
        <w:rPr>
          <w:rFonts w:ascii="Calibri Light" w:hAnsi="Calibri Light" w:cs="Calibri Light"/>
          <w:sz w:val="24"/>
          <w:szCs w:val="24"/>
          <w:lang w:val="es-ES"/>
        </w:rPr>
        <w:t xml:space="preserve">s micelas en los suelos actúan </w:t>
      </w:r>
      <w:r>
        <w:rPr>
          <w:rFonts w:ascii="Calibri Light" w:hAnsi="Calibri Light" w:cs="Calibri Light"/>
          <w:sz w:val="24"/>
          <w:szCs w:val="24"/>
          <w:lang w:val="es-ES"/>
        </w:rPr>
        <w:t xml:space="preserve">como repositores temporarios de iones liberados por la meteorización química o por la adición de fertilizantes. La capacidad de los suelos para almacenar nutrientes mejora su fertilidad. Además, la fijación de los iones en los suelos y en los sedimentos mejora la solubilidad de los minerales y resulta en la purificación del agua subterránea. </w:t>
      </w:r>
    </w:p>
    <w:p w:rsidR="001129F0" w:rsidRPr="00584CF6" w:rsidRDefault="00584CF6" w:rsidP="001129F0">
      <w:pPr>
        <w:spacing w:line="276" w:lineRule="auto"/>
        <w:rPr>
          <w:rFonts w:ascii="Calibri Light" w:hAnsi="Calibri Light" w:cs="Calibri Light"/>
          <w:i/>
          <w:sz w:val="24"/>
          <w:szCs w:val="24"/>
          <w:lang w:val="es-ES"/>
        </w:rPr>
      </w:pPr>
      <w:r w:rsidRPr="00584CF6">
        <w:rPr>
          <w:rFonts w:ascii="Calibri Light" w:hAnsi="Calibri Light" w:cs="Calibri Light"/>
          <w:i/>
          <w:sz w:val="24"/>
          <w:szCs w:val="24"/>
          <w:lang w:val="es-ES"/>
        </w:rPr>
        <w:t>Ejemplo del rol que juegan las finas partículas dispersas</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Transporte de compuestos metálicos insolubles por corrientes. </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Precipitación de material de grano fino en agua de mar.</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Adsorción de iones por arcillas y materia orgánica en suelos.</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Formación de materiales amorfos o muy finamente cristalinos con suaves superficies redondeadas (</w:t>
      </w:r>
      <w:proofErr w:type="spellStart"/>
      <w:r>
        <w:rPr>
          <w:rFonts w:ascii="Calibri Light" w:hAnsi="Calibri Light" w:cs="Calibri Light"/>
          <w:sz w:val="24"/>
          <w:szCs w:val="24"/>
          <w:lang w:val="es-ES"/>
        </w:rPr>
        <w:t>botroidales</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mamelares</w:t>
      </w:r>
      <w:proofErr w:type="spellEnd"/>
      <w:r>
        <w:rPr>
          <w:rFonts w:ascii="Calibri Light" w:hAnsi="Calibri Light" w:cs="Calibri Light"/>
          <w:sz w:val="24"/>
          <w:szCs w:val="24"/>
          <w:lang w:val="es-ES"/>
        </w:rPr>
        <w:t xml:space="preserve">) en Calcedonia (cuarzo </w:t>
      </w:r>
      <w:proofErr w:type="spellStart"/>
      <w:r>
        <w:rPr>
          <w:rFonts w:ascii="Calibri Light" w:hAnsi="Calibri Light" w:cs="Calibri Light"/>
          <w:sz w:val="24"/>
          <w:szCs w:val="24"/>
          <w:lang w:val="es-ES"/>
        </w:rPr>
        <w:t>microfibroso</w:t>
      </w:r>
      <w:proofErr w:type="spellEnd"/>
      <w:r>
        <w:rPr>
          <w:rFonts w:ascii="Calibri Light" w:hAnsi="Calibri Light" w:cs="Calibri Light"/>
          <w:sz w:val="24"/>
          <w:szCs w:val="24"/>
          <w:lang w:val="es-ES"/>
        </w:rPr>
        <w:t xml:space="preserve">). </w:t>
      </w:r>
    </w:p>
    <w:p w:rsidR="00584CF6" w:rsidRDefault="001822B2"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Formación</w:t>
      </w:r>
      <w:r w:rsidR="00584CF6">
        <w:rPr>
          <w:rFonts w:ascii="Calibri Light" w:hAnsi="Calibri Light" w:cs="Calibri Light"/>
          <w:sz w:val="24"/>
          <w:szCs w:val="24"/>
          <w:lang w:val="es-ES"/>
        </w:rPr>
        <w:t xml:space="preserve"> de materiales con color de bandeado poco claro, similar a las bandas de </w:t>
      </w:r>
      <w:proofErr w:type="spellStart"/>
      <w:r w:rsidR="00584CF6">
        <w:rPr>
          <w:rFonts w:ascii="Calibri Light" w:hAnsi="Calibri Light" w:cs="Calibri Light"/>
          <w:sz w:val="24"/>
          <w:szCs w:val="24"/>
          <w:lang w:val="es-ES"/>
        </w:rPr>
        <w:t>Liesegang</w:t>
      </w:r>
      <w:proofErr w:type="spellEnd"/>
      <w:r w:rsidR="00584CF6">
        <w:rPr>
          <w:rFonts w:ascii="Calibri Light" w:hAnsi="Calibri Light" w:cs="Calibri Light"/>
          <w:sz w:val="24"/>
          <w:szCs w:val="24"/>
          <w:lang w:val="es-ES"/>
        </w:rPr>
        <w:t xml:space="preserve">: </w:t>
      </w:r>
      <w:proofErr w:type="spellStart"/>
      <w:r w:rsidR="00584CF6">
        <w:rPr>
          <w:rFonts w:ascii="Calibri Light" w:hAnsi="Calibri Light" w:cs="Calibri Light"/>
          <w:sz w:val="24"/>
          <w:szCs w:val="24"/>
          <w:lang w:val="es-ES"/>
        </w:rPr>
        <w:t>Cherts</w:t>
      </w:r>
      <w:proofErr w:type="spellEnd"/>
      <w:r w:rsidR="00584CF6">
        <w:rPr>
          <w:rFonts w:ascii="Calibri Light" w:hAnsi="Calibri Light" w:cs="Calibri Light"/>
          <w:sz w:val="24"/>
          <w:szCs w:val="24"/>
          <w:lang w:val="es-ES"/>
        </w:rPr>
        <w:t xml:space="preserve"> (Sílice </w:t>
      </w:r>
      <w:proofErr w:type="spellStart"/>
      <w:r w:rsidR="00584CF6">
        <w:rPr>
          <w:rFonts w:ascii="Calibri Light" w:hAnsi="Calibri Light" w:cs="Calibri Light"/>
          <w:sz w:val="24"/>
          <w:szCs w:val="24"/>
          <w:lang w:val="es-ES"/>
        </w:rPr>
        <w:t>microcristalina</w:t>
      </w:r>
      <w:proofErr w:type="spellEnd"/>
      <w:r w:rsidR="00584CF6">
        <w:rPr>
          <w:rFonts w:ascii="Calibri Light" w:hAnsi="Calibri Light" w:cs="Calibri Light"/>
          <w:sz w:val="24"/>
          <w:szCs w:val="24"/>
          <w:lang w:val="es-ES"/>
        </w:rPr>
        <w:t xml:space="preserve">, criptocristalina y </w:t>
      </w:r>
      <w:proofErr w:type="spellStart"/>
      <w:r w:rsidR="00584CF6">
        <w:rPr>
          <w:rFonts w:ascii="Calibri Light" w:hAnsi="Calibri Light" w:cs="Calibri Light"/>
          <w:sz w:val="24"/>
          <w:szCs w:val="24"/>
          <w:lang w:val="es-ES"/>
        </w:rPr>
        <w:t>microfibrosa</w:t>
      </w:r>
      <w:proofErr w:type="spellEnd"/>
      <w:r w:rsidR="00584CF6">
        <w:rPr>
          <w:rFonts w:ascii="Calibri Light" w:hAnsi="Calibri Light" w:cs="Calibri Light"/>
          <w:sz w:val="24"/>
          <w:szCs w:val="24"/>
          <w:lang w:val="es-ES"/>
        </w:rPr>
        <w:t xml:space="preserve">). </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Formación de calcita y siderita, cuando aparecen en cuerpos discretos con textura </w:t>
      </w:r>
      <w:proofErr w:type="spellStart"/>
      <w:r>
        <w:rPr>
          <w:rFonts w:ascii="Calibri Light" w:hAnsi="Calibri Light" w:cs="Calibri Light"/>
          <w:sz w:val="24"/>
          <w:szCs w:val="24"/>
          <w:lang w:val="es-ES"/>
        </w:rPr>
        <w:t>microcristalina</w:t>
      </w:r>
      <w:proofErr w:type="spellEnd"/>
      <w:r>
        <w:rPr>
          <w:rFonts w:ascii="Calibri Light" w:hAnsi="Calibri Light" w:cs="Calibri Light"/>
          <w:sz w:val="24"/>
          <w:szCs w:val="24"/>
          <w:lang w:val="es-ES"/>
        </w:rPr>
        <w:t xml:space="preserve"> y suaves superficies </w:t>
      </w:r>
      <w:proofErr w:type="spellStart"/>
      <w:r>
        <w:rPr>
          <w:rFonts w:ascii="Calibri Light" w:hAnsi="Calibri Light" w:cs="Calibri Light"/>
          <w:sz w:val="24"/>
          <w:szCs w:val="24"/>
          <w:lang w:val="es-ES"/>
        </w:rPr>
        <w:t>hummocky</w:t>
      </w:r>
      <w:proofErr w:type="spellEnd"/>
      <w:r>
        <w:rPr>
          <w:rFonts w:ascii="Calibri Light" w:hAnsi="Calibri Light" w:cs="Calibri Light"/>
          <w:sz w:val="24"/>
          <w:szCs w:val="24"/>
          <w:lang w:val="es-ES"/>
        </w:rPr>
        <w:t xml:space="preserve">. </w:t>
      </w:r>
    </w:p>
    <w:p w:rsidR="00584CF6" w:rsidRDefault="00584CF6" w:rsidP="00584CF6">
      <w:pPr>
        <w:pStyle w:val="Prrafodelista"/>
        <w:numPr>
          <w:ilvl w:val="0"/>
          <w:numId w:val="23"/>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 infiere para texturas de depósitos metalíferos en venas hidrotermales. </w:t>
      </w:r>
    </w:p>
    <w:p w:rsidR="001D4CC4" w:rsidRDefault="001D4CC4" w:rsidP="0069726C">
      <w:pPr>
        <w:spacing w:line="276" w:lineRule="auto"/>
        <w:rPr>
          <w:rFonts w:ascii="Calibri Light" w:hAnsi="Calibri Light" w:cs="Calibri Light"/>
          <w:sz w:val="24"/>
          <w:szCs w:val="24"/>
          <w:u w:val="single"/>
          <w:lang w:val="es-ES"/>
        </w:rPr>
      </w:pPr>
    </w:p>
    <w:p w:rsidR="0069726C" w:rsidRDefault="00C46E2E" w:rsidP="0069726C">
      <w:pPr>
        <w:spacing w:line="276" w:lineRule="auto"/>
        <w:rPr>
          <w:rFonts w:ascii="Calibri Light" w:hAnsi="Calibri Light" w:cs="Calibri Light"/>
          <w:sz w:val="24"/>
          <w:szCs w:val="24"/>
          <w:u w:val="single"/>
          <w:lang w:val="es-ES"/>
        </w:rPr>
      </w:pPr>
      <w:r w:rsidRPr="00C46E2E">
        <w:rPr>
          <w:rFonts w:ascii="Calibri Light" w:hAnsi="Calibri Light" w:cs="Calibri Light"/>
          <w:sz w:val="24"/>
          <w:szCs w:val="24"/>
          <w:u w:val="single"/>
          <w:lang w:val="es-ES"/>
        </w:rPr>
        <w:t>Procesos de meteorización química</w:t>
      </w:r>
    </w:p>
    <w:p w:rsidR="003D06EB" w:rsidRDefault="003D06EB" w:rsidP="0069726C">
      <w:pPr>
        <w:spacing w:line="276" w:lineRule="auto"/>
        <w:rPr>
          <w:rFonts w:ascii="Calibri Light" w:hAnsi="Calibri Light" w:cs="Calibri Light"/>
          <w:i/>
          <w:sz w:val="24"/>
          <w:szCs w:val="24"/>
          <w:lang w:val="es-ES"/>
        </w:rPr>
      </w:pPr>
      <w:r w:rsidRPr="003D06EB">
        <w:rPr>
          <w:rFonts w:ascii="Calibri Light" w:hAnsi="Calibri Light" w:cs="Calibri Light"/>
          <w:i/>
          <w:sz w:val="24"/>
          <w:szCs w:val="24"/>
          <w:lang w:val="es-ES"/>
        </w:rPr>
        <w:t xml:space="preserve">Principal agente de meteorización química - El agua </w:t>
      </w:r>
    </w:p>
    <w:p w:rsidR="00B025FE" w:rsidRDefault="00B025FE"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La humedad acelera el proceso de meteorización no solo por la presencia de agua sino que esta lleva disueltas sustancias como: </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O2: es importante en la desintegración de rocas que contienen sustancias oxidables: Fe, Mn y S. </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CO2: Genera H2CO3 cuando se disuelve.</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Ácidos orgánicos</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Ácidos de N</w:t>
      </w:r>
      <w:r w:rsidR="000E1BBE">
        <w:rPr>
          <w:rFonts w:ascii="Calibri Light" w:hAnsi="Calibri Light" w:cs="Calibri Light"/>
          <w:sz w:val="24"/>
          <w:szCs w:val="24"/>
          <w:lang w:val="es-ES"/>
        </w:rPr>
        <w:t>itrógeno</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Ácidos húmicos</w:t>
      </w:r>
    </w:p>
    <w:p w:rsidR="00B025FE" w:rsidRDefault="00B025FE" w:rsidP="00B025F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Coloides como M.O, SiO2.nH2O, </w:t>
      </w:r>
      <w:proofErr w:type="gramStart"/>
      <w:r>
        <w:rPr>
          <w:rFonts w:ascii="Calibri Light" w:hAnsi="Calibri Light" w:cs="Calibri Light"/>
          <w:sz w:val="24"/>
          <w:szCs w:val="24"/>
          <w:lang w:val="es-ES"/>
        </w:rPr>
        <w:t>Fe(</w:t>
      </w:r>
      <w:proofErr w:type="gramEnd"/>
      <w:r>
        <w:rPr>
          <w:rFonts w:ascii="Calibri Light" w:hAnsi="Calibri Light" w:cs="Calibri Light"/>
          <w:sz w:val="24"/>
          <w:szCs w:val="24"/>
          <w:lang w:val="es-ES"/>
        </w:rPr>
        <w:t xml:space="preserve">OH)3, Fe(OH)2 de Mn. </w:t>
      </w:r>
    </w:p>
    <w:p w:rsidR="00C46E2E" w:rsidRPr="00C46E2E" w:rsidRDefault="00C46E2E" w:rsidP="0069726C">
      <w:pPr>
        <w:spacing w:line="276" w:lineRule="auto"/>
        <w:rPr>
          <w:rFonts w:ascii="Calibri Light" w:hAnsi="Calibri Light" w:cs="Calibri Light"/>
          <w:i/>
          <w:sz w:val="24"/>
          <w:szCs w:val="24"/>
          <w:lang w:val="es-ES"/>
        </w:rPr>
      </w:pPr>
      <w:r w:rsidRPr="00C46E2E">
        <w:rPr>
          <w:rFonts w:ascii="Calibri Light" w:hAnsi="Calibri Light" w:cs="Calibri Light"/>
          <w:i/>
          <w:sz w:val="24"/>
          <w:szCs w:val="24"/>
          <w:lang w:val="es-ES"/>
        </w:rPr>
        <w:t xml:space="preserve">Tipos de procesos </w:t>
      </w:r>
      <w:r w:rsidR="00725B56">
        <w:rPr>
          <w:rFonts w:ascii="Calibri Light" w:hAnsi="Calibri Light" w:cs="Calibri Light"/>
          <w:i/>
          <w:sz w:val="24"/>
          <w:szCs w:val="24"/>
          <w:lang w:val="es-ES"/>
        </w:rPr>
        <w:t xml:space="preserve">de meteorización </w:t>
      </w:r>
    </w:p>
    <w:p w:rsidR="005237B3" w:rsidRDefault="00C46E2E" w:rsidP="0069726C">
      <w:pPr>
        <w:pStyle w:val="Prrafodelista"/>
        <w:numPr>
          <w:ilvl w:val="0"/>
          <w:numId w:val="24"/>
        </w:numPr>
        <w:spacing w:line="276" w:lineRule="auto"/>
        <w:rPr>
          <w:rFonts w:ascii="Calibri Light" w:hAnsi="Calibri Light" w:cs="Calibri Light"/>
          <w:sz w:val="24"/>
          <w:szCs w:val="24"/>
          <w:lang w:val="es-ES"/>
        </w:rPr>
      </w:pPr>
      <w:r w:rsidRPr="005237B3">
        <w:rPr>
          <w:rFonts w:ascii="Calibri Light" w:hAnsi="Calibri Light" w:cs="Calibri Light"/>
          <w:sz w:val="24"/>
          <w:szCs w:val="24"/>
          <w:lang w:val="es-ES"/>
        </w:rPr>
        <w:t>Disolución</w:t>
      </w:r>
      <w:r w:rsidR="00946689">
        <w:rPr>
          <w:rFonts w:ascii="Calibri Light" w:hAnsi="Calibri Light" w:cs="Calibri Light"/>
          <w:sz w:val="24"/>
          <w:szCs w:val="24"/>
          <w:lang w:val="es-ES"/>
        </w:rPr>
        <w:t xml:space="preserve">: Ocurre en corrientes de agua o en películas que rodean partículas solidas. Los minerales solubles son los </w:t>
      </w:r>
      <w:proofErr w:type="spellStart"/>
      <w:r w:rsidR="00946689" w:rsidRPr="00EA31E3">
        <w:rPr>
          <w:rFonts w:ascii="Calibri Light" w:hAnsi="Calibri Light" w:cs="Calibri Light"/>
          <w:color w:val="FF0000"/>
          <w:sz w:val="24"/>
          <w:szCs w:val="24"/>
          <w:lang w:val="es-ES"/>
        </w:rPr>
        <w:t>evaporatos</w:t>
      </w:r>
      <w:proofErr w:type="spellEnd"/>
      <w:r w:rsidR="00946689" w:rsidRPr="00EA31E3">
        <w:rPr>
          <w:rFonts w:ascii="Calibri Light" w:hAnsi="Calibri Light" w:cs="Calibri Light"/>
          <w:color w:val="FF0000"/>
          <w:sz w:val="24"/>
          <w:szCs w:val="24"/>
          <w:lang w:val="es-ES"/>
        </w:rPr>
        <w:t xml:space="preserve"> (Yeso, Anhidrita, epsomita, </w:t>
      </w:r>
      <w:proofErr w:type="spellStart"/>
      <w:r w:rsidR="00946689" w:rsidRPr="00EA31E3">
        <w:rPr>
          <w:rFonts w:ascii="Calibri Light" w:hAnsi="Calibri Light" w:cs="Calibri Light"/>
          <w:color w:val="FF0000"/>
          <w:sz w:val="24"/>
          <w:szCs w:val="24"/>
          <w:lang w:val="es-ES"/>
        </w:rPr>
        <w:t>tenardita</w:t>
      </w:r>
      <w:proofErr w:type="spellEnd"/>
      <w:r w:rsidR="00946689" w:rsidRPr="00EA31E3">
        <w:rPr>
          <w:rFonts w:ascii="Calibri Light" w:hAnsi="Calibri Light" w:cs="Calibri Light"/>
          <w:color w:val="FF0000"/>
          <w:sz w:val="24"/>
          <w:szCs w:val="24"/>
          <w:lang w:val="es-ES"/>
        </w:rPr>
        <w:t xml:space="preserve">, </w:t>
      </w:r>
      <w:proofErr w:type="spellStart"/>
      <w:r w:rsidR="00946689" w:rsidRPr="00EA31E3">
        <w:rPr>
          <w:rFonts w:ascii="Calibri Light" w:hAnsi="Calibri Light" w:cs="Calibri Light"/>
          <w:color w:val="FF0000"/>
          <w:sz w:val="24"/>
          <w:szCs w:val="24"/>
          <w:lang w:val="es-ES"/>
        </w:rPr>
        <w:t>bloedita</w:t>
      </w:r>
      <w:proofErr w:type="spellEnd"/>
      <w:r w:rsidR="00946689" w:rsidRPr="00EA31E3">
        <w:rPr>
          <w:rFonts w:ascii="Calibri Light" w:hAnsi="Calibri Light" w:cs="Calibri Light"/>
          <w:color w:val="FF0000"/>
          <w:sz w:val="24"/>
          <w:szCs w:val="24"/>
          <w:lang w:val="es-ES"/>
        </w:rPr>
        <w:t xml:space="preserve">, </w:t>
      </w:r>
      <w:proofErr w:type="spellStart"/>
      <w:r w:rsidR="00946689" w:rsidRPr="00EA31E3">
        <w:rPr>
          <w:rFonts w:ascii="Calibri Light" w:hAnsi="Calibri Light" w:cs="Calibri Light"/>
          <w:color w:val="FF0000"/>
          <w:sz w:val="24"/>
          <w:szCs w:val="24"/>
          <w:lang w:val="es-ES"/>
        </w:rPr>
        <w:t>hexaedrita</w:t>
      </w:r>
      <w:proofErr w:type="spellEnd"/>
      <w:r w:rsidR="00946689" w:rsidRPr="00EA31E3">
        <w:rPr>
          <w:rFonts w:ascii="Calibri Light" w:hAnsi="Calibri Light" w:cs="Calibri Light"/>
          <w:color w:val="FF0000"/>
          <w:sz w:val="24"/>
          <w:szCs w:val="24"/>
          <w:lang w:val="es-ES"/>
        </w:rPr>
        <w:t xml:space="preserve">, kieserita, cainita, carnalita, </w:t>
      </w:r>
      <w:proofErr w:type="spellStart"/>
      <w:r w:rsidR="00946689" w:rsidRPr="00EA31E3">
        <w:rPr>
          <w:rFonts w:ascii="Calibri Light" w:hAnsi="Calibri Light" w:cs="Calibri Light"/>
          <w:color w:val="FF0000"/>
          <w:sz w:val="24"/>
          <w:szCs w:val="24"/>
          <w:lang w:val="es-ES"/>
        </w:rPr>
        <w:t>bischofita</w:t>
      </w:r>
      <w:proofErr w:type="spellEnd"/>
      <w:r w:rsidR="00946689" w:rsidRPr="00EA31E3">
        <w:rPr>
          <w:rFonts w:ascii="Calibri Light" w:hAnsi="Calibri Light" w:cs="Calibri Light"/>
          <w:color w:val="FF0000"/>
          <w:sz w:val="24"/>
          <w:szCs w:val="24"/>
          <w:lang w:val="es-ES"/>
        </w:rPr>
        <w:t xml:space="preserve">, </w:t>
      </w:r>
      <w:proofErr w:type="spellStart"/>
      <w:r w:rsidR="00946689" w:rsidRPr="00EA31E3">
        <w:rPr>
          <w:rFonts w:ascii="Calibri Light" w:hAnsi="Calibri Light" w:cs="Calibri Light"/>
          <w:color w:val="FF0000"/>
          <w:sz w:val="24"/>
          <w:szCs w:val="24"/>
          <w:lang w:val="es-ES"/>
        </w:rPr>
        <w:t>silvita</w:t>
      </w:r>
      <w:proofErr w:type="spellEnd"/>
      <w:r w:rsidR="00946689" w:rsidRPr="00EA31E3">
        <w:rPr>
          <w:rFonts w:ascii="Calibri Light" w:hAnsi="Calibri Light" w:cs="Calibri Light"/>
          <w:color w:val="FF0000"/>
          <w:sz w:val="24"/>
          <w:szCs w:val="24"/>
          <w:lang w:val="es-ES"/>
        </w:rPr>
        <w:t>).</w:t>
      </w:r>
      <w:r w:rsidR="00946689">
        <w:rPr>
          <w:rFonts w:ascii="Calibri Light" w:hAnsi="Calibri Light" w:cs="Calibri Light"/>
          <w:sz w:val="24"/>
          <w:szCs w:val="24"/>
          <w:lang w:val="es-ES"/>
        </w:rPr>
        <w:t xml:space="preserve"> El yeso es el menos soluble. </w:t>
      </w:r>
      <w:proofErr w:type="spellStart"/>
      <w:r w:rsidR="00946689">
        <w:rPr>
          <w:rFonts w:ascii="Calibri Light" w:hAnsi="Calibri Light" w:cs="Calibri Light"/>
          <w:sz w:val="24"/>
          <w:szCs w:val="24"/>
          <w:lang w:val="es-ES"/>
        </w:rPr>
        <w:t>Precipitatos</w:t>
      </w:r>
      <w:proofErr w:type="spellEnd"/>
      <w:r w:rsidR="00946689">
        <w:rPr>
          <w:rFonts w:ascii="Calibri Light" w:hAnsi="Calibri Light" w:cs="Calibri Light"/>
          <w:sz w:val="24"/>
          <w:szCs w:val="24"/>
          <w:lang w:val="es-ES"/>
        </w:rPr>
        <w:t xml:space="preserve"> como los carbonatos son poco solubles a pH &gt; 7,8. </w:t>
      </w:r>
      <w:r w:rsidR="00EC3A87">
        <w:rPr>
          <w:rFonts w:ascii="Calibri Light" w:hAnsi="Calibri Light" w:cs="Calibri Light"/>
          <w:sz w:val="24"/>
          <w:szCs w:val="24"/>
          <w:lang w:val="es-ES"/>
        </w:rPr>
        <w:t xml:space="preserve">En los cuerpos de agua aparecen numerosos cationes, carbonatos solubles (en aguas continentales ácidas) y sílice en </w:t>
      </w:r>
      <w:r w:rsidR="003A1059">
        <w:rPr>
          <w:rFonts w:ascii="Calibri Light" w:hAnsi="Calibri Light" w:cs="Calibri Light"/>
          <w:sz w:val="24"/>
          <w:szCs w:val="24"/>
          <w:lang w:val="es-ES"/>
        </w:rPr>
        <w:t>áreas</w:t>
      </w:r>
      <w:r w:rsidR="00EC3A87">
        <w:rPr>
          <w:rFonts w:ascii="Calibri Light" w:hAnsi="Calibri Light" w:cs="Calibri Light"/>
          <w:sz w:val="24"/>
          <w:szCs w:val="24"/>
          <w:lang w:val="es-ES"/>
        </w:rPr>
        <w:t xml:space="preserve"> </w:t>
      </w:r>
      <w:proofErr w:type="spellStart"/>
      <w:r w:rsidR="00EC3A87">
        <w:rPr>
          <w:rFonts w:ascii="Calibri Light" w:hAnsi="Calibri Light" w:cs="Calibri Light"/>
          <w:sz w:val="24"/>
          <w:szCs w:val="24"/>
          <w:lang w:val="es-ES"/>
        </w:rPr>
        <w:t>mas</w:t>
      </w:r>
      <w:proofErr w:type="spellEnd"/>
      <w:r w:rsidR="00EC3A87">
        <w:rPr>
          <w:rFonts w:ascii="Calibri Light" w:hAnsi="Calibri Light" w:cs="Calibri Light"/>
          <w:sz w:val="24"/>
          <w:szCs w:val="24"/>
          <w:lang w:val="es-ES"/>
        </w:rPr>
        <w:t xml:space="preserve"> </w:t>
      </w:r>
      <w:proofErr w:type="spellStart"/>
      <w:r w:rsidR="00EC3A87">
        <w:rPr>
          <w:rFonts w:ascii="Calibri Light" w:hAnsi="Calibri Light" w:cs="Calibri Light"/>
          <w:sz w:val="24"/>
          <w:szCs w:val="24"/>
          <w:lang w:val="es-ES"/>
        </w:rPr>
        <w:t>calidas</w:t>
      </w:r>
      <w:proofErr w:type="spellEnd"/>
      <w:r w:rsidR="00EC3A87">
        <w:rPr>
          <w:rFonts w:ascii="Calibri Light" w:hAnsi="Calibri Light" w:cs="Calibri Light"/>
          <w:sz w:val="24"/>
          <w:szCs w:val="24"/>
          <w:lang w:val="es-ES"/>
        </w:rPr>
        <w:t xml:space="preserve"> de </w:t>
      </w:r>
      <w:proofErr w:type="spellStart"/>
      <w:r w:rsidR="00EC3A87">
        <w:rPr>
          <w:rFonts w:ascii="Calibri Light" w:hAnsi="Calibri Light" w:cs="Calibri Light"/>
          <w:sz w:val="24"/>
          <w:szCs w:val="24"/>
          <w:lang w:val="es-ES"/>
        </w:rPr>
        <w:t>pHs</w:t>
      </w:r>
      <w:proofErr w:type="spellEnd"/>
      <w:r w:rsidR="00EC3A87">
        <w:rPr>
          <w:rFonts w:ascii="Calibri Light" w:hAnsi="Calibri Light" w:cs="Calibri Light"/>
          <w:sz w:val="24"/>
          <w:szCs w:val="24"/>
          <w:lang w:val="es-ES"/>
        </w:rPr>
        <w:t xml:space="preserve"> </w:t>
      </w:r>
      <w:proofErr w:type="spellStart"/>
      <w:r w:rsidR="00EC3A87">
        <w:rPr>
          <w:rFonts w:ascii="Calibri Light" w:hAnsi="Calibri Light" w:cs="Calibri Light"/>
          <w:sz w:val="24"/>
          <w:szCs w:val="24"/>
          <w:lang w:val="es-ES"/>
        </w:rPr>
        <w:t>mas</w:t>
      </w:r>
      <w:proofErr w:type="spellEnd"/>
      <w:r w:rsidR="00EC3A87">
        <w:rPr>
          <w:rFonts w:ascii="Calibri Light" w:hAnsi="Calibri Light" w:cs="Calibri Light"/>
          <w:sz w:val="24"/>
          <w:szCs w:val="24"/>
          <w:lang w:val="es-ES"/>
        </w:rPr>
        <w:t xml:space="preserve"> elevados. </w:t>
      </w:r>
      <w:r w:rsidR="00EC3A87">
        <w:rPr>
          <w:rFonts w:ascii="Calibri Light" w:hAnsi="Calibri Light" w:cs="Calibri Light"/>
          <w:sz w:val="24"/>
          <w:szCs w:val="24"/>
          <w:lang w:val="es-ES"/>
        </w:rPr>
        <w:br/>
        <w:t xml:space="preserve">La disolución produce ionización. Por ejemplo sulfato de zinc se disocia en Zn + </w:t>
      </w:r>
      <w:r w:rsidR="006A600D">
        <w:rPr>
          <w:rFonts w:ascii="Calibri Light" w:hAnsi="Calibri Light" w:cs="Calibri Light"/>
          <w:sz w:val="24"/>
          <w:szCs w:val="24"/>
          <w:lang w:val="es-ES"/>
        </w:rPr>
        <w:t>anión</w:t>
      </w:r>
      <w:r w:rsidR="00EC3A87">
        <w:rPr>
          <w:rFonts w:ascii="Calibri Light" w:hAnsi="Calibri Light" w:cs="Calibri Light"/>
          <w:sz w:val="24"/>
          <w:szCs w:val="24"/>
          <w:lang w:val="es-ES"/>
        </w:rPr>
        <w:t xml:space="preserve"> sulfato. Pero la disolución de sílice forma ácido </w:t>
      </w:r>
      <w:proofErr w:type="spellStart"/>
      <w:r w:rsidR="00EC3A87">
        <w:rPr>
          <w:rFonts w:ascii="Calibri Light" w:hAnsi="Calibri Light" w:cs="Calibri Light"/>
          <w:sz w:val="24"/>
          <w:szCs w:val="24"/>
          <w:lang w:val="es-ES"/>
        </w:rPr>
        <w:t>ortosilícico</w:t>
      </w:r>
      <w:proofErr w:type="spellEnd"/>
      <w:r w:rsidR="00EC3A87">
        <w:rPr>
          <w:rFonts w:ascii="Calibri Light" w:hAnsi="Calibri Light" w:cs="Calibri Light"/>
          <w:sz w:val="24"/>
          <w:szCs w:val="24"/>
          <w:lang w:val="es-ES"/>
        </w:rPr>
        <w:t xml:space="preserve"> sin apreciable ionización, con el incremento de pH otorga muy poca acidez al medio porque se trata de un ácido débil. Los iones pueden ser arrastrados por las corrientes y llegar al mar; ser tomados por organismos para formar exoesqueletos, fo</w:t>
      </w:r>
      <w:r w:rsidR="00694B40">
        <w:rPr>
          <w:rFonts w:ascii="Calibri Light" w:hAnsi="Calibri Light" w:cs="Calibri Light"/>
          <w:sz w:val="24"/>
          <w:szCs w:val="24"/>
          <w:lang w:val="es-ES"/>
        </w:rPr>
        <w:t>rmar sus propios minerales (autí</w:t>
      </w:r>
      <w:r w:rsidR="00EC3A87">
        <w:rPr>
          <w:rFonts w:ascii="Calibri Light" w:hAnsi="Calibri Light" w:cs="Calibri Light"/>
          <w:sz w:val="24"/>
          <w:szCs w:val="24"/>
          <w:lang w:val="es-ES"/>
        </w:rPr>
        <w:t xml:space="preserve">genos) y ser adsorbidos en coloides o realizar intercambio </w:t>
      </w:r>
      <w:r w:rsidR="006A600D">
        <w:rPr>
          <w:rFonts w:ascii="Calibri Light" w:hAnsi="Calibri Light" w:cs="Calibri Light"/>
          <w:sz w:val="24"/>
          <w:szCs w:val="24"/>
          <w:lang w:val="es-ES"/>
        </w:rPr>
        <w:t>iónico</w:t>
      </w:r>
      <w:r w:rsidR="00EC3A87">
        <w:rPr>
          <w:rFonts w:ascii="Calibri Light" w:hAnsi="Calibri Light" w:cs="Calibri Light"/>
          <w:sz w:val="24"/>
          <w:szCs w:val="24"/>
          <w:lang w:val="es-ES"/>
        </w:rPr>
        <w:t xml:space="preserve"> con argilominerales. </w:t>
      </w:r>
    </w:p>
    <w:p w:rsidR="0002360C" w:rsidRDefault="00C46E2E" w:rsidP="0069726C">
      <w:pPr>
        <w:pStyle w:val="Prrafodelista"/>
        <w:numPr>
          <w:ilvl w:val="0"/>
          <w:numId w:val="24"/>
        </w:numPr>
        <w:spacing w:line="276" w:lineRule="auto"/>
        <w:rPr>
          <w:rFonts w:ascii="Calibri Light" w:hAnsi="Calibri Light" w:cs="Calibri Light"/>
          <w:sz w:val="24"/>
          <w:szCs w:val="24"/>
          <w:lang w:val="es-ES"/>
        </w:rPr>
      </w:pPr>
      <w:r w:rsidRPr="00EA31E3">
        <w:rPr>
          <w:rFonts w:ascii="Calibri Light" w:hAnsi="Calibri Light" w:cs="Calibri Light"/>
          <w:color w:val="FF0000"/>
          <w:sz w:val="24"/>
          <w:szCs w:val="24"/>
          <w:lang w:val="es-ES"/>
        </w:rPr>
        <w:t>Hidratación de iones o minerales</w:t>
      </w:r>
      <w:r w:rsidR="003A1059" w:rsidRPr="00EA31E3">
        <w:rPr>
          <w:rFonts w:ascii="Calibri Light" w:hAnsi="Calibri Light" w:cs="Calibri Light"/>
          <w:color w:val="FF0000"/>
          <w:sz w:val="24"/>
          <w:szCs w:val="24"/>
          <w:lang w:val="es-ES"/>
        </w:rPr>
        <w:t xml:space="preserve">: </w:t>
      </w:r>
      <w:r w:rsidR="00E05293" w:rsidRPr="00EA31E3">
        <w:rPr>
          <w:rFonts w:ascii="Calibri Light" w:hAnsi="Calibri Light" w:cs="Calibri Light"/>
          <w:color w:val="FF0000"/>
          <w:sz w:val="24"/>
          <w:szCs w:val="24"/>
          <w:lang w:val="es-ES"/>
        </w:rPr>
        <w:t>Los iones de PI menor a 3 son hidrosolubles</w:t>
      </w:r>
      <w:r w:rsidR="00E05293" w:rsidRPr="0002360C">
        <w:rPr>
          <w:rFonts w:ascii="Calibri Light" w:hAnsi="Calibri Light" w:cs="Calibri Light"/>
          <w:sz w:val="24"/>
          <w:szCs w:val="24"/>
          <w:lang w:val="es-ES"/>
        </w:rPr>
        <w:t xml:space="preserve">. </w:t>
      </w:r>
      <w:r w:rsidR="009532E4" w:rsidRPr="0002360C">
        <w:rPr>
          <w:rFonts w:ascii="Calibri Light" w:hAnsi="Calibri Light" w:cs="Calibri Light"/>
          <w:sz w:val="24"/>
          <w:szCs w:val="24"/>
          <w:lang w:val="es-ES"/>
        </w:rPr>
        <w:t xml:space="preserve">Cuando estos cationes se enfrentan al agua y se vincula de acuerdo a sus polaridades. Se van a unir de forma que el catión quede rodeado de las moléculas de agua (en general 6) y va a viajar conservando su carga. </w:t>
      </w:r>
      <w:r w:rsidR="00D32831" w:rsidRPr="0002360C">
        <w:rPr>
          <w:rFonts w:ascii="Calibri Light" w:hAnsi="Calibri Light" w:cs="Calibri Light"/>
          <w:sz w:val="24"/>
          <w:szCs w:val="24"/>
          <w:lang w:val="es-ES"/>
        </w:rPr>
        <w:t xml:space="preserve">Este es el caso de todos </w:t>
      </w:r>
      <w:r w:rsidR="00D32831" w:rsidRPr="00EA31E3">
        <w:rPr>
          <w:rFonts w:ascii="Calibri Light" w:hAnsi="Calibri Light" w:cs="Calibri Light"/>
          <w:color w:val="FF0000"/>
          <w:sz w:val="24"/>
          <w:szCs w:val="24"/>
          <w:lang w:val="es-ES"/>
        </w:rPr>
        <w:t>los alcalinos, al</w:t>
      </w:r>
      <w:r w:rsidR="0002360C" w:rsidRPr="00EA31E3">
        <w:rPr>
          <w:rFonts w:ascii="Calibri Light" w:hAnsi="Calibri Light" w:cs="Calibri Light"/>
          <w:color w:val="FF0000"/>
          <w:sz w:val="24"/>
          <w:szCs w:val="24"/>
          <w:lang w:val="es-ES"/>
        </w:rPr>
        <w:t>c</w:t>
      </w:r>
      <w:r w:rsidR="00D32831" w:rsidRPr="00EA31E3">
        <w:rPr>
          <w:rFonts w:ascii="Calibri Light" w:hAnsi="Calibri Light" w:cs="Calibri Light"/>
          <w:color w:val="FF0000"/>
          <w:sz w:val="24"/>
          <w:szCs w:val="24"/>
          <w:lang w:val="es-ES"/>
        </w:rPr>
        <w:t>alino-térreos, el Mg+2 y el Mn+2</w:t>
      </w:r>
      <w:r w:rsidR="00D32831" w:rsidRPr="0002360C">
        <w:rPr>
          <w:rFonts w:ascii="Calibri Light" w:hAnsi="Calibri Light" w:cs="Calibri Light"/>
          <w:sz w:val="24"/>
          <w:szCs w:val="24"/>
          <w:lang w:val="es-ES"/>
        </w:rPr>
        <w:t xml:space="preserve"> con bajo PI. </w:t>
      </w:r>
      <w:r w:rsidR="0002360C" w:rsidRPr="0002360C">
        <w:rPr>
          <w:rFonts w:ascii="Calibri Light" w:hAnsi="Calibri Light" w:cs="Calibri Light"/>
          <w:sz w:val="24"/>
          <w:szCs w:val="24"/>
          <w:lang w:val="es-ES"/>
        </w:rPr>
        <w:t xml:space="preserve">Cuando se generan estos iones hidratados, hay un cambio en el radio </w:t>
      </w:r>
      <w:r w:rsidR="000526A6" w:rsidRPr="0002360C">
        <w:rPr>
          <w:rFonts w:ascii="Calibri Light" w:hAnsi="Calibri Light" w:cs="Calibri Light"/>
          <w:sz w:val="24"/>
          <w:szCs w:val="24"/>
          <w:lang w:val="es-ES"/>
        </w:rPr>
        <w:t>iónico</w:t>
      </w:r>
      <w:r w:rsidR="0002360C" w:rsidRPr="0002360C">
        <w:rPr>
          <w:rFonts w:ascii="Calibri Light" w:hAnsi="Calibri Light" w:cs="Calibri Light"/>
          <w:sz w:val="24"/>
          <w:szCs w:val="24"/>
          <w:lang w:val="es-ES"/>
        </w:rPr>
        <w:t xml:space="preserve">. El radio </w:t>
      </w:r>
      <w:r w:rsidR="00074149" w:rsidRPr="0002360C">
        <w:rPr>
          <w:rFonts w:ascii="Calibri Light" w:hAnsi="Calibri Light" w:cs="Calibri Light"/>
          <w:sz w:val="24"/>
          <w:szCs w:val="24"/>
          <w:lang w:val="es-ES"/>
        </w:rPr>
        <w:t>iónico</w:t>
      </w:r>
      <w:r w:rsidR="0002360C" w:rsidRPr="0002360C">
        <w:rPr>
          <w:rFonts w:ascii="Calibri Light" w:hAnsi="Calibri Light" w:cs="Calibri Light"/>
          <w:sz w:val="24"/>
          <w:szCs w:val="24"/>
          <w:lang w:val="es-ES"/>
        </w:rPr>
        <w:t xml:space="preserve"> hidratado sobre todo para los alcalinos, es muy diferente del radio </w:t>
      </w:r>
      <w:r w:rsidR="000526A6" w:rsidRPr="0002360C">
        <w:rPr>
          <w:rFonts w:ascii="Calibri Light" w:hAnsi="Calibri Light" w:cs="Calibri Light"/>
          <w:sz w:val="24"/>
          <w:szCs w:val="24"/>
          <w:lang w:val="es-ES"/>
        </w:rPr>
        <w:t>iónico</w:t>
      </w:r>
      <w:r w:rsidR="0002360C" w:rsidRPr="0002360C">
        <w:rPr>
          <w:rFonts w:ascii="Calibri Light" w:hAnsi="Calibri Light" w:cs="Calibri Light"/>
          <w:sz w:val="24"/>
          <w:szCs w:val="24"/>
          <w:lang w:val="es-ES"/>
        </w:rPr>
        <w:t xml:space="preserve"> deshidratado. Cuando se hidratan, se produce una inversión de radios. El radio hidratado de Cs &lt; Rb &lt; K &lt; </w:t>
      </w:r>
      <w:proofErr w:type="spellStart"/>
      <w:r w:rsidR="0002360C" w:rsidRPr="0002360C">
        <w:rPr>
          <w:rFonts w:ascii="Calibri Light" w:hAnsi="Calibri Light" w:cs="Calibri Light"/>
          <w:sz w:val="24"/>
          <w:szCs w:val="24"/>
          <w:lang w:val="es-ES"/>
        </w:rPr>
        <w:t>Na</w:t>
      </w:r>
      <w:proofErr w:type="spellEnd"/>
      <w:r w:rsidR="0002360C" w:rsidRPr="0002360C">
        <w:rPr>
          <w:rFonts w:ascii="Calibri Light" w:hAnsi="Calibri Light" w:cs="Calibri Light"/>
          <w:sz w:val="24"/>
          <w:szCs w:val="24"/>
          <w:lang w:val="es-ES"/>
        </w:rPr>
        <w:t xml:space="preserve"> &lt; Li. </w:t>
      </w:r>
      <w:r w:rsidR="007D3230">
        <w:rPr>
          <w:rFonts w:ascii="Calibri Light" w:hAnsi="Calibri Light" w:cs="Calibri Light"/>
          <w:sz w:val="24"/>
          <w:szCs w:val="24"/>
          <w:lang w:val="es-ES"/>
        </w:rPr>
        <w:t>La consecuencia de esto, es que el K hidratado será mejor absorbido por los coloid</w:t>
      </w:r>
      <w:r w:rsidR="00EA31E3">
        <w:rPr>
          <w:rFonts w:ascii="Calibri Light" w:hAnsi="Calibri Light" w:cs="Calibri Light"/>
          <w:sz w:val="24"/>
          <w:szCs w:val="24"/>
          <w:lang w:val="es-ES"/>
        </w:rPr>
        <w:t>es</w:t>
      </w:r>
      <w:r w:rsidR="007D3230">
        <w:rPr>
          <w:rFonts w:ascii="Calibri Light" w:hAnsi="Calibri Light" w:cs="Calibri Light"/>
          <w:sz w:val="24"/>
          <w:szCs w:val="24"/>
          <w:lang w:val="es-ES"/>
        </w:rPr>
        <w:t xml:space="preserve"> que el </w:t>
      </w:r>
      <w:proofErr w:type="spellStart"/>
      <w:r w:rsidR="007D3230">
        <w:rPr>
          <w:rFonts w:ascii="Calibri Light" w:hAnsi="Calibri Light" w:cs="Calibri Light"/>
          <w:sz w:val="24"/>
          <w:szCs w:val="24"/>
          <w:lang w:val="es-ES"/>
        </w:rPr>
        <w:t>Na</w:t>
      </w:r>
      <w:proofErr w:type="spellEnd"/>
      <w:r w:rsidR="007D3230">
        <w:rPr>
          <w:rFonts w:ascii="Calibri Light" w:hAnsi="Calibri Light" w:cs="Calibri Light"/>
          <w:sz w:val="24"/>
          <w:szCs w:val="24"/>
          <w:lang w:val="es-ES"/>
        </w:rPr>
        <w:t xml:space="preserve"> hidratado porque tiene un radio menor. Esto repercute en la distribución de los iones en </w:t>
      </w:r>
      <w:r w:rsidR="00074149">
        <w:rPr>
          <w:rFonts w:ascii="Calibri Light" w:hAnsi="Calibri Light" w:cs="Calibri Light"/>
          <w:sz w:val="24"/>
          <w:szCs w:val="24"/>
          <w:lang w:val="es-ES"/>
        </w:rPr>
        <w:t xml:space="preserve">el medio exógeno. </w:t>
      </w:r>
      <w:r w:rsidR="00AA02F8">
        <w:rPr>
          <w:rFonts w:ascii="Calibri Light" w:hAnsi="Calibri Light" w:cs="Calibri Light"/>
          <w:sz w:val="24"/>
          <w:szCs w:val="24"/>
          <w:lang w:val="es-ES"/>
        </w:rPr>
        <w:t xml:space="preserve">Para los alcalino-térreos, el radio deshidratado se mantiene al hidratarse. El Be &lt; Mg &lt; Ca &lt; Sr &lt; Ba, por lo tanto, el Mg hidratado será tomado de preferencia por los coloides que el Ca hidratado, porque sigue siendo más pequeño. </w:t>
      </w:r>
      <w:r w:rsidR="00AA02F8">
        <w:rPr>
          <w:rFonts w:ascii="Calibri Light" w:hAnsi="Calibri Light" w:cs="Calibri Light"/>
          <w:sz w:val="24"/>
          <w:szCs w:val="24"/>
          <w:lang w:val="es-ES"/>
        </w:rPr>
        <w:br/>
        <w:t xml:space="preserve">Ejemplos de hidratación de minerales: </w:t>
      </w:r>
      <w:r w:rsidR="00AA02F8" w:rsidRPr="00EA31E3">
        <w:rPr>
          <w:rFonts w:ascii="Calibri Light" w:hAnsi="Calibri Light" w:cs="Calibri Light"/>
          <w:color w:val="FF0000"/>
          <w:sz w:val="24"/>
          <w:szCs w:val="24"/>
          <w:lang w:val="es-ES"/>
        </w:rPr>
        <w:t xml:space="preserve">Anhidrita </w:t>
      </w:r>
      <w:r w:rsidR="00AA02F8" w:rsidRPr="00EA31E3">
        <w:rPr>
          <w:rFonts w:ascii="Calibri Light" w:hAnsi="Calibri Light" w:cs="Calibri Light"/>
          <w:color w:val="FF0000"/>
          <w:sz w:val="24"/>
          <w:szCs w:val="24"/>
          <w:lang w:val="es-ES"/>
        </w:rPr>
        <w:sym w:font="Wingdings" w:char="F0E8"/>
      </w:r>
      <w:r w:rsidR="00AA02F8" w:rsidRPr="00EA31E3">
        <w:rPr>
          <w:rFonts w:ascii="Calibri Light" w:hAnsi="Calibri Light" w:cs="Calibri Light"/>
          <w:color w:val="FF0000"/>
          <w:sz w:val="24"/>
          <w:szCs w:val="24"/>
          <w:lang w:val="es-ES"/>
        </w:rPr>
        <w:t xml:space="preserve"> yeso; </w:t>
      </w:r>
      <w:proofErr w:type="spellStart"/>
      <w:r w:rsidR="00AA02F8" w:rsidRPr="00EA31E3">
        <w:rPr>
          <w:rFonts w:ascii="Calibri Light" w:hAnsi="Calibri Light" w:cs="Calibri Light"/>
          <w:color w:val="FF0000"/>
          <w:sz w:val="24"/>
          <w:szCs w:val="24"/>
          <w:lang w:val="es-ES"/>
        </w:rPr>
        <w:t>Hematita</w:t>
      </w:r>
      <w:proofErr w:type="spellEnd"/>
      <w:r w:rsidR="00AA02F8" w:rsidRPr="00EA31E3">
        <w:rPr>
          <w:rFonts w:ascii="Calibri Light" w:hAnsi="Calibri Light" w:cs="Calibri Light"/>
          <w:color w:val="FF0000"/>
          <w:sz w:val="24"/>
          <w:szCs w:val="24"/>
          <w:lang w:val="es-ES"/>
        </w:rPr>
        <w:t xml:space="preserve"> </w:t>
      </w:r>
      <w:r w:rsidR="00AA02F8" w:rsidRPr="00EA31E3">
        <w:rPr>
          <w:rFonts w:ascii="Calibri Light" w:hAnsi="Calibri Light" w:cs="Calibri Light"/>
          <w:color w:val="FF0000"/>
          <w:sz w:val="24"/>
          <w:szCs w:val="24"/>
          <w:lang w:val="es-ES"/>
        </w:rPr>
        <w:sym w:font="Wingdings" w:char="F0E8"/>
      </w:r>
      <w:r w:rsidR="00AA02F8" w:rsidRPr="00EA31E3">
        <w:rPr>
          <w:rFonts w:ascii="Calibri Light" w:hAnsi="Calibri Light" w:cs="Calibri Light"/>
          <w:color w:val="FF0000"/>
          <w:sz w:val="24"/>
          <w:szCs w:val="24"/>
          <w:lang w:val="es-ES"/>
        </w:rPr>
        <w:t xml:space="preserve"> Goethita</w:t>
      </w:r>
      <w:r w:rsidR="00AA02F8">
        <w:rPr>
          <w:rFonts w:ascii="Calibri Light" w:hAnsi="Calibri Light" w:cs="Calibri Light"/>
          <w:sz w:val="24"/>
          <w:szCs w:val="24"/>
          <w:lang w:val="es-ES"/>
        </w:rPr>
        <w:t xml:space="preserve">. </w:t>
      </w:r>
    </w:p>
    <w:p w:rsidR="005237B3" w:rsidRDefault="006C0E9F" w:rsidP="0069726C">
      <w:pPr>
        <w:pStyle w:val="Prrafodelista"/>
        <w:numPr>
          <w:ilvl w:val="0"/>
          <w:numId w:val="24"/>
        </w:numPr>
        <w:spacing w:line="276" w:lineRule="auto"/>
        <w:rPr>
          <w:rFonts w:ascii="Calibri Light" w:hAnsi="Calibri Light" w:cs="Calibri Light"/>
          <w:sz w:val="24"/>
          <w:szCs w:val="24"/>
          <w:lang w:val="es-ES"/>
        </w:rPr>
      </w:pPr>
      <w:r w:rsidRPr="0002360C">
        <w:rPr>
          <w:rFonts w:ascii="Calibri Light" w:hAnsi="Calibri Light" w:cs="Calibri Light"/>
          <w:sz w:val="24"/>
          <w:szCs w:val="24"/>
          <w:lang w:val="es-ES"/>
        </w:rPr>
        <w:t>Ataque por ácido</w:t>
      </w:r>
      <w:r w:rsidR="00C46E2E" w:rsidRPr="0002360C">
        <w:rPr>
          <w:rFonts w:ascii="Calibri Light" w:hAnsi="Calibri Light" w:cs="Calibri Light"/>
          <w:sz w:val="24"/>
          <w:szCs w:val="24"/>
          <w:lang w:val="es-ES"/>
        </w:rPr>
        <w:t>s</w:t>
      </w:r>
      <w:r w:rsidR="007F1ABF">
        <w:rPr>
          <w:rFonts w:ascii="Calibri Light" w:hAnsi="Calibri Light" w:cs="Calibri Light"/>
          <w:sz w:val="24"/>
          <w:szCs w:val="24"/>
          <w:lang w:val="es-ES"/>
        </w:rPr>
        <w:t xml:space="preserve">: </w:t>
      </w:r>
      <w:r w:rsidR="007F1ABF" w:rsidRPr="006228E1">
        <w:rPr>
          <w:rFonts w:ascii="Calibri Light" w:hAnsi="Calibri Light" w:cs="Calibri Light"/>
          <w:color w:val="FF0000"/>
          <w:sz w:val="24"/>
          <w:szCs w:val="24"/>
          <w:lang w:val="es-ES"/>
        </w:rPr>
        <w:t xml:space="preserve">Los ácidos disuelven </w:t>
      </w:r>
      <w:r w:rsidR="00F6531F" w:rsidRPr="006228E1">
        <w:rPr>
          <w:rFonts w:ascii="Calibri Light" w:hAnsi="Calibri Light" w:cs="Calibri Light"/>
          <w:color w:val="FF0000"/>
          <w:sz w:val="24"/>
          <w:szCs w:val="24"/>
          <w:lang w:val="es-ES"/>
        </w:rPr>
        <w:t>más</w:t>
      </w:r>
      <w:r w:rsidR="007F1ABF" w:rsidRPr="006228E1">
        <w:rPr>
          <w:rFonts w:ascii="Calibri Light" w:hAnsi="Calibri Light" w:cs="Calibri Light"/>
          <w:color w:val="FF0000"/>
          <w:sz w:val="24"/>
          <w:szCs w:val="24"/>
          <w:lang w:val="es-ES"/>
        </w:rPr>
        <w:t xml:space="preserve"> fácilmente a las sales cuyos aniones provienen de </w:t>
      </w:r>
      <w:r w:rsidR="00D434E4" w:rsidRPr="006228E1">
        <w:rPr>
          <w:rFonts w:ascii="Calibri Light" w:hAnsi="Calibri Light" w:cs="Calibri Light"/>
          <w:color w:val="FF0000"/>
          <w:sz w:val="24"/>
          <w:szCs w:val="24"/>
          <w:lang w:val="es-ES"/>
        </w:rPr>
        <w:t>ácidos</w:t>
      </w:r>
      <w:r w:rsidR="007F1ABF" w:rsidRPr="006228E1">
        <w:rPr>
          <w:rFonts w:ascii="Calibri Light" w:hAnsi="Calibri Light" w:cs="Calibri Light"/>
          <w:color w:val="FF0000"/>
          <w:sz w:val="24"/>
          <w:szCs w:val="24"/>
          <w:lang w:val="es-ES"/>
        </w:rPr>
        <w:t xml:space="preserve"> débiles como los carbonatos y sulfuros</w:t>
      </w:r>
      <w:r w:rsidR="007F1ABF">
        <w:rPr>
          <w:rFonts w:ascii="Calibri Light" w:hAnsi="Calibri Light" w:cs="Calibri Light"/>
          <w:sz w:val="24"/>
          <w:szCs w:val="24"/>
          <w:lang w:val="es-ES"/>
        </w:rPr>
        <w:t xml:space="preserve">. </w:t>
      </w:r>
      <w:proofErr w:type="spellStart"/>
      <w:r w:rsidR="00842062">
        <w:rPr>
          <w:rFonts w:ascii="Calibri Light" w:hAnsi="Calibri Light" w:cs="Calibri Light"/>
          <w:sz w:val="24"/>
          <w:szCs w:val="24"/>
          <w:lang w:val="es-ES"/>
        </w:rPr>
        <w:t>Ej</w:t>
      </w:r>
      <w:proofErr w:type="spellEnd"/>
      <w:r w:rsidR="00842062">
        <w:rPr>
          <w:rFonts w:ascii="Calibri Light" w:hAnsi="Calibri Light" w:cs="Calibri Light"/>
          <w:sz w:val="24"/>
          <w:szCs w:val="24"/>
          <w:lang w:val="es-ES"/>
        </w:rPr>
        <w:t>: CaCO3 + H2CO3 == Ca+2 + HCO3-</w:t>
      </w:r>
      <w:r w:rsidR="000208BC">
        <w:rPr>
          <w:rFonts w:ascii="Calibri Light" w:hAnsi="Calibri Light" w:cs="Calibri Light"/>
          <w:sz w:val="24"/>
          <w:szCs w:val="24"/>
          <w:lang w:val="es-ES"/>
        </w:rPr>
        <w:t xml:space="preserve"> (máx. solubilidad de una caliza)</w:t>
      </w:r>
      <w:r w:rsidR="007F1ABF">
        <w:rPr>
          <w:rFonts w:ascii="Calibri Light" w:hAnsi="Calibri Light" w:cs="Calibri Light"/>
          <w:sz w:val="24"/>
          <w:szCs w:val="24"/>
          <w:lang w:val="es-ES"/>
        </w:rPr>
        <w:br/>
        <w:t xml:space="preserve">Los factores que favorecen la disolución son: Descenso de T, ascenso de P, descomposición de M.O en ambiente oxidante. </w:t>
      </w:r>
      <w:r w:rsidR="007F1ABF">
        <w:rPr>
          <w:rFonts w:ascii="Calibri Light" w:hAnsi="Calibri Light" w:cs="Calibri Light"/>
          <w:sz w:val="24"/>
          <w:szCs w:val="24"/>
          <w:lang w:val="es-ES"/>
        </w:rPr>
        <w:br/>
      </w:r>
      <w:proofErr w:type="spellStart"/>
      <w:r w:rsidR="007F1ABF">
        <w:rPr>
          <w:rFonts w:ascii="Calibri Light" w:hAnsi="Calibri Light" w:cs="Calibri Light"/>
          <w:sz w:val="24"/>
          <w:szCs w:val="24"/>
          <w:lang w:val="es-ES"/>
        </w:rPr>
        <w:t>Weyl</w:t>
      </w:r>
      <w:proofErr w:type="spellEnd"/>
      <w:r w:rsidR="007F1ABF">
        <w:rPr>
          <w:rFonts w:ascii="Calibri Light" w:hAnsi="Calibri Light" w:cs="Calibri Light"/>
          <w:sz w:val="24"/>
          <w:szCs w:val="24"/>
          <w:lang w:val="es-ES"/>
        </w:rPr>
        <w:t xml:space="preserve"> estudio la cantidad de Calcita disuelta que depende de la </w:t>
      </w:r>
      <w:r w:rsidR="00D434E4">
        <w:rPr>
          <w:rFonts w:ascii="Calibri Light" w:hAnsi="Calibri Light" w:cs="Calibri Light"/>
          <w:sz w:val="24"/>
          <w:szCs w:val="24"/>
          <w:lang w:val="es-ES"/>
        </w:rPr>
        <w:t>cinética</w:t>
      </w:r>
      <w:r w:rsidR="007F1ABF">
        <w:rPr>
          <w:rFonts w:ascii="Calibri Light" w:hAnsi="Calibri Light" w:cs="Calibri Light"/>
          <w:sz w:val="24"/>
          <w:szCs w:val="24"/>
          <w:lang w:val="es-ES"/>
        </w:rPr>
        <w:t xml:space="preserve"> de reacción. Se da en 4 etapas:</w:t>
      </w:r>
      <w:r w:rsidR="007F1ABF">
        <w:rPr>
          <w:rFonts w:ascii="Calibri Light" w:hAnsi="Calibri Light" w:cs="Calibri Light"/>
          <w:sz w:val="24"/>
          <w:szCs w:val="24"/>
          <w:lang w:val="es-ES"/>
        </w:rPr>
        <w:br/>
        <w:t xml:space="preserve">1. Zona de interfase sólido-líquido: </w:t>
      </w:r>
      <w:r w:rsidR="007F1ABF" w:rsidRPr="00F32F61">
        <w:rPr>
          <w:rFonts w:ascii="Calibri Light" w:hAnsi="Calibri Light" w:cs="Calibri Light"/>
          <w:b/>
          <w:sz w:val="24"/>
          <w:szCs w:val="24"/>
          <w:u w:val="single"/>
          <w:lang w:val="es-ES"/>
        </w:rPr>
        <w:t>disociación de calcita en sus iones</w:t>
      </w:r>
      <w:r w:rsidR="007F1ABF">
        <w:rPr>
          <w:rFonts w:ascii="Calibri Light" w:hAnsi="Calibri Light" w:cs="Calibri Light"/>
          <w:sz w:val="24"/>
          <w:szCs w:val="24"/>
          <w:lang w:val="es-ES"/>
        </w:rPr>
        <w:t xml:space="preserve">. </w:t>
      </w:r>
      <w:r w:rsidR="003774E5">
        <w:rPr>
          <w:rFonts w:ascii="Calibri Light" w:hAnsi="Calibri Light" w:cs="Calibri Light"/>
          <w:sz w:val="24"/>
          <w:szCs w:val="24"/>
          <w:lang w:val="es-ES"/>
        </w:rPr>
        <w:t xml:space="preserve">CaCO3 </w:t>
      </w:r>
      <w:r w:rsidR="003774E5" w:rsidRPr="003774E5">
        <w:rPr>
          <w:rFonts w:ascii="Calibri Light" w:hAnsi="Calibri Light" w:cs="Calibri Light"/>
          <w:sz w:val="24"/>
          <w:szCs w:val="24"/>
          <w:lang w:val="es-ES"/>
        </w:rPr>
        <w:sym w:font="Wingdings" w:char="F0E8"/>
      </w:r>
      <w:r w:rsidR="003774E5">
        <w:rPr>
          <w:rFonts w:ascii="Calibri Light" w:hAnsi="Calibri Light" w:cs="Calibri Light"/>
          <w:sz w:val="24"/>
          <w:szCs w:val="24"/>
          <w:lang w:val="es-ES"/>
        </w:rPr>
        <w:t xml:space="preserve"> Ca+2 + CO3=</w:t>
      </w:r>
      <w:r w:rsidR="007F1ABF">
        <w:rPr>
          <w:rFonts w:ascii="Calibri Light" w:hAnsi="Calibri Light" w:cs="Calibri Light"/>
          <w:sz w:val="24"/>
          <w:szCs w:val="24"/>
          <w:lang w:val="es-ES"/>
        </w:rPr>
        <w:br/>
        <w:t xml:space="preserve">2. Si la </w:t>
      </w:r>
      <w:r w:rsidR="003774E5">
        <w:rPr>
          <w:rFonts w:ascii="Calibri Light" w:hAnsi="Calibri Light" w:cs="Calibri Light"/>
          <w:sz w:val="24"/>
          <w:szCs w:val="24"/>
          <w:lang w:val="es-ES"/>
        </w:rPr>
        <w:t>solución</w:t>
      </w:r>
      <w:r w:rsidR="007F1ABF">
        <w:rPr>
          <w:rFonts w:ascii="Calibri Light" w:hAnsi="Calibri Light" w:cs="Calibri Light"/>
          <w:sz w:val="24"/>
          <w:szCs w:val="24"/>
          <w:lang w:val="es-ES"/>
        </w:rPr>
        <w:t xml:space="preserve"> </w:t>
      </w:r>
      <w:r w:rsidR="003774E5">
        <w:rPr>
          <w:rFonts w:ascii="Calibri Light" w:hAnsi="Calibri Light" w:cs="Calibri Light"/>
          <w:sz w:val="24"/>
          <w:szCs w:val="24"/>
          <w:lang w:val="es-ES"/>
        </w:rPr>
        <w:t>está</w:t>
      </w:r>
      <w:r w:rsidR="007F1ABF">
        <w:rPr>
          <w:rFonts w:ascii="Calibri Light" w:hAnsi="Calibri Light" w:cs="Calibri Light"/>
          <w:sz w:val="24"/>
          <w:szCs w:val="24"/>
          <w:lang w:val="es-ES"/>
        </w:rPr>
        <w:t xml:space="preserve"> en </w:t>
      </w:r>
      <w:r w:rsidR="003774E5">
        <w:rPr>
          <w:rFonts w:ascii="Calibri Light" w:hAnsi="Calibri Light" w:cs="Calibri Light"/>
          <w:sz w:val="24"/>
          <w:szCs w:val="24"/>
          <w:lang w:val="es-ES"/>
        </w:rPr>
        <w:t>contacto con una fa</w:t>
      </w:r>
      <w:r w:rsidR="007F1ABF">
        <w:rPr>
          <w:rFonts w:ascii="Calibri Light" w:hAnsi="Calibri Light" w:cs="Calibri Light"/>
          <w:sz w:val="24"/>
          <w:szCs w:val="24"/>
          <w:lang w:val="es-ES"/>
        </w:rPr>
        <w:t>se gaseosa conteniendo CO2, hay una reacción adicional:</w:t>
      </w:r>
    </w:p>
    <w:p w:rsidR="00F32F61" w:rsidRDefault="003774E5" w:rsidP="00F32F61">
      <w:pPr>
        <w:pStyle w:val="Prrafodelista"/>
        <w:spacing w:line="276" w:lineRule="auto"/>
        <w:jc w:val="center"/>
        <w:rPr>
          <w:rFonts w:ascii="Calibri Light" w:hAnsi="Calibri Light" w:cs="Calibri Light"/>
          <w:sz w:val="24"/>
          <w:szCs w:val="24"/>
          <w:lang w:val="es-ES"/>
        </w:rPr>
      </w:pPr>
      <w:proofErr w:type="gramStart"/>
      <w:r>
        <w:rPr>
          <w:rFonts w:ascii="Calibri Light" w:hAnsi="Calibri Light" w:cs="Calibri Light"/>
          <w:sz w:val="24"/>
          <w:szCs w:val="24"/>
          <w:lang w:val="es-ES"/>
        </w:rPr>
        <w:t>CO2(</w:t>
      </w:r>
      <w:proofErr w:type="gramEnd"/>
      <w:r>
        <w:rPr>
          <w:rFonts w:ascii="Calibri Light" w:hAnsi="Calibri Light" w:cs="Calibri Light"/>
          <w:sz w:val="24"/>
          <w:szCs w:val="24"/>
          <w:lang w:val="es-ES"/>
        </w:rPr>
        <w:t xml:space="preserve">g) + H2O </w:t>
      </w:r>
      <w:r w:rsidRPr="003774E5">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CO2(g)    (</w:t>
      </w:r>
      <w:r w:rsidRPr="00F32F61">
        <w:rPr>
          <w:rFonts w:ascii="Calibri Light" w:hAnsi="Calibri Light" w:cs="Calibri Light"/>
          <w:b/>
          <w:sz w:val="24"/>
          <w:szCs w:val="24"/>
          <w:u w:val="single"/>
          <w:lang w:val="es-ES"/>
        </w:rPr>
        <w:t>gas disuelto en agua</w:t>
      </w:r>
      <w:r>
        <w:rPr>
          <w:rFonts w:ascii="Calibri Light" w:hAnsi="Calibri Light" w:cs="Calibri Light"/>
          <w:sz w:val="24"/>
          <w:szCs w:val="24"/>
          <w:lang w:val="es-ES"/>
        </w:rPr>
        <w:t>)</w:t>
      </w:r>
    </w:p>
    <w:p w:rsidR="003774E5" w:rsidRPr="00F32F61" w:rsidRDefault="00F32F61" w:rsidP="00F32F61">
      <w:pPr>
        <w:pStyle w:val="Prrafodelista"/>
        <w:spacing w:line="276" w:lineRule="auto"/>
        <w:ind w:left="0"/>
        <w:rPr>
          <w:rFonts w:ascii="Calibri Light" w:hAnsi="Calibri Light" w:cs="Calibri Light"/>
          <w:sz w:val="24"/>
          <w:szCs w:val="24"/>
          <w:lang w:val="es-ES"/>
        </w:rPr>
      </w:pPr>
      <w:r>
        <w:rPr>
          <w:rFonts w:ascii="Calibri Light" w:hAnsi="Calibri Light" w:cs="Calibri Light"/>
          <w:sz w:val="24"/>
          <w:szCs w:val="24"/>
          <w:lang w:val="es-ES"/>
        </w:rPr>
        <w:t xml:space="preserve">       </w:t>
      </w:r>
      <w:r w:rsidR="003774E5" w:rsidRPr="00F32F61">
        <w:rPr>
          <w:rFonts w:ascii="Calibri Light" w:hAnsi="Calibri Light" w:cs="Calibri Light"/>
          <w:sz w:val="24"/>
          <w:szCs w:val="24"/>
          <w:lang w:val="es-ES"/>
        </w:rPr>
        <w:t xml:space="preserve">3. </w:t>
      </w:r>
      <w:r w:rsidR="003774E5" w:rsidRPr="00F32F61">
        <w:rPr>
          <w:rFonts w:ascii="Calibri Light" w:hAnsi="Calibri Light" w:cs="Calibri Light"/>
          <w:b/>
          <w:sz w:val="24"/>
          <w:szCs w:val="24"/>
          <w:u w:val="single"/>
          <w:lang w:val="es-ES"/>
        </w:rPr>
        <w:t>Reacción entre CO3= y CO2</w:t>
      </w:r>
      <w:r w:rsidR="003774E5" w:rsidRPr="00F32F61">
        <w:rPr>
          <w:rFonts w:ascii="Calibri Light" w:hAnsi="Calibri Light" w:cs="Calibri Light"/>
          <w:sz w:val="24"/>
          <w:szCs w:val="24"/>
          <w:lang w:val="es-ES"/>
        </w:rPr>
        <w:t xml:space="preserve"> disuelto para dar HCO3-. </w:t>
      </w:r>
    </w:p>
    <w:p w:rsidR="003774E5" w:rsidRPr="006E5592" w:rsidRDefault="00F6531F" w:rsidP="00146267">
      <w:pPr>
        <w:pStyle w:val="Prrafodelista"/>
        <w:spacing w:after="0" w:line="276" w:lineRule="auto"/>
        <w:jc w:val="center"/>
        <w:rPr>
          <w:rFonts w:ascii="Calibri Light" w:hAnsi="Calibri Light" w:cs="Calibri Light"/>
          <w:sz w:val="24"/>
          <w:szCs w:val="24"/>
        </w:rPr>
      </w:pPr>
      <w:r w:rsidRPr="006E5592">
        <w:rPr>
          <w:rFonts w:ascii="Calibri Light" w:hAnsi="Calibri Light" w:cs="Calibri Light"/>
          <w:sz w:val="24"/>
          <w:szCs w:val="24"/>
        </w:rPr>
        <w:t xml:space="preserve">(CO2 + </w:t>
      </w:r>
      <w:proofErr w:type="gramStart"/>
      <w:r w:rsidRPr="006E5592">
        <w:rPr>
          <w:rFonts w:ascii="Calibri Light" w:hAnsi="Calibri Light" w:cs="Calibri Light"/>
          <w:sz w:val="24"/>
          <w:szCs w:val="24"/>
        </w:rPr>
        <w:t xml:space="preserve">H2O </w:t>
      </w:r>
      <w:proofErr w:type="gramEnd"/>
      <w:r w:rsidRPr="00F6531F">
        <w:rPr>
          <w:rFonts w:ascii="Calibri Light" w:hAnsi="Calibri Light" w:cs="Calibri Light"/>
          <w:sz w:val="24"/>
          <w:szCs w:val="24"/>
          <w:lang w:val="es-ES"/>
        </w:rPr>
        <w:sym w:font="Wingdings" w:char="F0E8"/>
      </w:r>
      <w:r w:rsidRPr="006E5592">
        <w:rPr>
          <w:rFonts w:ascii="Calibri Light" w:hAnsi="Calibri Light" w:cs="Calibri Light"/>
          <w:sz w:val="24"/>
          <w:szCs w:val="24"/>
        </w:rPr>
        <w:t xml:space="preserve">) H2CO3 + CO3= </w:t>
      </w:r>
      <w:r w:rsidRPr="00F6531F">
        <w:rPr>
          <w:rFonts w:ascii="Calibri Light" w:hAnsi="Calibri Light" w:cs="Calibri Light"/>
          <w:sz w:val="24"/>
          <w:szCs w:val="24"/>
          <w:lang w:val="es-ES"/>
        </w:rPr>
        <w:sym w:font="Wingdings" w:char="F0E8"/>
      </w:r>
      <w:r w:rsidRPr="006E5592">
        <w:rPr>
          <w:rFonts w:ascii="Calibri Light" w:hAnsi="Calibri Light" w:cs="Calibri Light"/>
          <w:sz w:val="24"/>
          <w:szCs w:val="24"/>
        </w:rPr>
        <w:t xml:space="preserve"> 2HCO3-</w:t>
      </w:r>
    </w:p>
    <w:p w:rsidR="00F6531F" w:rsidRDefault="00F6531F" w:rsidP="00F6531F">
      <w:pPr>
        <w:pStyle w:val="Prrafodelista"/>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De acuerdo a estas 3 etapas:    CaCO3 + </w:t>
      </w:r>
      <w:proofErr w:type="gramStart"/>
      <w:r>
        <w:rPr>
          <w:rFonts w:ascii="Calibri Light" w:hAnsi="Calibri Light" w:cs="Calibri Light"/>
          <w:sz w:val="24"/>
          <w:szCs w:val="24"/>
          <w:lang w:val="es-ES"/>
        </w:rPr>
        <w:t>CO2(</w:t>
      </w:r>
      <w:proofErr w:type="gramEnd"/>
      <w:r>
        <w:rPr>
          <w:rFonts w:ascii="Calibri Light" w:hAnsi="Calibri Light" w:cs="Calibri Light"/>
          <w:sz w:val="24"/>
          <w:szCs w:val="24"/>
          <w:lang w:val="es-ES"/>
        </w:rPr>
        <w:t xml:space="preserve">g) + H2O </w:t>
      </w:r>
      <w:r w:rsidRPr="00F6531F">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Ca+2 + 2HCO3-</w:t>
      </w:r>
    </w:p>
    <w:p w:rsidR="00F32F61" w:rsidRDefault="00F32F61" w:rsidP="00F32F61">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    4. Transporte de varias especies a través de la </w:t>
      </w:r>
      <w:r w:rsidR="006228E1">
        <w:rPr>
          <w:rFonts w:ascii="Calibri Light" w:hAnsi="Calibri Light" w:cs="Calibri Light"/>
          <w:sz w:val="24"/>
          <w:szCs w:val="24"/>
          <w:lang w:val="es-ES"/>
        </w:rPr>
        <w:t>solución</w:t>
      </w:r>
      <w:r>
        <w:rPr>
          <w:rFonts w:ascii="Calibri Light" w:hAnsi="Calibri Light" w:cs="Calibri Light"/>
          <w:sz w:val="24"/>
          <w:szCs w:val="24"/>
          <w:lang w:val="es-ES"/>
        </w:rPr>
        <w:t xml:space="preserve"> por difusión y movimiento de fluidos tendientes a igualar gradientes de </w:t>
      </w:r>
      <w:proofErr w:type="spellStart"/>
      <w:r>
        <w:rPr>
          <w:rFonts w:ascii="Calibri Light" w:hAnsi="Calibri Light" w:cs="Calibri Light"/>
          <w:sz w:val="24"/>
          <w:szCs w:val="24"/>
          <w:lang w:val="es-ES"/>
        </w:rPr>
        <w:t>cc.</w:t>
      </w:r>
      <w:proofErr w:type="spellEnd"/>
      <w:r>
        <w:rPr>
          <w:rFonts w:ascii="Calibri Light" w:hAnsi="Calibri Light" w:cs="Calibri Light"/>
          <w:sz w:val="24"/>
          <w:szCs w:val="24"/>
          <w:lang w:val="es-ES"/>
        </w:rPr>
        <w:t xml:space="preserve"> De una zona donde hay mucha cc de un ion hay un flujo de manera que ambas cc se igualen. </w:t>
      </w:r>
      <w:r w:rsidR="00C7777E">
        <w:rPr>
          <w:rFonts w:ascii="Calibri Light" w:hAnsi="Calibri Light" w:cs="Calibri Light"/>
          <w:sz w:val="24"/>
          <w:szCs w:val="24"/>
          <w:lang w:val="es-ES"/>
        </w:rPr>
        <w:t xml:space="preserve">Esta etapa controla la velocidad del proceso. La velocidad del flujo de agua y su turbulencia es </w:t>
      </w:r>
      <w:r w:rsidR="006228E1">
        <w:rPr>
          <w:rFonts w:ascii="Calibri Light" w:hAnsi="Calibri Light" w:cs="Calibri Light"/>
          <w:sz w:val="24"/>
          <w:szCs w:val="24"/>
          <w:lang w:val="es-ES"/>
        </w:rPr>
        <w:t>más</w:t>
      </w:r>
      <w:r w:rsidR="00C7777E">
        <w:rPr>
          <w:rFonts w:ascii="Calibri Light" w:hAnsi="Calibri Light" w:cs="Calibri Light"/>
          <w:sz w:val="24"/>
          <w:szCs w:val="24"/>
          <w:lang w:val="es-ES"/>
        </w:rPr>
        <w:t xml:space="preserve"> importante que las reacciones de equilibrio. La cantidad real disuelta está definida por los factores cinéticos.</w:t>
      </w:r>
    </w:p>
    <w:p w:rsidR="00C7777E" w:rsidRDefault="00C7777E" w:rsidP="00F32F61">
      <w:pPr>
        <w:spacing w:line="276" w:lineRule="auto"/>
        <w:rPr>
          <w:rFonts w:ascii="Calibri Light" w:hAnsi="Calibri Light" w:cs="Calibri Light"/>
          <w:sz w:val="24"/>
          <w:szCs w:val="24"/>
          <w:lang w:val="es-ES"/>
        </w:rPr>
      </w:pPr>
      <w:r>
        <w:rPr>
          <w:rFonts w:ascii="Calibri Light" w:hAnsi="Calibri Light" w:cs="Calibri Light"/>
          <w:sz w:val="24"/>
          <w:szCs w:val="24"/>
          <w:lang w:val="es-ES"/>
        </w:rPr>
        <w:t>Factores vinculados a la cinética:</w:t>
      </w:r>
    </w:p>
    <w:p w:rsidR="00C7777E" w:rsidRDefault="00C7777E" w:rsidP="00C7777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Área de contacto sólido-líquido: Litología, porosidad, relaciones geológicas de la roca, las uniones e i</w:t>
      </w:r>
      <w:r w:rsidR="00B42597">
        <w:rPr>
          <w:rFonts w:ascii="Calibri Light" w:hAnsi="Calibri Light" w:cs="Calibri Light"/>
          <w:sz w:val="24"/>
          <w:szCs w:val="24"/>
          <w:lang w:val="es-ES"/>
        </w:rPr>
        <w:t xml:space="preserve">rregularidades (aumentan la superficie de las soluciones). </w:t>
      </w:r>
    </w:p>
    <w:p w:rsidR="00C7777E" w:rsidRDefault="00C7777E" w:rsidP="00C7777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Temperatura influye poco porque no afecta la velocidad de difusión</w:t>
      </w:r>
      <w:r w:rsidR="00B42597">
        <w:rPr>
          <w:rFonts w:ascii="Calibri Light" w:hAnsi="Calibri Light" w:cs="Calibri Light"/>
          <w:sz w:val="24"/>
          <w:szCs w:val="24"/>
          <w:lang w:val="es-ES"/>
        </w:rPr>
        <w:t xml:space="preserve">. </w:t>
      </w:r>
    </w:p>
    <w:p w:rsidR="002731C1" w:rsidRPr="002731C1" w:rsidRDefault="002731C1" w:rsidP="002731C1">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Ejemplo: PAISAJE KÁRSTICO. </w:t>
      </w:r>
    </w:p>
    <w:p w:rsidR="005237B3" w:rsidRDefault="002E3908" w:rsidP="00146267">
      <w:pPr>
        <w:pStyle w:val="Prrafodelista"/>
        <w:numPr>
          <w:ilvl w:val="0"/>
          <w:numId w:val="24"/>
        </w:numPr>
        <w:spacing w:after="0" w:line="276" w:lineRule="auto"/>
        <w:rPr>
          <w:rFonts w:ascii="Calibri Light" w:hAnsi="Calibri Light" w:cs="Calibri Light"/>
          <w:sz w:val="24"/>
          <w:szCs w:val="24"/>
          <w:lang w:val="es-ES"/>
        </w:rPr>
      </w:pPr>
      <w:r>
        <w:rPr>
          <w:rFonts w:ascii="Calibri Light" w:hAnsi="Calibri Light" w:cs="Calibri Light"/>
          <w:sz w:val="24"/>
          <w:szCs w:val="24"/>
          <w:lang w:val="es-ES"/>
        </w:rPr>
        <w:t xml:space="preserve">Oxidación: Afecta a los </w:t>
      </w:r>
      <w:r w:rsidRPr="006228E1">
        <w:rPr>
          <w:rFonts w:ascii="Calibri Light" w:hAnsi="Calibri Light" w:cs="Calibri Light"/>
          <w:color w:val="FF0000"/>
          <w:sz w:val="24"/>
          <w:szCs w:val="24"/>
          <w:lang w:val="es-ES"/>
        </w:rPr>
        <w:t xml:space="preserve">elementos con más de un </w:t>
      </w:r>
      <w:proofErr w:type="spellStart"/>
      <w:r w:rsidRPr="006228E1">
        <w:rPr>
          <w:rFonts w:ascii="Calibri Light" w:hAnsi="Calibri Light" w:cs="Calibri Light"/>
          <w:color w:val="FF0000"/>
          <w:sz w:val="24"/>
          <w:szCs w:val="24"/>
          <w:lang w:val="es-ES"/>
        </w:rPr>
        <w:t>EdO</w:t>
      </w:r>
      <w:proofErr w:type="spellEnd"/>
      <w:r w:rsidRPr="006228E1">
        <w:rPr>
          <w:rFonts w:ascii="Calibri Light" w:hAnsi="Calibri Light" w:cs="Calibri Light"/>
          <w:color w:val="FF0000"/>
          <w:sz w:val="24"/>
          <w:szCs w:val="24"/>
          <w:lang w:val="es-ES"/>
        </w:rPr>
        <w:t xml:space="preserve"> en contacto con el aire (21% de O2).</w:t>
      </w:r>
      <w:r>
        <w:rPr>
          <w:rFonts w:ascii="Calibri Light" w:hAnsi="Calibri Light" w:cs="Calibri Light"/>
          <w:sz w:val="24"/>
          <w:szCs w:val="24"/>
          <w:lang w:val="es-ES"/>
        </w:rPr>
        <w:t xml:space="preserve"> Los principales son </w:t>
      </w:r>
      <w:r w:rsidRPr="006228E1">
        <w:rPr>
          <w:rFonts w:ascii="Calibri Light" w:hAnsi="Calibri Light" w:cs="Calibri Light"/>
          <w:color w:val="FF0000"/>
          <w:sz w:val="24"/>
          <w:szCs w:val="24"/>
          <w:lang w:val="es-ES"/>
        </w:rPr>
        <w:t>Fe</w:t>
      </w:r>
      <w:r w:rsidR="00210AD9" w:rsidRPr="006228E1">
        <w:rPr>
          <w:rFonts w:ascii="Calibri Light" w:hAnsi="Calibri Light" w:cs="Calibri Light"/>
          <w:color w:val="FF0000"/>
          <w:sz w:val="24"/>
          <w:szCs w:val="24"/>
          <w:lang w:val="es-ES"/>
        </w:rPr>
        <w:t>+2</w:t>
      </w:r>
      <w:r w:rsidRPr="006228E1">
        <w:rPr>
          <w:rFonts w:ascii="Calibri Light" w:hAnsi="Calibri Light" w:cs="Calibri Light"/>
          <w:color w:val="FF0000"/>
          <w:sz w:val="24"/>
          <w:szCs w:val="24"/>
          <w:lang w:val="es-ES"/>
        </w:rPr>
        <w:t>, Mn</w:t>
      </w:r>
      <w:r w:rsidR="00210AD9" w:rsidRPr="006228E1">
        <w:rPr>
          <w:rFonts w:ascii="Calibri Light" w:hAnsi="Calibri Light" w:cs="Calibri Light"/>
          <w:color w:val="FF0000"/>
          <w:sz w:val="24"/>
          <w:szCs w:val="24"/>
          <w:lang w:val="es-ES"/>
        </w:rPr>
        <w:t>+2</w:t>
      </w:r>
      <w:r w:rsidRPr="006228E1">
        <w:rPr>
          <w:rFonts w:ascii="Calibri Light" w:hAnsi="Calibri Light" w:cs="Calibri Light"/>
          <w:color w:val="FF0000"/>
          <w:sz w:val="24"/>
          <w:szCs w:val="24"/>
          <w:lang w:val="es-ES"/>
        </w:rPr>
        <w:t xml:space="preserve"> y S</w:t>
      </w:r>
      <w:r w:rsidR="00210AD9" w:rsidRPr="006228E1">
        <w:rPr>
          <w:rFonts w:ascii="Calibri Light" w:hAnsi="Calibri Light" w:cs="Calibri Light"/>
          <w:color w:val="FF0000"/>
          <w:sz w:val="24"/>
          <w:szCs w:val="24"/>
          <w:lang w:val="es-ES"/>
        </w:rPr>
        <w:t xml:space="preserve">= dan depósitos como Goethita, </w:t>
      </w:r>
      <w:proofErr w:type="spellStart"/>
      <w:r w:rsidR="00210AD9" w:rsidRPr="006228E1">
        <w:rPr>
          <w:rFonts w:ascii="Calibri Light" w:hAnsi="Calibri Light" w:cs="Calibri Light"/>
          <w:color w:val="FF0000"/>
          <w:sz w:val="24"/>
          <w:szCs w:val="24"/>
          <w:lang w:val="es-ES"/>
        </w:rPr>
        <w:t>Lepidocrosita</w:t>
      </w:r>
      <w:proofErr w:type="spellEnd"/>
      <w:r w:rsidR="00210AD9">
        <w:rPr>
          <w:rFonts w:ascii="Calibri Light" w:hAnsi="Calibri Light" w:cs="Calibri Light"/>
          <w:sz w:val="24"/>
          <w:szCs w:val="24"/>
          <w:lang w:val="es-ES"/>
        </w:rPr>
        <w:t>.</w:t>
      </w:r>
      <w:r>
        <w:rPr>
          <w:rFonts w:ascii="Calibri Light" w:hAnsi="Calibri Light" w:cs="Calibri Light"/>
          <w:sz w:val="24"/>
          <w:szCs w:val="24"/>
          <w:lang w:val="es-ES"/>
        </w:rPr>
        <w:t xml:space="preserve"> </w:t>
      </w:r>
      <w:r w:rsidR="00210AD9">
        <w:rPr>
          <w:rFonts w:ascii="Calibri Light" w:hAnsi="Calibri Light" w:cs="Calibri Light"/>
          <w:sz w:val="24"/>
          <w:szCs w:val="24"/>
          <w:lang w:val="es-ES"/>
        </w:rPr>
        <w:t>El agente principal es el oxí</w:t>
      </w:r>
      <w:r>
        <w:rPr>
          <w:rFonts w:ascii="Calibri Light" w:hAnsi="Calibri Light" w:cs="Calibri Light"/>
          <w:sz w:val="24"/>
          <w:szCs w:val="24"/>
          <w:lang w:val="es-ES"/>
        </w:rPr>
        <w:t>geno</w:t>
      </w:r>
      <w:r w:rsidR="00210AD9">
        <w:rPr>
          <w:rFonts w:ascii="Calibri Light" w:hAnsi="Calibri Light" w:cs="Calibri Light"/>
          <w:sz w:val="24"/>
          <w:szCs w:val="24"/>
          <w:lang w:val="es-ES"/>
        </w:rPr>
        <w:t xml:space="preserve">. </w:t>
      </w:r>
      <w:r>
        <w:rPr>
          <w:rFonts w:ascii="Calibri Light" w:hAnsi="Calibri Light" w:cs="Calibri Light"/>
          <w:sz w:val="24"/>
          <w:szCs w:val="24"/>
          <w:lang w:val="es-ES"/>
        </w:rPr>
        <w:t xml:space="preserve">atmosférico. </w:t>
      </w:r>
    </w:p>
    <w:p w:rsidR="00210AD9" w:rsidRDefault="00210AD9" w:rsidP="00210AD9">
      <w:pPr>
        <w:pStyle w:val="Prrafodelista"/>
        <w:spacing w:line="276" w:lineRule="auto"/>
        <w:ind w:left="360"/>
        <w:rPr>
          <w:rFonts w:ascii="Calibri Light" w:hAnsi="Calibri Light" w:cs="Calibri Light"/>
          <w:sz w:val="24"/>
          <w:szCs w:val="24"/>
          <w:lang w:val="es-ES"/>
        </w:rPr>
      </w:pPr>
    </w:p>
    <w:p w:rsidR="00210AD9" w:rsidRDefault="00210AD9" w:rsidP="00210AD9">
      <w:pPr>
        <w:pStyle w:val="Prrafodelista"/>
        <w:numPr>
          <w:ilvl w:val="0"/>
          <w:numId w:val="16"/>
        </w:num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Reaccion</w:t>
      </w:r>
      <w:proofErr w:type="spellEnd"/>
      <w:r>
        <w:rPr>
          <w:rFonts w:ascii="Calibri Light" w:hAnsi="Calibri Light" w:cs="Calibri Light"/>
          <w:sz w:val="24"/>
          <w:szCs w:val="24"/>
          <w:lang w:val="es-ES"/>
        </w:rPr>
        <w:t xml:space="preserve"> de oxidación de </w:t>
      </w:r>
      <w:proofErr w:type="spellStart"/>
      <w:r w:rsidRPr="00146267">
        <w:rPr>
          <w:rFonts w:ascii="Calibri Light" w:hAnsi="Calibri Light" w:cs="Calibri Light"/>
          <w:color w:val="FF0000"/>
          <w:sz w:val="24"/>
          <w:szCs w:val="24"/>
          <w:lang w:val="es-ES"/>
        </w:rPr>
        <w:t>fayalita</w:t>
      </w:r>
      <w:proofErr w:type="spellEnd"/>
      <w:r w:rsidRPr="00146267">
        <w:rPr>
          <w:rFonts w:ascii="Calibri Light" w:hAnsi="Calibri Light" w:cs="Calibri Light"/>
          <w:color w:val="FF0000"/>
          <w:sz w:val="24"/>
          <w:szCs w:val="24"/>
          <w:lang w:val="es-ES"/>
        </w:rPr>
        <w:t xml:space="preserve"> a </w:t>
      </w:r>
      <w:proofErr w:type="spellStart"/>
      <w:r w:rsidRPr="00146267">
        <w:rPr>
          <w:rFonts w:ascii="Calibri Light" w:hAnsi="Calibri Light" w:cs="Calibri Light"/>
          <w:color w:val="FF0000"/>
          <w:sz w:val="24"/>
          <w:szCs w:val="24"/>
          <w:lang w:val="es-ES"/>
        </w:rPr>
        <w:t>hematita</w:t>
      </w:r>
      <w:proofErr w:type="spellEnd"/>
      <w:r w:rsidR="00D64104">
        <w:rPr>
          <w:rFonts w:ascii="Calibri Light" w:hAnsi="Calibri Light" w:cs="Calibri Light"/>
          <w:sz w:val="24"/>
          <w:szCs w:val="24"/>
          <w:lang w:val="es-ES"/>
        </w:rPr>
        <w:t xml:space="preserve"> (buscar)</w:t>
      </w:r>
      <w:r w:rsidR="008F4344">
        <w:rPr>
          <w:rFonts w:ascii="Calibri Light" w:hAnsi="Calibri Light" w:cs="Calibri Light"/>
          <w:sz w:val="24"/>
          <w:szCs w:val="24"/>
          <w:lang w:val="es-ES"/>
        </w:rPr>
        <w:t xml:space="preserve">: La </w:t>
      </w:r>
      <w:proofErr w:type="spellStart"/>
      <w:r w:rsidR="008F4344">
        <w:rPr>
          <w:rFonts w:ascii="Calibri Light" w:hAnsi="Calibri Light" w:cs="Calibri Light"/>
          <w:sz w:val="24"/>
          <w:szCs w:val="24"/>
          <w:lang w:val="es-ES"/>
        </w:rPr>
        <w:t>fayalita</w:t>
      </w:r>
      <w:proofErr w:type="spellEnd"/>
      <w:r w:rsidR="008F4344">
        <w:rPr>
          <w:rFonts w:ascii="Calibri Light" w:hAnsi="Calibri Light" w:cs="Calibri Light"/>
          <w:sz w:val="24"/>
          <w:szCs w:val="24"/>
          <w:lang w:val="es-ES"/>
        </w:rPr>
        <w:t xml:space="preserve"> se meteoriza por 2 motivos, el primero es que está conformada por tetraedros aislados y el segundo es que el catión se oxida fácilmente.</w:t>
      </w:r>
      <w:r w:rsidR="003E1DBF">
        <w:rPr>
          <w:rFonts w:ascii="Calibri Light" w:hAnsi="Calibri Light" w:cs="Calibri Light"/>
          <w:sz w:val="24"/>
          <w:szCs w:val="24"/>
          <w:lang w:val="es-ES"/>
        </w:rPr>
        <w:t xml:space="preserve"> Es una reacción </w:t>
      </w:r>
      <w:r w:rsidR="00CF66C3">
        <w:rPr>
          <w:rFonts w:ascii="Calibri Light" w:hAnsi="Calibri Light" w:cs="Calibri Light"/>
          <w:sz w:val="24"/>
          <w:szCs w:val="24"/>
          <w:lang w:val="es-ES"/>
        </w:rPr>
        <w:t>espontánea</w:t>
      </w:r>
      <w:r w:rsidR="003E1DBF">
        <w:rPr>
          <w:rFonts w:ascii="Calibri Light" w:hAnsi="Calibri Light" w:cs="Calibri Light"/>
          <w:sz w:val="24"/>
          <w:szCs w:val="24"/>
          <w:lang w:val="es-ES"/>
        </w:rPr>
        <w:t xml:space="preserve">. </w:t>
      </w:r>
      <w:r w:rsidR="008F4344">
        <w:rPr>
          <w:rFonts w:ascii="Calibri Light" w:hAnsi="Calibri Light" w:cs="Calibri Light"/>
          <w:sz w:val="24"/>
          <w:szCs w:val="24"/>
          <w:lang w:val="es-ES"/>
        </w:rPr>
        <w:t xml:space="preserve"> </w:t>
      </w:r>
    </w:p>
    <w:p w:rsidR="00210AD9" w:rsidRDefault="00CF66C3" w:rsidP="00210AD9">
      <w:pPr>
        <w:pStyle w:val="Prrafodelista"/>
        <w:numPr>
          <w:ilvl w:val="0"/>
          <w:numId w:val="16"/>
        </w:numPr>
        <w:spacing w:line="276" w:lineRule="auto"/>
        <w:rPr>
          <w:rFonts w:ascii="Calibri Light" w:hAnsi="Calibri Light" w:cs="Calibri Light"/>
          <w:sz w:val="24"/>
          <w:szCs w:val="24"/>
          <w:lang w:val="es-ES"/>
        </w:rPr>
      </w:pPr>
      <w:r w:rsidRPr="00210AD9">
        <w:rPr>
          <w:rFonts w:ascii="Calibri Light" w:hAnsi="Calibri Light" w:cs="Calibri Light"/>
          <w:sz w:val="24"/>
          <w:szCs w:val="24"/>
          <w:lang w:val="es-ES"/>
        </w:rPr>
        <w:t>Reacción</w:t>
      </w:r>
      <w:r w:rsidR="00210AD9" w:rsidRPr="00210AD9">
        <w:rPr>
          <w:rFonts w:ascii="Calibri Light" w:hAnsi="Calibri Light" w:cs="Calibri Light"/>
          <w:sz w:val="24"/>
          <w:szCs w:val="24"/>
          <w:lang w:val="es-ES"/>
        </w:rPr>
        <w:t xml:space="preserve"> de oxidación de </w:t>
      </w:r>
      <w:proofErr w:type="spellStart"/>
      <w:r w:rsidR="00210AD9" w:rsidRPr="00146267">
        <w:rPr>
          <w:rFonts w:ascii="Calibri Light" w:hAnsi="Calibri Light" w:cs="Calibri Light"/>
          <w:color w:val="FF0000"/>
          <w:sz w:val="24"/>
          <w:szCs w:val="24"/>
          <w:lang w:val="es-ES"/>
        </w:rPr>
        <w:t>hematita</w:t>
      </w:r>
      <w:proofErr w:type="spellEnd"/>
      <w:r w:rsidR="00210AD9" w:rsidRPr="00146267">
        <w:rPr>
          <w:rFonts w:ascii="Calibri Light" w:hAnsi="Calibri Light" w:cs="Calibri Light"/>
          <w:color w:val="FF0000"/>
          <w:sz w:val="24"/>
          <w:szCs w:val="24"/>
          <w:lang w:val="es-ES"/>
        </w:rPr>
        <w:t xml:space="preserve"> a goethita</w:t>
      </w:r>
      <w:r w:rsidR="00D64104">
        <w:rPr>
          <w:rFonts w:ascii="Calibri Light" w:hAnsi="Calibri Light" w:cs="Calibri Light"/>
          <w:sz w:val="24"/>
          <w:szCs w:val="24"/>
          <w:lang w:val="es-ES"/>
        </w:rPr>
        <w:t xml:space="preserve"> (buscar)</w:t>
      </w:r>
      <w:r w:rsidR="003E1DBF">
        <w:rPr>
          <w:rFonts w:ascii="Calibri Light" w:hAnsi="Calibri Light" w:cs="Calibri Light"/>
          <w:sz w:val="24"/>
          <w:szCs w:val="24"/>
          <w:lang w:val="es-ES"/>
        </w:rPr>
        <w:t xml:space="preserve">: Por hidratación da goethita y probablemente se mantiene en suspensión </w:t>
      </w:r>
      <w:r w:rsidR="00787E97">
        <w:rPr>
          <w:rFonts w:ascii="Calibri Light" w:hAnsi="Calibri Light" w:cs="Calibri Light"/>
          <w:sz w:val="24"/>
          <w:szCs w:val="24"/>
          <w:lang w:val="es-ES"/>
        </w:rPr>
        <w:t xml:space="preserve">coloidal hasta que encuentra un medio salino y ahí flocula. </w:t>
      </w:r>
    </w:p>
    <w:p w:rsidR="00787E97" w:rsidRPr="00146267" w:rsidRDefault="00787E97" w:rsidP="00210AD9">
      <w:pPr>
        <w:pStyle w:val="Prrafodelista"/>
        <w:numPr>
          <w:ilvl w:val="0"/>
          <w:numId w:val="16"/>
        </w:numPr>
        <w:spacing w:line="276" w:lineRule="auto"/>
        <w:rPr>
          <w:rFonts w:ascii="Calibri Light" w:hAnsi="Calibri Light" w:cs="Calibri Light"/>
          <w:color w:val="FF0000"/>
          <w:sz w:val="24"/>
          <w:szCs w:val="24"/>
          <w:lang w:val="es-ES"/>
        </w:rPr>
      </w:pPr>
      <w:r w:rsidRPr="00146267">
        <w:rPr>
          <w:rFonts w:ascii="Calibri Light" w:hAnsi="Calibri Light" w:cs="Calibri Light"/>
          <w:color w:val="FF0000"/>
          <w:sz w:val="24"/>
          <w:szCs w:val="24"/>
          <w:lang w:val="es-ES"/>
        </w:rPr>
        <w:t xml:space="preserve">Siderita se oxida a </w:t>
      </w:r>
      <w:proofErr w:type="spellStart"/>
      <w:r w:rsidRPr="00146267">
        <w:rPr>
          <w:rFonts w:ascii="Calibri Light" w:hAnsi="Calibri Light" w:cs="Calibri Light"/>
          <w:color w:val="FF0000"/>
          <w:sz w:val="24"/>
          <w:szCs w:val="24"/>
          <w:lang w:val="es-ES"/>
        </w:rPr>
        <w:t>hematita</w:t>
      </w:r>
      <w:proofErr w:type="spellEnd"/>
    </w:p>
    <w:p w:rsidR="00787E97" w:rsidRDefault="00787E97" w:rsidP="00210AD9">
      <w:pPr>
        <w:pStyle w:val="Prrafodelista"/>
        <w:numPr>
          <w:ilvl w:val="0"/>
          <w:numId w:val="16"/>
        </w:numPr>
        <w:spacing w:line="276" w:lineRule="auto"/>
        <w:rPr>
          <w:rFonts w:ascii="Calibri Light" w:hAnsi="Calibri Light" w:cs="Calibri Light"/>
          <w:sz w:val="24"/>
          <w:szCs w:val="24"/>
          <w:lang w:val="es-ES"/>
        </w:rPr>
      </w:pPr>
      <w:r w:rsidRPr="00146267">
        <w:rPr>
          <w:rFonts w:ascii="Calibri Light" w:hAnsi="Calibri Light" w:cs="Calibri Light"/>
          <w:color w:val="FF0000"/>
          <w:sz w:val="24"/>
          <w:szCs w:val="24"/>
          <w:lang w:val="es-ES"/>
        </w:rPr>
        <w:t xml:space="preserve">Magnetita puede oxidar parte de su </w:t>
      </w:r>
      <w:proofErr w:type="spellStart"/>
      <w:r w:rsidRPr="00146267">
        <w:rPr>
          <w:rFonts w:ascii="Calibri Light" w:hAnsi="Calibri Light" w:cs="Calibri Light"/>
          <w:color w:val="FF0000"/>
          <w:sz w:val="24"/>
          <w:szCs w:val="24"/>
          <w:lang w:val="es-ES"/>
        </w:rPr>
        <w:t>FeO</w:t>
      </w:r>
      <w:proofErr w:type="spellEnd"/>
      <w:r w:rsidRPr="00146267">
        <w:rPr>
          <w:rFonts w:ascii="Calibri Light" w:hAnsi="Calibri Light" w:cs="Calibri Light"/>
          <w:color w:val="FF0000"/>
          <w:sz w:val="24"/>
          <w:szCs w:val="24"/>
          <w:lang w:val="es-ES"/>
        </w:rPr>
        <w:t xml:space="preserve"> por hidratación</w:t>
      </w:r>
      <w:r>
        <w:rPr>
          <w:rFonts w:ascii="Calibri Light" w:hAnsi="Calibri Light" w:cs="Calibri Light"/>
          <w:sz w:val="24"/>
          <w:szCs w:val="24"/>
          <w:lang w:val="es-ES"/>
        </w:rPr>
        <w:t xml:space="preserve">. </w:t>
      </w:r>
    </w:p>
    <w:p w:rsidR="00CF66C3" w:rsidRPr="00146267" w:rsidRDefault="00CF66C3" w:rsidP="00210AD9">
      <w:pPr>
        <w:pStyle w:val="Prrafodelista"/>
        <w:numPr>
          <w:ilvl w:val="0"/>
          <w:numId w:val="16"/>
        </w:numPr>
        <w:spacing w:line="276" w:lineRule="auto"/>
        <w:rPr>
          <w:rFonts w:ascii="Calibri Light" w:hAnsi="Calibri Light" w:cs="Calibri Light"/>
          <w:color w:val="FF0000"/>
          <w:sz w:val="24"/>
          <w:szCs w:val="24"/>
          <w:lang w:val="es-ES"/>
        </w:rPr>
      </w:pPr>
      <w:r w:rsidRPr="00146267">
        <w:rPr>
          <w:rFonts w:ascii="Calibri Light" w:hAnsi="Calibri Light" w:cs="Calibri Light"/>
          <w:color w:val="FF0000"/>
          <w:sz w:val="24"/>
          <w:szCs w:val="24"/>
          <w:lang w:val="es-ES"/>
        </w:rPr>
        <w:t xml:space="preserve">Galena se oxida a anglesita </w:t>
      </w:r>
    </w:p>
    <w:p w:rsidR="00CF66C3" w:rsidRDefault="00CF66C3" w:rsidP="00210AD9">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Blenda se oxida a Zn+2 y genera iones en solución. </w:t>
      </w:r>
    </w:p>
    <w:p w:rsidR="00661338" w:rsidRDefault="00B7600F" w:rsidP="00210AD9">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Oxidación</w:t>
      </w:r>
      <w:r w:rsidR="00661338">
        <w:rPr>
          <w:rFonts w:ascii="Calibri Light" w:hAnsi="Calibri Light" w:cs="Calibri Light"/>
          <w:sz w:val="24"/>
          <w:szCs w:val="24"/>
          <w:lang w:val="es-ES"/>
        </w:rPr>
        <w:t xml:space="preserve"> de sulfuros de Fe por el O2 disuelto en aguas subterráneas y se dan en varias etapas. Por ejemplo </w:t>
      </w:r>
      <w:r w:rsidR="00661338" w:rsidRPr="00146267">
        <w:rPr>
          <w:rFonts w:ascii="Calibri Light" w:hAnsi="Calibri Light" w:cs="Calibri Light"/>
          <w:color w:val="FF0000"/>
          <w:sz w:val="24"/>
          <w:szCs w:val="24"/>
          <w:lang w:val="es-ES"/>
        </w:rPr>
        <w:t xml:space="preserve">Pirita que se oxida a </w:t>
      </w:r>
      <w:proofErr w:type="spellStart"/>
      <w:r w:rsidR="00661338" w:rsidRPr="00146267">
        <w:rPr>
          <w:rFonts w:ascii="Calibri Light" w:hAnsi="Calibri Light" w:cs="Calibri Light"/>
          <w:color w:val="FF0000"/>
          <w:sz w:val="24"/>
          <w:szCs w:val="24"/>
          <w:lang w:val="es-ES"/>
        </w:rPr>
        <w:t>Hematita</w:t>
      </w:r>
      <w:proofErr w:type="spellEnd"/>
      <w:r w:rsidR="00661338" w:rsidRPr="00146267">
        <w:rPr>
          <w:rFonts w:ascii="Calibri Light" w:hAnsi="Calibri Light" w:cs="Calibri Light"/>
          <w:color w:val="FF0000"/>
          <w:sz w:val="24"/>
          <w:szCs w:val="24"/>
          <w:lang w:val="es-ES"/>
        </w:rPr>
        <w:t xml:space="preserve"> y produce también un sulfato</w:t>
      </w:r>
      <w:r w:rsidR="00661338">
        <w:rPr>
          <w:rFonts w:ascii="Calibri Light" w:hAnsi="Calibri Light" w:cs="Calibri Light"/>
          <w:sz w:val="24"/>
          <w:szCs w:val="24"/>
          <w:lang w:val="es-ES"/>
        </w:rPr>
        <w:t xml:space="preserve">. </w:t>
      </w:r>
      <w:r w:rsidR="00184CF9">
        <w:rPr>
          <w:rFonts w:ascii="Calibri Light" w:hAnsi="Calibri Light" w:cs="Calibri Light"/>
          <w:sz w:val="24"/>
          <w:szCs w:val="24"/>
          <w:lang w:val="es-ES"/>
        </w:rPr>
        <w:br/>
        <w:t xml:space="preserve">1. En medios fuertemente </w:t>
      </w:r>
      <w:r w:rsidR="006E5C47">
        <w:rPr>
          <w:rFonts w:ascii="Calibri Light" w:hAnsi="Calibri Light" w:cs="Calibri Light"/>
          <w:sz w:val="24"/>
          <w:szCs w:val="24"/>
          <w:lang w:val="es-ES"/>
        </w:rPr>
        <w:t>ácidos</w:t>
      </w:r>
      <w:r w:rsidR="00184CF9">
        <w:rPr>
          <w:rFonts w:ascii="Calibri Light" w:hAnsi="Calibri Light" w:cs="Calibri Light"/>
          <w:sz w:val="24"/>
          <w:szCs w:val="24"/>
          <w:lang w:val="es-ES"/>
        </w:rPr>
        <w:t xml:space="preserve">, el </w:t>
      </w:r>
      <w:r w:rsidR="00184CF9" w:rsidRPr="00146267">
        <w:rPr>
          <w:rFonts w:ascii="Calibri Light" w:hAnsi="Calibri Light" w:cs="Calibri Light"/>
          <w:color w:val="FF0000"/>
          <w:sz w:val="24"/>
          <w:szCs w:val="24"/>
          <w:lang w:val="es-ES"/>
        </w:rPr>
        <w:t>sulfuro se oxida a sulfato</w:t>
      </w:r>
      <w:r w:rsidR="00184CF9">
        <w:rPr>
          <w:rFonts w:ascii="Calibri Light" w:hAnsi="Calibri Light" w:cs="Calibri Light"/>
          <w:sz w:val="24"/>
          <w:szCs w:val="24"/>
          <w:lang w:val="es-ES"/>
        </w:rPr>
        <w:t xml:space="preserve"> (buscar reacción en video). </w:t>
      </w:r>
      <w:r w:rsidR="00184CF9">
        <w:rPr>
          <w:rFonts w:ascii="Calibri Light" w:hAnsi="Calibri Light" w:cs="Calibri Light"/>
          <w:sz w:val="24"/>
          <w:szCs w:val="24"/>
          <w:lang w:val="es-ES"/>
        </w:rPr>
        <w:br/>
        <w:t xml:space="preserve">2. El </w:t>
      </w:r>
      <w:r w:rsidR="00184CF9" w:rsidRPr="00146267">
        <w:rPr>
          <w:rFonts w:ascii="Calibri Light" w:hAnsi="Calibri Light" w:cs="Calibri Light"/>
          <w:color w:val="FF0000"/>
          <w:sz w:val="24"/>
          <w:szCs w:val="24"/>
          <w:lang w:val="es-ES"/>
        </w:rPr>
        <w:t xml:space="preserve">sulfato ferroso se oxida a un oxido o </w:t>
      </w:r>
      <w:proofErr w:type="spellStart"/>
      <w:r w:rsidR="00184CF9" w:rsidRPr="00146267">
        <w:rPr>
          <w:rFonts w:ascii="Calibri Light" w:hAnsi="Calibri Light" w:cs="Calibri Light"/>
          <w:color w:val="FF0000"/>
          <w:sz w:val="24"/>
          <w:szCs w:val="24"/>
          <w:lang w:val="es-ES"/>
        </w:rPr>
        <w:t>oxihidroxido</w:t>
      </w:r>
      <w:proofErr w:type="spellEnd"/>
      <w:r w:rsidR="00184CF9">
        <w:rPr>
          <w:rFonts w:ascii="Calibri Light" w:hAnsi="Calibri Light" w:cs="Calibri Light"/>
          <w:sz w:val="24"/>
          <w:szCs w:val="24"/>
          <w:lang w:val="es-ES"/>
        </w:rPr>
        <w:t xml:space="preserve"> </w:t>
      </w:r>
      <w:r w:rsidR="00184CF9" w:rsidRPr="00146267">
        <w:rPr>
          <w:rFonts w:ascii="Calibri Light" w:hAnsi="Calibri Light" w:cs="Calibri Light"/>
          <w:color w:val="FF0000"/>
          <w:sz w:val="24"/>
          <w:szCs w:val="24"/>
          <w:lang w:val="es-ES"/>
        </w:rPr>
        <w:t>de Fe+2</w:t>
      </w:r>
      <w:r w:rsidR="00184CF9">
        <w:rPr>
          <w:rFonts w:ascii="Calibri Light" w:hAnsi="Calibri Light" w:cs="Calibri Light"/>
          <w:sz w:val="24"/>
          <w:szCs w:val="24"/>
          <w:lang w:val="es-ES"/>
        </w:rPr>
        <w:t xml:space="preserve"> si hay bacterias en el medio y alto Eh. </w:t>
      </w:r>
    </w:p>
    <w:p w:rsidR="006D282B" w:rsidRDefault="00184CF9" w:rsidP="00184CF9">
      <w:pPr>
        <w:pStyle w:val="Prrafodelista"/>
        <w:spacing w:line="276" w:lineRule="auto"/>
        <w:ind w:left="360"/>
        <w:rPr>
          <w:rFonts w:ascii="Calibri Light" w:hAnsi="Calibri Light" w:cs="Calibri Light"/>
          <w:sz w:val="24"/>
          <w:szCs w:val="24"/>
          <w:lang w:val="es-ES"/>
        </w:rPr>
      </w:pPr>
      <w:r>
        <w:rPr>
          <w:rFonts w:ascii="Calibri Light" w:hAnsi="Calibri Light" w:cs="Calibri Light"/>
          <w:sz w:val="24"/>
          <w:szCs w:val="24"/>
          <w:lang w:val="es-ES"/>
        </w:rPr>
        <w:t xml:space="preserve">Recién ahí tendríamos </w:t>
      </w:r>
      <w:proofErr w:type="spellStart"/>
      <w:r>
        <w:rPr>
          <w:rFonts w:ascii="Calibri Light" w:hAnsi="Calibri Light" w:cs="Calibri Light"/>
          <w:sz w:val="24"/>
          <w:szCs w:val="24"/>
          <w:lang w:val="es-ES"/>
        </w:rPr>
        <w:t>hematita</w:t>
      </w:r>
      <w:proofErr w:type="spellEnd"/>
      <w:r>
        <w:rPr>
          <w:rFonts w:ascii="Calibri Light" w:hAnsi="Calibri Light" w:cs="Calibri Light"/>
          <w:sz w:val="24"/>
          <w:szCs w:val="24"/>
          <w:lang w:val="es-ES"/>
        </w:rPr>
        <w:t xml:space="preserve"> y sulfato como anión. </w:t>
      </w:r>
      <w:r>
        <w:rPr>
          <w:rFonts w:ascii="Calibri Light" w:hAnsi="Calibri Light" w:cs="Calibri Light"/>
          <w:sz w:val="24"/>
          <w:szCs w:val="24"/>
          <w:lang w:val="es-ES"/>
        </w:rPr>
        <w:br/>
      </w:r>
      <w:r w:rsidR="0086230B">
        <w:rPr>
          <w:rFonts w:ascii="Calibri Light" w:hAnsi="Calibri Light" w:cs="Calibri Light"/>
          <w:sz w:val="24"/>
          <w:szCs w:val="24"/>
          <w:lang w:val="es-ES"/>
        </w:rPr>
        <w:t xml:space="preserve">Las aguas que drenan regiones de meteorización tienen cc altas de SO4=, Zn+2, Cu+2, MoO4 y bajos valores de pH. Los halos de Cu y Zn se dispersan por cientos de metros hasta 2 Km (rastreadores). Estos procesos de oxidación son lentos y demandan varios periodos geológicos. </w:t>
      </w:r>
    </w:p>
    <w:p w:rsidR="00184CF9" w:rsidRPr="00210AD9" w:rsidRDefault="006E5C47" w:rsidP="00146267">
      <w:pPr>
        <w:pStyle w:val="Prrafodelista"/>
        <w:numPr>
          <w:ilvl w:val="0"/>
          <w:numId w:val="16"/>
        </w:numPr>
        <w:spacing w:after="0" w:line="276" w:lineRule="auto"/>
        <w:rPr>
          <w:rFonts w:ascii="Calibri Light" w:hAnsi="Calibri Light" w:cs="Calibri Light"/>
          <w:sz w:val="24"/>
          <w:szCs w:val="24"/>
          <w:lang w:val="es-ES"/>
        </w:rPr>
      </w:pPr>
      <w:r>
        <w:rPr>
          <w:rFonts w:ascii="Calibri Light" w:hAnsi="Calibri Light" w:cs="Calibri Light"/>
          <w:sz w:val="24"/>
          <w:szCs w:val="24"/>
          <w:lang w:val="es-ES"/>
        </w:rPr>
        <w:t>Oxidación</w:t>
      </w:r>
      <w:r w:rsidR="006D282B">
        <w:rPr>
          <w:rFonts w:ascii="Calibri Light" w:hAnsi="Calibri Light" w:cs="Calibri Light"/>
          <w:sz w:val="24"/>
          <w:szCs w:val="24"/>
          <w:lang w:val="es-ES"/>
        </w:rPr>
        <w:t xml:space="preserve"> de minerales de Mn. Ejemplo: Rodonita a Pirolusita. El proceso puede llevar varias etapas. </w:t>
      </w:r>
      <w:r w:rsidR="00184CF9">
        <w:rPr>
          <w:rFonts w:ascii="Calibri Light" w:hAnsi="Calibri Light" w:cs="Calibri Light"/>
          <w:sz w:val="24"/>
          <w:szCs w:val="24"/>
          <w:lang w:val="es-ES"/>
        </w:rPr>
        <w:t xml:space="preserve"> </w:t>
      </w:r>
    </w:p>
    <w:p w:rsidR="00210AD9" w:rsidRDefault="00210AD9" w:rsidP="00210AD9">
      <w:pPr>
        <w:pStyle w:val="Prrafodelista"/>
        <w:spacing w:line="276" w:lineRule="auto"/>
        <w:ind w:left="360"/>
        <w:rPr>
          <w:rFonts w:ascii="Calibri Light" w:hAnsi="Calibri Light" w:cs="Calibri Light"/>
          <w:sz w:val="24"/>
          <w:szCs w:val="24"/>
          <w:lang w:val="es-ES"/>
        </w:rPr>
      </w:pPr>
    </w:p>
    <w:p w:rsidR="00C46E2E" w:rsidRDefault="00C46E2E" w:rsidP="0069726C">
      <w:pPr>
        <w:pStyle w:val="Prrafodelista"/>
        <w:numPr>
          <w:ilvl w:val="0"/>
          <w:numId w:val="24"/>
        </w:numPr>
        <w:spacing w:line="276" w:lineRule="auto"/>
        <w:rPr>
          <w:rFonts w:ascii="Calibri Light" w:hAnsi="Calibri Light" w:cs="Calibri Light"/>
          <w:sz w:val="24"/>
          <w:szCs w:val="24"/>
          <w:lang w:val="es-ES"/>
        </w:rPr>
      </w:pPr>
      <w:r w:rsidRPr="005237B3">
        <w:rPr>
          <w:rFonts w:ascii="Calibri Light" w:hAnsi="Calibri Light" w:cs="Calibri Light"/>
          <w:sz w:val="24"/>
          <w:szCs w:val="24"/>
          <w:lang w:val="es-ES"/>
        </w:rPr>
        <w:t>Hidrólisis</w:t>
      </w:r>
      <w:r w:rsidR="00EC48DA">
        <w:rPr>
          <w:rFonts w:ascii="Calibri Light" w:hAnsi="Calibri Light" w:cs="Calibri Light"/>
          <w:sz w:val="24"/>
          <w:szCs w:val="24"/>
          <w:lang w:val="es-ES"/>
        </w:rPr>
        <w:t xml:space="preserve">: Generada por sales provenientes de un acido o base débil y por ciertos cationes libres. Puede ser congruente o incongruente y de iones libres o minerales. </w:t>
      </w:r>
      <w:r w:rsidR="006E5C47">
        <w:rPr>
          <w:rFonts w:ascii="Calibri Light" w:hAnsi="Calibri Light" w:cs="Calibri Light"/>
          <w:sz w:val="24"/>
          <w:szCs w:val="24"/>
          <w:lang w:val="es-ES"/>
        </w:rPr>
        <w:br/>
      </w:r>
      <w:r w:rsidR="00B7600F">
        <w:rPr>
          <w:rFonts w:ascii="Calibri Light" w:hAnsi="Calibri Light" w:cs="Calibri Light"/>
          <w:sz w:val="24"/>
          <w:szCs w:val="24"/>
          <w:lang w:val="es-ES"/>
        </w:rPr>
        <w:t xml:space="preserve">- De iones: </w:t>
      </w:r>
      <w:r w:rsidR="006E5C47">
        <w:rPr>
          <w:rFonts w:ascii="Calibri Light" w:hAnsi="Calibri Light" w:cs="Calibri Light"/>
          <w:sz w:val="24"/>
          <w:szCs w:val="24"/>
          <w:lang w:val="es-ES"/>
        </w:rPr>
        <w:t xml:space="preserve">Los iones que producen hidrolisis son los cationes con </w:t>
      </w:r>
      <w:r w:rsidR="006E5C47" w:rsidRPr="00146267">
        <w:rPr>
          <w:rFonts w:ascii="Calibri Light" w:hAnsi="Calibri Light" w:cs="Calibri Light"/>
          <w:color w:val="FF0000"/>
          <w:sz w:val="24"/>
          <w:szCs w:val="24"/>
          <w:lang w:val="es-ES"/>
        </w:rPr>
        <w:t xml:space="preserve">PI entre 3 y 10, es decir, los </w:t>
      </w:r>
      <w:proofErr w:type="spellStart"/>
      <w:r w:rsidR="006E5C47" w:rsidRPr="00146267">
        <w:rPr>
          <w:rFonts w:ascii="Calibri Light" w:hAnsi="Calibri Light" w:cs="Calibri Light"/>
          <w:color w:val="FF0000"/>
          <w:sz w:val="24"/>
          <w:szCs w:val="24"/>
          <w:lang w:val="es-ES"/>
        </w:rPr>
        <w:t>hidrolisatos</w:t>
      </w:r>
      <w:proofErr w:type="spellEnd"/>
      <w:r w:rsidR="006E5C47">
        <w:rPr>
          <w:rFonts w:ascii="Calibri Light" w:hAnsi="Calibri Light" w:cs="Calibri Light"/>
          <w:sz w:val="24"/>
          <w:szCs w:val="24"/>
          <w:lang w:val="es-ES"/>
        </w:rPr>
        <w:t xml:space="preserve"> que rompen la </w:t>
      </w:r>
      <w:r w:rsidR="003522FA">
        <w:rPr>
          <w:rFonts w:ascii="Calibri Light" w:hAnsi="Calibri Light" w:cs="Calibri Light"/>
          <w:sz w:val="24"/>
          <w:szCs w:val="24"/>
          <w:lang w:val="es-ES"/>
        </w:rPr>
        <w:t>molécula</w:t>
      </w:r>
      <w:r w:rsidR="006E5C47">
        <w:rPr>
          <w:rFonts w:ascii="Calibri Light" w:hAnsi="Calibri Light" w:cs="Calibri Light"/>
          <w:sz w:val="24"/>
          <w:szCs w:val="24"/>
          <w:lang w:val="es-ES"/>
        </w:rPr>
        <w:t xml:space="preserve"> de agua y toman los oxidrilos como Al+3, Fe+3, </w:t>
      </w:r>
      <w:proofErr w:type="spellStart"/>
      <w:r w:rsidR="006E5C47">
        <w:rPr>
          <w:rFonts w:ascii="Calibri Light" w:hAnsi="Calibri Light" w:cs="Calibri Light"/>
          <w:sz w:val="24"/>
          <w:szCs w:val="24"/>
          <w:lang w:val="es-ES"/>
        </w:rPr>
        <w:t>etc</w:t>
      </w:r>
      <w:proofErr w:type="spellEnd"/>
      <w:r w:rsidR="006E5C47">
        <w:rPr>
          <w:rFonts w:ascii="Calibri Light" w:hAnsi="Calibri Light" w:cs="Calibri Light"/>
          <w:sz w:val="24"/>
          <w:szCs w:val="24"/>
          <w:lang w:val="es-ES"/>
        </w:rPr>
        <w:t xml:space="preserve"> y dan acidez al medio. </w:t>
      </w:r>
      <w:r w:rsidR="00B7600F">
        <w:rPr>
          <w:rFonts w:ascii="Calibri Light" w:hAnsi="Calibri Light" w:cs="Calibri Light"/>
          <w:sz w:val="24"/>
          <w:szCs w:val="24"/>
          <w:lang w:val="es-ES"/>
        </w:rPr>
        <w:t>También</w:t>
      </w:r>
      <w:r w:rsidR="006E5C47">
        <w:rPr>
          <w:rFonts w:ascii="Calibri Light" w:hAnsi="Calibri Light" w:cs="Calibri Light"/>
          <w:sz w:val="24"/>
          <w:szCs w:val="24"/>
          <w:lang w:val="es-ES"/>
        </w:rPr>
        <w:t xml:space="preserve"> un </w:t>
      </w:r>
      <w:r w:rsidR="00B7600F">
        <w:rPr>
          <w:rFonts w:ascii="Calibri Light" w:hAnsi="Calibri Light" w:cs="Calibri Light"/>
          <w:sz w:val="24"/>
          <w:szCs w:val="24"/>
          <w:lang w:val="es-ES"/>
        </w:rPr>
        <w:t>anión</w:t>
      </w:r>
      <w:r w:rsidR="006E5C47">
        <w:rPr>
          <w:rFonts w:ascii="Calibri Light" w:hAnsi="Calibri Light" w:cs="Calibri Light"/>
          <w:sz w:val="24"/>
          <w:szCs w:val="24"/>
          <w:lang w:val="es-ES"/>
        </w:rPr>
        <w:t xml:space="preserve"> proveniente de un ácido débil como el CO3= en agua genera HCO3- y da alcalinidad al medio. </w:t>
      </w:r>
      <w:r w:rsidR="00B7600F">
        <w:rPr>
          <w:rFonts w:ascii="Calibri Light" w:hAnsi="Calibri Light" w:cs="Calibri Light"/>
          <w:sz w:val="24"/>
          <w:szCs w:val="24"/>
          <w:lang w:val="es-ES"/>
        </w:rPr>
        <w:br/>
        <w:t xml:space="preserve">- De </w:t>
      </w:r>
      <w:r w:rsidR="003522FA">
        <w:rPr>
          <w:rFonts w:ascii="Calibri Light" w:hAnsi="Calibri Light" w:cs="Calibri Light"/>
          <w:sz w:val="24"/>
          <w:szCs w:val="24"/>
          <w:lang w:val="es-ES"/>
        </w:rPr>
        <w:t>minerales</w:t>
      </w:r>
      <w:r w:rsidR="00B7600F">
        <w:rPr>
          <w:rFonts w:ascii="Calibri Light" w:hAnsi="Calibri Light" w:cs="Calibri Light"/>
          <w:sz w:val="24"/>
          <w:szCs w:val="24"/>
          <w:lang w:val="es-ES"/>
        </w:rPr>
        <w:t>: La meteorización de silicatos es un proceso fundamen</w:t>
      </w:r>
      <w:r w:rsidR="00FA66BB">
        <w:rPr>
          <w:rFonts w:ascii="Calibri Light" w:hAnsi="Calibri Light" w:cs="Calibri Light"/>
          <w:sz w:val="24"/>
          <w:szCs w:val="24"/>
          <w:lang w:val="es-ES"/>
        </w:rPr>
        <w:t>talmente de hidrolisis. La hidró</w:t>
      </w:r>
      <w:r w:rsidR="00B7600F">
        <w:rPr>
          <w:rFonts w:ascii="Calibri Light" w:hAnsi="Calibri Light" w:cs="Calibri Light"/>
          <w:sz w:val="24"/>
          <w:szCs w:val="24"/>
          <w:lang w:val="es-ES"/>
        </w:rPr>
        <w:t xml:space="preserve">lisis de </w:t>
      </w:r>
      <w:proofErr w:type="spellStart"/>
      <w:r w:rsidR="00B7600F">
        <w:rPr>
          <w:rFonts w:ascii="Calibri Light" w:hAnsi="Calibri Light" w:cs="Calibri Light"/>
          <w:sz w:val="24"/>
          <w:szCs w:val="24"/>
          <w:lang w:val="es-ES"/>
        </w:rPr>
        <w:t>forsterita</w:t>
      </w:r>
      <w:proofErr w:type="spellEnd"/>
      <w:r w:rsidR="00B7600F">
        <w:rPr>
          <w:rFonts w:ascii="Calibri Light" w:hAnsi="Calibri Light" w:cs="Calibri Light"/>
          <w:sz w:val="24"/>
          <w:szCs w:val="24"/>
          <w:lang w:val="es-ES"/>
        </w:rPr>
        <w:t xml:space="preserve"> puede ser congruente o incongruente (cuando las aguas superficiales tienen mayor cc de H+ que </w:t>
      </w:r>
      <w:r w:rsidR="00B7600F">
        <w:rPr>
          <w:rFonts w:ascii="Calibri Light" w:hAnsi="Calibri Light" w:cs="Calibri Light"/>
          <w:sz w:val="24"/>
          <w:szCs w:val="24"/>
          <w:lang w:val="es-ES"/>
        </w:rPr>
        <w:lastRenderedPageBreak/>
        <w:t>las aguas puras debido al CO2 disuelto)</w:t>
      </w:r>
      <w:r w:rsidR="009A7A6F">
        <w:rPr>
          <w:rFonts w:ascii="Calibri Light" w:hAnsi="Calibri Light" w:cs="Calibri Light"/>
          <w:sz w:val="24"/>
          <w:szCs w:val="24"/>
          <w:lang w:val="es-ES"/>
        </w:rPr>
        <w:t xml:space="preserve">. En el medio exógeno NO se dan las condiciones para la formación de serpentina porque la T no es alta. Si se produce durante el hidrometamorfismo. </w:t>
      </w:r>
    </w:p>
    <w:p w:rsidR="00B67D1D" w:rsidRPr="00B67D1D" w:rsidRDefault="00B67D1D" w:rsidP="00B67D1D">
      <w:pPr>
        <w:spacing w:line="276" w:lineRule="auto"/>
        <w:rPr>
          <w:rFonts w:ascii="Calibri Light" w:hAnsi="Calibri Light" w:cs="Calibri Light"/>
          <w:sz w:val="24"/>
          <w:szCs w:val="24"/>
          <w:u w:val="single"/>
          <w:lang w:val="es-ES"/>
        </w:rPr>
      </w:pPr>
      <w:r w:rsidRPr="00B67D1D">
        <w:rPr>
          <w:rFonts w:ascii="Calibri Light" w:hAnsi="Calibri Light" w:cs="Calibri Light"/>
          <w:sz w:val="24"/>
          <w:szCs w:val="24"/>
          <w:u w:val="single"/>
          <w:lang w:val="es-ES"/>
        </w:rPr>
        <w:t>Hidró</w:t>
      </w:r>
      <w:r>
        <w:rPr>
          <w:rFonts w:ascii="Calibri Light" w:hAnsi="Calibri Light" w:cs="Calibri Light"/>
          <w:sz w:val="24"/>
          <w:szCs w:val="24"/>
          <w:u w:val="single"/>
          <w:lang w:val="es-ES"/>
        </w:rPr>
        <w:t>lisis incongruente de minerales</w:t>
      </w:r>
    </w:p>
    <w:p w:rsidR="00B67D1D" w:rsidRPr="00B67D1D" w:rsidRDefault="00B67D1D" w:rsidP="00B67D1D">
      <w:pPr>
        <w:pStyle w:val="Prrafodelista"/>
        <w:numPr>
          <w:ilvl w:val="0"/>
          <w:numId w:val="25"/>
        </w:numPr>
        <w:spacing w:line="276" w:lineRule="auto"/>
        <w:rPr>
          <w:rFonts w:ascii="Calibri Light" w:hAnsi="Calibri Light" w:cs="Calibri Light"/>
          <w:sz w:val="24"/>
          <w:szCs w:val="24"/>
          <w:lang w:val="es-ES"/>
        </w:rPr>
      </w:pPr>
      <w:r w:rsidRPr="00B67D1D">
        <w:rPr>
          <w:rFonts w:ascii="Calibri Light" w:hAnsi="Calibri Light" w:cs="Calibri Light"/>
          <w:sz w:val="24"/>
          <w:szCs w:val="24"/>
          <w:lang w:val="es-ES"/>
        </w:rPr>
        <w:t>Formación</w:t>
      </w:r>
      <w:r w:rsidR="00FA712D">
        <w:rPr>
          <w:rFonts w:ascii="Calibri Light" w:hAnsi="Calibri Light" w:cs="Calibri Light"/>
          <w:sz w:val="24"/>
          <w:szCs w:val="24"/>
          <w:lang w:val="es-ES"/>
        </w:rPr>
        <w:t xml:space="preserve"> de Caolinita </w:t>
      </w:r>
      <w:proofErr w:type="gramStart"/>
      <w:r w:rsidR="00FA712D">
        <w:rPr>
          <w:rFonts w:ascii="Calibri Light" w:hAnsi="Calibri Light" w:cs="Calibri Light"/>
          <w:sz w:val="24"/>
          <w:szCs w:val="24"/>
          <w:lang w:val="es-ES"/>
        </w:rPr>
        <w:t>Al4(</w:t>
      </w:r>
      <w:proofErr w:type="gramEnd"/>
      <w:r w:rsidR="00FA712D">
        <w:rPr>
          <w:rFonts w:ascii="Calibri Light" w:hAnsi="Calibri Light" w:cs="Calibri Light"/>
          <w:sz w:val="24"/>
          <w:szCs w:val="24"/>
          <w:lang w:val="es-ES"/>
        </w:rPr>
        <w:t>OH)8(Si4O10)</w:t>
      </w:r>
      <w:r w:rsidR="006B3A78">
        <w:rPr>
          <w:rFonts w:ascii="Calibri Light" w:hAnsi="Calibri Light" w:cs="Calibri Light"/>
          <w:sz w:val="24"/>
          <w:szCs w:val="24"/>
          <w:lang w:val="es-ES"/>
        </w:rPr>
        <w:t xml:space="preserve"> </w:t>
      </w:r>
      <w:r w:rsidR="009D5BEE">
        <w:rPr>
          <w:rFonts w:ascii="Calibri Light" w:hAnsi="Calibri Light" w:cs="Calibri Light"/>
          <w:sz w:val="24"/>
          <w:szCs w:val="24"/>
          <w:lang w:val="es-ES"/>
        </w:rPr>
        <w:t>(velocidad de flujo media</w:t>
      </w:r>
      <w:r w:rsidR="00024815">
        <w:rPr>
          <w:rFonts w:ascii="Calibri Light" w:hAnsi="Calibri Light" w:cs="Calibri Light"/>
          <w:sz w:val="24"/>
          <w:szCs w:val="24"/>
          <w:lang w:val="es-ES"/>
        </w:rPr>
        <w:t xml:space="preserve"> y relieve moderado según </w:t>
      </w:r>
      <w:proofErr w:type="spellStart"/>
      <w:r w:rsidR="00024815">
        <w:rPr>
          <w:rFonts w:ascii="Calibri Light" w:hAnsi="Calibri Light" w:cs="Calibri Light"/>
          <w:sz w:val="24"/>
          <w:szCs w:val="24"/>
          <w:lang w:val="es-ES"/>
        </w:rPr>
        <w:t>Berner</w:t>
      </w:r>
      <w:proofErr w:type="spellEnd"/>
      <w:r w:rsidR="009D5BEE">
        <w:rPr>
          <w:rFonts w:ascii="Calibri Light" w:hAnsi="Calibri Light" w:cs="Calibri Light"/>
          <w:sz w:val="24"/>
          <w:szCs w:val="24"/>
          <w:lang w:val="es-ES"/>
        </w:rPr>
        <w:t xml:space="preserve">): Se da </w:t>
      </w:r>
      <w:r w:rsidR="006B3A78">
        <w:rPr>
          <w:rFonts w:ascii="Calibri Light" w:hAnsi="Calibri Light" w:cs="Calibri Light"/>
          <w:sz w:val="24"/>
          <w:szCs w:val="24"/>
          <w:lang w:val="es-ES"/>
        </w:rPr>
        <w:t xml:space="preserve">en clima cálido, húmedo, relieve moderado, pH &lt; 7, ∆H (+) con T° 200°C, ∆G (+). </w:t>
      </w:r>
    </w:p>
    <w:p w:rsidR="00B67D1D" w:rsidRDefault="00B67D1D" w:rsidP="00B67D1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4 Ortosa + 22H2O </w:t>
      </w:r>
      <w:r w:rsidRPr="00B67D1D">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w:t>
      </w:r>
    </w:p>
    <w:p w:rsidR="00B67D1D" w:rsidRDefault="00B67D1D" w:rsidP="00B67D1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4 Albita + 22 H20 </w:t>
      </w:r>
      <w:r w:rsidRPr="00B67D1D">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w:t>
      </w:r>
    </w:p>
    <w:p w:rsidR="00B67D1D" w:rsidRDefault="00B67D1D" w:rsidP="00B67D1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2 Anortita + 7H2O </w:t>
      </w:r>
      <w:r w:rsidRPr="00B67D1D">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w:t>
      </w:r>
    </w:p>
    <w:p w:rsidR="00B67D1D" w:rsidRDefault="002F5A25" w:rsidP="00B67D1D">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Caolinita puede estar en contacto con Calcita ya que la reacción anterior alcaliniza el medio. </w:t>
      </w:r>
    </w:p>
    <w:p w:rsidR="00FD7A45" w:rsidRDefault="00FD7A45" w:rsidP="00FD7A45">
      <w:pPr>
        <w:pStyle w:val="Prrafodelista"/>
        <w:numPr>
          <w:ilvl w:val="0"/>
          <w:numId w:val="25"/>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Formación de Gibbsita </w:t>
      </w:r>
      <w:proofErr w:type="gramStart"/>
      <w:r>
        <w:rPr>
          <w:rFonts w:ascii="Calibri Light" w:hAnsi="Calibri Light" w:cs="Calibri Light"/>
          <w:sz w:val="24"/>
          <w:szCs w:val="24"/>
          <w:lang w:val="es-ES"/>
        </w:rPr>
        <w:t>Al(</w:t>
      </w:r>
      <w:proofErr w:type="gramEnd"/>
      <w:r>
        <w:rPr>
          <w:rFonts w:ascii="Calibri Light" w:hAnsi="Calibri Light" w:cs="Calibri Light"/>
          <w:sz w:val="24"/>
          <w:szCs w:val="24"/>
          <w:lang w:val="es-ES"/>
        </w:rPr>
        <w:t xml:space="preserve">OH)3 (velocidad de flujo alta y relieve </w:t>
      </w:r>
      <w:r w:rsidR="00601314">
        <w:rPr>
          <w:rFonts w:ascii="Calibri Light" w:hAnsi="Calibri Light" w:cs="Calibri Light"/>
          <w:sz w:val="24"/>
          <w:szCs w:val="24"/>
          <w:lang w:val="es-ES"/>
        </w:rPr>
        <w:t xml:space="preserve">abrupto </w:t>
      </w:r>
      <w:r>
        <w:rPr>
          <w:rFonts w:ascii="Calibri Light" w:hAnsi="Calibri Light" w:cs="Calibri Light"/>
          <w:sz w:val="24"/>
          <w:szCs w:val="24"/>
          <w:lang w:val="es-ES"/>
        </w:rPr>
        <w:t xml:space="preserve">según </w:t>
      </w:r>
      <w:proofErr w:type="spellStart"/>
      <w:r>
        <w:rPr>
          <w:rFonts w:ascii="Calibri Light" w:hAnsi="Calibri Light" w:cs="Calibri Light"/>
          <w:sz w:val="24"/>
          <w:szCs w:val="24"/>
          <w:lang w:val="es-ES"/>
        </w:rPr>
        <w:t>Berner</w:t>
      </w:r>
      <w:proofErr w:type="spellEnd"/>
      <w:r>
        <w:rPr>
          <w:rFonts w:ascii="Calibri Light" w:hAnsi="Calibri Light" w:cs="Calibri Light"/>
          <w:sz w:val="24"/>
          <w:szCs w:val="24"/>
          <w:lang w:val="es-ES"/>
        </w:rPr>
        <w:t>): Se da en áreas de alta precipitación fluvial y elevado relieve que produce alta velocidad de flujo de las aguas</w:t>
      </w:r>
      <w:r w:rsidR="002D57F6">
        <w:rPr>
          <w:rFonts w:ascii="Calibri Light" w:hAnsi="Calibri Light" w:cs="Calibri Light"/>
          <w:sz w:val="24"/>
          <w:szCs w:val="24"/>
          <w:lang w:val="es-ES"/>
        </w:rPr>
        <w:t xml:space="preserve">. pH entre 5,8 y 8,4. </w:t>
      </w:r>
      <w:r w:rsidR="00601314">
        <w:rPr>
          <w:rFonts w:ascii="Calibri Light" w:hAnsi="Calibri Light" w:cs="Calibri Light"/>
          <w:sz w:val="24"/>
          <w:szCs w:val="24"/>
          <w:lang w:val="es-ES"/>
        </w:rPr>
        <w:t xml:space="preserve">M.O como coloide protector para que no se forme un silicato. </w:t>
      </w:r>
    </w:p>
    <w:p w:rsidR="00DE7BA6" w:rsidRDefault="00DE7BA6" w:rsidP="00DE7BA6">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Albita  + 8 H2O </w:t>
      </w:r>
      <w:r w:rsidRPr="00DE7BA6">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Gibbsita</w:t>
      </w:r>
    </w:p>
    <w:p w:rsidR="003A3ACC" w:rsidRDefault="00173E93" w:rsidP="00506FD7">
      <w:pPr>
        <w:spacing w:line="276" w:lineRule="auto"/>
        <w:rPr>
          <w:rFonts w:ascii="Calibri Light" w:hAnsi="Calibri Light" w:cs="Calibri Light"/>
          <w:sz w:val="24"/>
          <w:szCs w:val="24"/>
          <w:lang w:val="es-ES"/>
        </w:rPr>
      </w:pPr>
      <w:r w:rsidRPr="00506FD7">
        <w:rPr>
          <w:rFonts w:ascii="Calibri Light" w:hAnsi="Calibri Light" w:cs="Calibri Light"/>
          <w:sz w:val="24"/>
          <w:szCs w:val="24"/>
          <w:lang w:val="es-ES"/>
        </w:rPr>
        <w:t>Desilicificació</w:t>
      </w:r>
      <w:r w:rsidR="007D1D21" w:rsidRPr="00506FD7">
        <w:rPr>
          <w:rFonts w:ascii="Calibri Light" w:hAnsi="Calibri Light" w:cs="Calibri Light"/>
          <w:sz w:val="24"/>
          <w:szCs w:val="24"/>
          <w:lang w:val="es-ES"/>
        </w:rPr>
        <w:t>n de arcillas</w:t>
      </w:r>
      <w:proofErr w:type="gramStart"/>
      <w:r w:rsidR="007D1D21" w:rsidRPr="00506FD7">
        <w:rPr>
          <w:rFonts w:ascii="Calibri Light" w:hAnsi="Calibri Light" w:cs="Calibri Light"/>
          <w:sz w:val="24"/>
          <w:szCs w:val="24"/>
          <w:lang w:val="es-ES"/>
        </w:rPr>
        <w:t xml:space="preserve">: </w:t>
      </w:r>
      <w:r w:rsidR="00506FD7">
        <w:rPr>
          <w:rFonts w:ascii="Calibri Light" w:hAnsi="Calibri Light" w:cs="Calibri Light"/>
          <w:sz w:val="24"/>
          <w:szCs w:val="24"/>
          <w:lang w:val="es-ES"/>
        </w:rPr>
        <w:t xml:space="preserve"> </w:t>
      </w:r>
      <w:r w:rsidR="007D1D21" w:rsidRPr="00506FD7">
        <w:rPr>
          <w:rFonts w:ascii="Calibri Light" w:hAnsi="Calibri Light" w:cs="Calibri Light"/>
          <w:sz w:val="24"/>
          <w:szCs w:val="24"/>
          <w:lang w:val="es-ES"/>
        </w:rPr>
        <w:t>Caolinita</w:t>
      </w:r>
      <w:proofErr w:type="gramEnd"/>
      <w:r w:rsidR="007D1D21" w:rsidRPr="00506FD7">
        <w:rPr>
          <w:rFonts w:ascii="Calibri Light" w:hAnsi="Calibri Light" w:cs="Calibri Light"/>
          <w:sz w:val="24"/>
          <w:szCs w:val="24"/>
          <w:lang w:val="es-ES"/>
        </w:rPr>
        <w:t xml:space="preserve"> </w:t>
      </w:r>
      <w:r w:rsidR="007D1D21" w:rsidRPr="007D1D21">
        <w:rPr>
          <w:lang w:val="es-ES"/>
        </w:rPr>
        <w:sym w:font="Wingdings" w:char="F0E8"/>
      </w:r>
      <w:r w:rsidR="007D1D21" w:rsidRPr="00506FD7">
        <w:rPr>
          <w:rFonts w:ascii="Calibri Light" w:hAnsi="Calibri Light" w:cs="Calibri Light"/>
          <w:sz w:val="24"/>
          <w:szCs w:val="24"/>
          <w:lang w:val="es-ES"/>
        </w:rPr>
        <w:t xml:space="preserve"> Gibbsita </w:t>
      </w:r>
    </w:p>
    <w:p w:rsidR="003A3ACC" w:rsidRDefault="006C1493" w:rsidP="00173E93">
      <w:pPr>
        <w:pStyle w:val="Prrafodelista"/>
        <w:numPr>
          <w:ilvl w:val="0"/>
          <w:numId w:val="25"/>
        </w:numPr>
        <w:spacing w:line="276" w:lineRule="auto"/>
        <w:rPr>
          <w:rFonts w:ascii="Calibri Light" w:hAnsi="Calibri Light" w:cs="Calibri Light"/>
          <w:sz w:val="24"/>
          <w:szCs w:val="24"/>
          <w:lang w:val="es-ES"/>
        </w:rPr>
      </w:pPr>
      <w:r>
        <w:rPr>
          <w:rFonts w:ascii="Calibri Light" w:hAnsi="Calibri Light" w:cs="Calibri Light"/>
          <w:sz w:val="24"/>
          <w:szCs w:val="24"/>
          <w:lang w:val="es-ES"/>
        </w:rPr>
        <w:t>Formación</w:t>
      </w:r>
      <w:r w:rsidR="003A3ACC">
        <w:rPr>
          <w:rFonts w:ascii="Calibri Light" w:hAnsi="Calibri Light" w:cs="Calibri Light"/>
          <w:sz w:val="24"/>
          <w:szCs w:val="24"/>
          <w:lang w:val="es-ES"/>
        </w:rPr>
        <w:t xml:space="preserve"> de Montmorillonita Na-Mg-</w:t>
      </w:r>
      <w:proofErr w:type="gramStart"/>
      <w:r w:rsidR="003A3ACC">
        <w:rPr>
          <w:rFonts w:ascii="Calibri Light" w:hAnsi="Calibri Light" w:cs="Calibri Light"/>
          <w:sz w:val="24"/>
          <w:szCs w:val="24"/>
          <w:lang w:val="es-ES"/>
        </w:rPr>
        <w:t>Al3(</w:t>
      </w:r>
      <w:proofErr w:type="gramEnd"/>
      <w:r w:rsidR="003A3ACC">
        <w:rPr>
          <w:rFonts w:ascii="Calibri Light" w:hAnsi="Calibri Light" w:cs="Calibri Light"/>
          <w:sz w:val="24"/>
          <w:szCs w:val="24"/>
          <w:lang w:val="es-ES"/>
        </w:rPr>
        <w:t xml:space="preserve">OH)4(Si4O10)2 (velocidad de flujo baja y relieve llano según </w:t>
      </w:r>
      <w:proofErr w:type="spellStart"/>
      <w:r w:rsidR="003A3ACC">
        <w:rPr>
          <w:rFonts w:ascii="Calibri Light" w:hAnsi="Calibri Light" w:cs="Calibri Light"/>
          <w:sz w:val="24"/>
          <w:szCs w:val="24"/>
          <w:lang w:val="es-ES"/>
        </w:rPr>
        <w:t>Berner</w:t>
      </w:r>
      <w:proofErr w:type="spellEnd"/>
      <w:r w:rsidR="003A3ACC">
        <w:rPr>
          <w:rFonts w:ascii="Calibri Light" w:hAnsi="Calibri Light" w:cs="Calibri Light"/>
          <w:sz w:val="24"/>
          <w:szCs w:val="24"/>
          <w:lang w:val="es-ES"/>
        </w:rPr>
        <w:t xml:space="preserve">): Se da en climas templados con bajo régimen de lluvias a </w:t>
      </w:r>
      <w:proofErr w:type="spellStart"/>
      <w:r w:rsidR="003A3ACC">
        <w:rPr>
          <w:rFonts w:ascii="Calibri Light" w:hAnsi="Calibri Light" w:cs="Calibri Light"/>
          <w:sz w:val="24"/>
          <w:szCs w:val="24"/>
          <w:lang w:val="es-ES"/>
        </w:rPr>
        <w:t>pHs</w:t>
      </w:r>
      <w:proofErr w:type="spellEnd"/>
      <w:r w:rsidR="003A3ACC">
        <w:rPr>
          <w:rFonts w:ascii="Calibri Light" w:hAnsi="Calibri Light" w:cs="Calibri Light"/>
          <w:sz w:val="24"/>
          <w:szCs w:val="24"/>
          <w:lang w:val="es-ES"/>
        </w:rPr>
        <w:t xml:space="preserve"> &gt; 9. </w:t>
      </w:r>
    </w:p>
    <w:p w:rsidR="003A3ACC" w:rsidRPr="003A3ACC" w:rsidRDefault="003A3ACC" w:rsidP="003A3AC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Albita + Mg+2 + 4H2O </w:t>
      </w:r>
      <w:r w:rsidRPr="003A3ACC">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Montmorillonita </w:t>
      </w:r>
    </w:p>
    <w:p w:rsidR="000E5D3E" w:rsidRDefault="000E5D3E" w:rsidP="0069726C">
      <w:pPr>
        <w:spacing w:line="276" w:lineRule="auto"/>
        <w:rPr>
          <w:rFonts w:ascii="Calibri Light" w:hAnsi="Calibri Light" w:cs="Calibri Light"/>
          <w:sz w:val="24"/>
          <w:szCs w:val="24"/>
          <w:u w:val="single"/>
          <w:lang w:val="es-ES"/>
        </w:rPr>
      </w:pPr>
      <w:r>
        <w:rPr>
          <w:rFonts w:ascii="Calibri Light" w:hAnsi="Calibri Light" w:cs="Calibri Light"/>
          <w:sz w:val="24"/>
          <w:szCs w:val="24"/>
          <w:u w:val="single"/>
          <w:lang w:val="es-ES"/>
        </w:rPr>
        <w:t>Factores que condicionan la formación de</w:t>
      </w:r>
      <w:r w:rsidR="008F24E1">
        <w:rPr>
          <w:rFonts w:ascii="Calibri Light" w:hAnsi="Calibri Light" w:cs="Calibri Light"/>
          <w:sz w:val="24"/>
          <w:szCs w:val="24"/>
          <w:u w:val="single"/>
          <w:lang w:val="es-ES"/>
        </w:rPr>
        <w:t xml:space="preserve"> </w:t>
      </w:r>
      <w:r>
        <w:rPr>
          <w:rFonts w:ascii="Calibri Light" w:hAnsi="Calibri Light" w:cs="Calibri Light"/>
          <w:sz w:val="24"/>
          <w:szCs w:val="24"/>
          <w:u w:val="single"/>
          <w:lang w:val="es-ES"/>
        </w:rPr>
        <w:t>un mineral</w:t>
      </w:r>
    </w:p>
    <w:p w:rsidR="008F24E1" w:rsidRDefault="008F24E1" w:rsidP="0069726C">
      <w:pPr>
        <w:pStyle w:val="Prrafodelista"/>
        <w:numPr>
          <w:ilvl w:val="0"/>
          <w:numId w:val="16"/>
        </w:numPr>
        <w:spacing w:line="276" w:lineRule="auto"/>
        <w:rPr>
          <w:rFonts w:ascii="Calibri Light" w:hAnsi="Calibri Light" w:cs="Calibri Light"/>
          <w:sz w:val="24"/>
          <w:szCs w:val="24"/>
          <w:lang w:val="es-ES"/>
        </w:rPr>
      </w:pPr>
      <w:r w:rsidRPr="008F24E1">
        <w:rPr>
          <w:rFonts w:ascii="Calibri Light" w:hAnsi="Calibri Light" w:cs="Calibri Light"/>
          <w:sz w:val="24"/>
          <w:szCs w:val="24"/>
          <w:lang w:val="es-ES"/>
        </w:rPr>
        <w:t>Velocidad de flujo</w:t>
      </w:r>
    </w:p>
    <w:p w:rsidR="008F24E1" w:rsidRDefault="00CB72EB" w:rsidP="008F24E1">
      <w:pPr>
        <w:pStyle w:val="Prrafodelista"/>
        <w:spacing w:line="276" w:lineRule="auto"/>
        <w:ind w:left="360"/>
        <w:rPr>
          <w:rFonts w:ascii="Calibri Light" w:hAnsi="Calibri Light" w:cs="Calibri Light"/>
          <w:sz w:val="24"/>
          <w:szCs w:val="24"/>
          <w:lang w:val="es-ES"/>
        </w:rPr>
      </w:pPr>
      <w:r>
        <w:rPr>
          <w:rFonts w:ascii="Calibri Light" w:hAnsi="Calibri Light" w:cs="Calibri Light"/>
          <w:sz w:val="24"/>
          <w:szCs w:val="24"/>
          <w:lang w:val="es-ES"/>
        </w:rPr>
        <w:t>Área</w:t>
      </w:r>
      <w:r w:rsidR="008F24E1">
        <w:rPr>
          <w:rFonts w:ascii="Calibri Light" w:hAnsi="Calibri Light" w:cs="Calibri Light"/>
          <w:sz w:val="24"/>
          <w:szCs w:val="24"/>
          <w:lang w:val="es-ES"/>
        </w:rPr>
        <w:t xml:space="preserve"> de contacto solido-solido</w:t>
      </w:r>
      <w:r w:rsidR="008F24E1">
        <w:rPr>
          <w:rFonts w:ascii="Calibri Light" w:hAnsi="Calibri Light" w:cs="Calibri Light"/>
          <w:sz w:val="24"/>
          <w:szCs w:val="24"/>
          <w:lang w:val="es-ES"/>
        </w:rPr>
        <w:br/>
        <w:t>Relieve</w:t>
      </w:r>
      <w:r w:rsidR="008F24E1">
        <w:rPr>
          <w:rFonts w:ascii="Calibri Light" w:hAnsi="Calibri Light" w:cs="Calibri Light"/>
          <w:sz w:val="24"/>
          <w:szCs w:val="24"/>
          <w:lang w:val="es-ES"/>
        </w:rPr>
        <w:br/>
        <w:t>Régimen de lluvia</w:t>
      </w:r>
    </w:p>
    <w:p w:rsidR="008F24E1" w:rsidRDefault="008F24E1" w:rsidP="0069726C">
      <w:pPr>
        <w:pStyle w:val="Prrafodelista"/>
        <w:numPr>
          <w:ilvl w:val="0"/>
          <w:numId w:val="16"/>
        </w:numPr>
        <w:spacing w:line="276" w:lineRule="auto"/>
        <w:rPr>
          <w:rFonts w:ascii="Calibri Light" w:hAnsi="Calibri Light" w:cs="Calibri Light"/>
          <w:sz w:val="24"/>
          <w:szCs w:val="24"/>
          <w:lang w:val="es-ES"/>
        </w:rPr>
      </w:pPr>
      <w:r w:rsidRPr="008F24E1">
        <w:rPr>
          <w:rFonts w:ascii="Calibri Light" w:hAnsi="Calibri Light" w:cs="Calibri Light"/>
          <w:sz w:val="24"/>
          <w:szCs w:val="24"/>
          <w:lang w:val="es-ES"/>
        </w:rPr>
        <w:t>Composición mineralógica del área meteorizada</w:t>
      </w:r>
    </w:p>
    <w:p w:rsidR="008F24E1" w:rsidRDefault="00CB72EB" w:rsidP="008F24E1">
      <w:pPr>
        <w:pStyle w:val="Prrafodelista"/>
        <w:spacing w:line="276" w:lineRule="auto"/>
        <w:ind w:left="360"/>
        <w:rPr>
          <w:rFonts w:ascii="Calibri Light" w:hAnsi="Calibri Light" w:cs="Calibri Light"/>
          <w:sz w:val="24"/>
          <w:szCs w:val="24"/>
          <w:lang w:val="es-ES"/>
        </w:rPr>
      </w:pPr>
      <w:r>
        <w:rPr>
          <w:rFonts w:ascii="Calibri Light" w:hAnsi="Calibri Light" w:cs="Calibri Light"/>
          <w:sz w:val="24"/>
          <w:szCs w:val="24"/>
          <w:lang w:val="es-ES"/>
        </w:rPr>
        <w:t>Feldespatos ==&gt; C</w:t>
      </w:r>
      <w:r w:rsidR="008F24E1">
        <w:rPr>
          <w:rFonts w:ascii="Calibri Light" w:hAnsi="Calibri Light" w:cs="Calibri Light"/>
          <w:sz w:val="24"/>
          <w:szCs w:val="24"/>
          <w:lang w:val="es-ES"/>
        </w:rPr>
        <w:t>aolinita</w:t>
      </w:r>
      <w:r w:rsidR="008F24E1">
        <w:rPr>
          <w:rFonts w:ascii="Calibri Light" w:hAnsi="Calibri Light" w:cs="Calibri Light"/>
          <w:sz w:val="24"/>
          <w:szCs w:val="24"/>
          <w:lang w:val="es-ES"/>
        </w:rPr>
        <w:br/>
        <w:t xml:space="preserve">Minerales </w:t>
      </w:r>
      <w:proofErr w:type="spellStart"/>
      <w:r w:rsidR="008F24E1">
        <w:rPr>
          <w:rFonts w:ascii="Calibri Light" w:hAnsi="Calibri Light" w:cs="Calibri Light"/>
          <w:sz w:val="24"/>
          <w:szCs w:val="24"/>
          <w:lang w:val="es-ES"/>
        </w:rPr>
        <w:t>ferromagnesianos</w:t>
      </w:r>
      <w:proofErr w:type="spellEnd"/>
      <w:r w:rsidR="008F24E1">
        <w:rPr>
          <w:rFonts w:ascii="Calibri Light" w:hAnsi="Calibri Light" w:cs="Calibri Light"/>
          <w:sz w:val="24"/>
          <w:szCs w:val="24"/>
          <w:lang w:val="es-ES"/>
        </w:rPr>
        <w:t xml:space="preserve"> ==&gt; </w:t>
      </w:r>
      <w:proofErr w:type="spellStart"/>
      <w:r w:rsidR="008F24E1">
        <w:rPr>
          <w:rFonts w:ascii="Calibri Light" w:hAnsi="Calibri Light" w:cs="Calibri Light"/>
          <w:sz w:val="24"/>
          <w:szCs w:val="24"/>
          <w:lang w:val="es-ES"/>
        </w:rPr>
        <w:t>Montmorillonita</w:t>
      </w:r>
      <w:proofErr w:type="spellEnd"/>
      <w:r w:rsidR="008F24E1">
        <w:rPr>
          <w:rFonts w:ascii="Calibri Light" w:hAnsi="Calibri Light" w:cs="Calibri Light"/>
          <w:sz w:val="24"/>
          <w:szCs w:val="24"/>
          <w:lang w:val="es-ES"/>
        </w:rPr>
        <w:br/>
        <w:t>Biotita ==&gt; Illita</w:t>
      </w:r>
    </w:p>
    <w:p w:rsidR="008F24E1" w:rsidRDefault="008F24E1" w:rsidP="0069726C">
      <w:pPr>
        <w:pStyle w:val="Prrafodelista"/>
        <w:numPr>
          <w:ilvl w:val="0"/>
          <w:numId w:val="16"/>
        </w:numPr>
        <w:spacing w:line="276" w:lineRule="auto"/>
        <w:rPr>
          <w:rFonts w:ascii="Calibri Light" w:hAnsi="Calibri Light" w:cs="Calibri Light"/>
          <w:sz w:val="24"/>
          <w:szCs w:val="24"/>
          <w:lang w:val="es-ES"/>
        </w:rPr>
      </w:pPr>
      <w:r w:rsidRPr="008F24E1">
        <w:rPr>
          <w:rFonts w:ascii="Calibri Light" w:hAnsi="Calibri Light" w:cs="Calibri Light"/>
          <w:sz w:val="24"/>
          <w:szCs w:val="24"/>
          <w:lang w:val="es-ES"/>
        </w:rPr>
        <w:t>Composición química de las soluciones circulantes</w:t>
      </w:r>
    </w:p>
    <w:p w:rsidR="008F24E1" w:rsidRDefault="008F24E1" w:rsidP="008F24E1">
      <w:pPr>
        <w:pStyle w:val="Prrafodelista"/>
        <w:spacing w:line="276" w:lineRule="auto"/>
        <w:ind w:left="360"/>
        <w:rPr>
          <w:rFonts w:ascii="Calibri Light" w:hAnsi="Calibri Light" w:cs="Calibri Light"/>
          <w:sz w:val="24"/>
          <w:szCs w:val="24"/>
          <w:lang w:val="es-ES"/>
        </w:rPr>
      </w:pPr>
      <w:r>
        <w:rPr>
          <w:rFonts w:ascii="Calibri Light" w:hAnsi="Calibri Light" w:cs="Calibri Light"/>
          <w:sz w:val="24"/>
          <w:szCs w:val="24"/>
          <w:lang w:val="es-ES"/>
        </w:rPr>
        <w:t>Acidez del medio</w:t>
      </w:r>
      <w:r>
        <w:rPr>
          <w:rFonts w:ascii="Calibri Light" w:hAnsi="Calibri Light" w:cs="Calibri Light"/>
          <w:sz w:val="24"/>
          <w:szCs w:val="24"/>
          <w:lang w:val="es-ES"/>
        </w:rPr>
        <w:br/>
        <w:t>Presencia de coloides</w:t>
      </w:r>
    </w:p>
    <w:p w:rsidR="004D3921" w:rsidRPr="008F24E1" w:rsidRDefault="004D3921" w:rsidP="008F24E1">
      <w:pPr>
        <w:pStyle w:val="Prrafodelista"/>
        <w:spacing w:line="276" w:lineRule="auto"/>
        <w:ind w:left="360"/>
        <w:rPr>
          <w:rFonts w:ascii="Calibri Light" w:hAnsi="Calibri Light" w:cs="Calibri Light"/>
          <w:sz w:val="24"/>
          <w:szCs w:val="24"/>
          <w:lang w:val="es-ES"/>
        </w:rPr>
      </w:pPr>
    </w:p>
    <w:p w:rsidR="004D3921" w:rsidRDefault="004D3921" w:rsidP="0069726C">
      <w:pPr>
        <w:spacing w:line="276" w:lineRule="auto"/>
        <w:rPr>
          <w:rFonts w:ascii="Calibri Light" w:hAnsi="Calibri Light" w:cs="Calibri Light"/>
          <w:sz w:val="24"/>
          <w:szCs w:val="24"/>
          <w:u w:val="single"/>
          <w:lang w:val="es-ES"/>
        </w:rPr>
      </w:pPr>
    </w:p>
    <w:p w:rsidR="00C46E2E" w:rsidRDefault="00C46E2E" w:rsidP="0069726C">
      <w:pPr>
        <w:spacing w:line="276" w:lineRule="auto"/>
        <w:rPr>
          <w:rFonts w:ascii="Calibri Light" w:hAnsi="Calibri Light" w:cs="Calibri Light"/>
          <w:sz w:val="24"/>
          <w:szCs w:val="24"/>
          <w:u w:val="single"/>
          <w:lang w:val="es-ES"/>
        </w:rPr>
      </w:pPr>
      <w:r w:rsidRPr="00C46E2E">
        <w:rPr>
          <w:rFonts w:ascii="Calibri Light" w:hAnsi="Calibri Light" w:cs="Calibri Light"/>
          <w:sz w:val="24"/>
          <w:szCs w:val="24"/>
          <w:u w:val="single"/>
          <w:lang w:val="es-ES"/>
        </w:rPr>
        <w:t>Formación de minerales de acuerdo al contenido de álcalis/protones y sílice</w:t>
      </w:r>
    </w:p>
    <w:p w:rsidR="004D3921" w:rsidRDefault="004D3921"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Se ve </w:t>
      </w:r>
      <w:r w:rsidR="00D55C61">
        <w:rPr>
          <w:rFonts w:ascii="Calibri Light" w:hAnsi="Calibri Light" w:cs="Calibri Light"/>
          <w:sz w:val="24"/>
          <w:szCs w:val="24"/>
          <w:lang w:val="es-ES"/>
        </w:rPr>
        <w:t xml:space="preserve">un diagrama de </w:t>
      </w:r>
      <w:r>
        <w:rPr>
          <w:rFonts w:ascii="Calibri Light" w:hAnsi="Calibri Light" w:cs="Calibri Light"/>
          <w:sz w:val="24"/>
          <w:szCs w:val="24"/>
          <w:lang w:val="es-ES"/>
        </w:rPr>
        <w:t xml:space="preserve">la </w:t>
      </w:r>
      <w:r w:rsidR="00D55C61">
        <w:rPr>
          <w:rFonts w:ascii="Calibri Light" w:hAnsi="Calibri Light" w:cs="Calibri Light"/>
          <w:sz w:val="24"/>
          <w:szCs w:val="24"/>
          <w:lang w:val="es-ES"/>
        </w:rPr>
        <w:t>relación</w:t>
      </w:r>
      <w:r>
        <w:rPr>
          <w:rFonts w:ascii="Calibri Light" w:hAnsi="Calibri Light" w:cs="Calibri Light"/>
          <w:sz w:val="24"/>
          <w:szCs w:val="24"/>
          <w:lang w:val="es-ES"/>
        </w:rPr>
        <w:t xml:space="preserve"> de álcalis </w:t>
      </w:r>
      <w:r w:rsidR="00D55C61">
        <w:rPr>
          <w:rFonts w:ascii="Calibri Light" w:hAnsi="Calibri Light" w:cs="Calibri Light"/>
          <w:sz w:val="24"/>
          <w:szCs w:val="24"/>
          <w:lang w:val="es-ES"/>
        </w:rPr>
        <w:t>(</w:t>
      </w:r>
      <w:r>
        <w:rPr>
          <w:rFonts w:ascii="Calibri Light" w:hAnsi="Calibri Light" w:cs="Calibri Light"/>
          <w:sz w:val="24"/>
          <w:szCs w:val="24"/>
          <w:lang w:val="es-ES"/>
        </w:rPr>
        <w:t>representados por el K respecto a la acidez</w:t>
      </w:r>
      <w:r w:rsidR="00D55C61">
        <w:rPr>
          <w:rFonts w:ascii="Calibri Light" w:hAnsi="Calibri Light" w:cs="Calibri Light"/>
          <w:sz w:val="24"/>
          <w:szCs w:val="24"/>
          <w:lang w:val="es-ES"/>
        </w:rPr>
        <w:t>)</w:t>
      </w:r>
      <w:r>
        <w:rPr>
          <w:rFonts w:ascii="Calibri Light" w:hAnsi="Calibri Light" w:cs="Calibri Light"/>
          <w:sz w:val="24"/>
          <w:szCs w:val="24"/>
          <w:lang w:val="es-ES"/>
        </w:rPr>
        <w:t xml:space="preserve"> vs la actividad del dióxido de silicio. </w:t>
      </w:r>
      <w:r w:rsidR="00FA4CF9">
        <w:rPr>
          <w:rFonts w:ascii="Calibri Light" w:hAnsi="Calibri Light" w:cs="Calibri Light"/>
          <w:sz w:val="24"/>
          <w:szCs w:val="24"/>
          <w:lang w:val="es-ES"/>
        </w:rPr>
        <w:t xml:space="preserve">Ambos ejes están en forma logarítmica. </w:t>
      </w:r>
    </w:p>
    <w:p w:rsidR="002529CD" w:rsidRDefault="002529CD"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Minerales presentes:</w:t>
      </w:r>
    </w:p>
    <w:p w:rsidR="002529CD" w:rsidRDefault="00F3153D" w:rsidP="002529CD">
      <w:pPr>
        <w:pStyle w:val="Prrafodelista"/>
        <w:numPr>
          <w:ilvl w:val="0"/>
          <w:numId w:val="16"/>
        </w:numPr>
        <w:spacing w:line="276" w:lineRule="auto"/>
        <w:rPr>
          <w:rFonts w:ascii="Calibri Light" w:hAnsi="Calibri Light" w:cs="Calibri Light"/>
          <w:sz w:val="24"/>
          <w:szCs w:val="24"/>
          <w:lang w:val="es-ES"/>
        </w:rPr>
      </w:pPr>
      <w:r w:rsidRPr="002529CD">
        <w:rPr>
          <w:rFonts w:ascii="Calibri Light" w:hAnsi="Calibri Light" w:cs="Calibri Light"/>
          <w:sz w:val="24"/>
          <w:szCs w:val="24"/>
          <w:lang w:val="es-ES"/>
        </w:rPr>
        <w:t>Gibbsita (Al(OH)3</w:t>
      </w:r>
      <w:r w:rsidR="00C62763">
        <w:rPr>
          <w:rFonts w:ascii="Calibri Light" w:hAnsi="Calibri Light" w:cs="Calibri Light"/>
          <w:sz w:val="24"/>
          <w:szCs w:val="24"/>
          <w:lang w:val="es-ES"/>
        </w:rPr>
        <w:t xml:space="preserve"> hidró</w:t>
      </w:r>
      <w:r w:rsidR="002529CD" w:rsidRPr="002529CD">
        <w:rPr>
          <w:rFonts w:ascii="Calibri Light" w:hAnsi="Calibri Light" w:cs="Calibri Light"/>
          <w:sz w:val="24"/>
          <w:szCs w:val="24"/>
          <w:lang w:val="es-ES"/>
        </w:rPr>
        <w:t>xido de aluminio</w:t>
      </w:r>
      <w:r w:rsidRPr="002529CD">
        <w:rPr>
          <w:rFonts w:ascii="Calibri Light" w:hAnsi="Calibri Light" w:cs="Calibri Light"/>
          <w:sz w:val="24"/>
          <w:szCs w:val="24"/>
          <w:lang w:val="es-ES"/>
        </w:rPr>
        <w:t>)</w:t>
      </w:r>
    </w:p>
    <w:p w:rsidR="002529CD" w:rsidRDefault="002529CD" w:rsidP="002529CD">
      <w:pPr>
        <w:pStyle w:val="Prrafodelista"/>
        <w:numPr>
          <w:ilvl w:val="0"/>
          <w:numId w:val="16"/>
        </w:numPr>
        <w:spacing w:line="276" w:lineRule="auto"/>
        <w:rPr>
          <w:rFonts w:ascii="Calibri Light" w:hAnsi="Calibri Light" w:cs="Calibri Light"/>
          <w:sz w:val="24"/>
          <w:szCs w:val="24"/>
          <w:lang w:val="es-ES"/>
        </w:rPr>
      </w:pPr>
      <w:r w:rsidRPr="002529CD">
        <w:rPr>
          <w:rFonts w:ascii="Calibri Light" w:hAnsi="Calibri Light" w:cs="Calibri Light"/>
          <w:sz w:val="24"/>
          <w:szCs w:val="24"/>
          <w:lang w:val="es-ES"/>
        </w:rPr>
        <w:t xml:space="preserve">Caolinita (filosilicato </w:t>
      </w:r>
      <w:proofErr w:type="spellStart"/>
      <w:r w:rsidRPr="002529CD">
        <w:rPr>
          <w:rFonts w:ascii="Calibri Light" w:hAnsi="Calibri Light" w:cs="Calibri Light"/>
          <w:sz w:val="24"/>
          <w:szCs w:val="24"/>
          <w:lang w:val="es-ES"/>
        </w:rPr>
        <w:t>bilaminar</w:t>
      </w:r>
      <w:proofErr w:type="spellEnd"/>
      <w:r w:rsidRPr="002529CD">
        <w:rPr>
          <w:rFonts w:ascii="Calibri Light" w:hAnsi="Calibri Light" w:cs="Calibri Light"/>
          <w:sz w:val="24"/>
          <w:szCs w:val="24"/>
          <w:lang w:val="es-ES"/>
        </w:rPr>
        <w:t xml:space="preserve"> de Al)</w:t>
      </w:r>
    </w:p>
    <w:p w:rsidR="002529CD" w:rsidRDefault="002529CD" w:rsidP="002529CD">
      <w:pPr>
        <w:pStyle w:val="Prrafodelista"/>
        <w:numPr>
          <w:ilvl w:val="0"/>
          <w:numId w:val="16"/>
        </w:numPr>
        <w:spacing w:line="276" w:lineRule="auto"/>
        <w:rPr>
          <w:rFonts w:ascii="Calibri Light" w:hAnsi="Calibri Light" w:cs="Calibri Light"/>
          <w:sz w:val="24"/>
          <w:szCs w:val="24"/>
          <w:lang w:val="es-ES"/>
        </w:rPr>
      </w:pPr>
      <w:proofErr w:type="spellStart"/>
      <w:r w:rsidRPr="002529CD">
        <w:rPr>
          <w:rFonts w:ascii="Calibri Light" w:hAnsi="Calibri Light" w:cs="Calibri Light"/>
          <w:sz w:val="24"/>
          <w:szCs w:val="24"/>
          <w:lang w:val="es-ES"/>
        </w:rPr>
        <w:t>Montmorillonita</w:t>
      </w:r>
      <w:proofErr w:type="spellEnd"/>
      <w:r w:rsidRPr="002529CD">
        <w:rPr>
          <w:rFonts w:ascii="Calibri Light" w:hAnsi="Calibri Light" w:cs="Calibri Light"/>
          <w:sz w:val="24"/>
          <w:szCs w:val="24"/>
          <w:lang w:val="es-ES"/>
        </w:rPr>
        <w:t xml:space="preserve"> (filosilicato </w:t>
      </w:r>
      <w:proofErr w:type="spellStart"/>
      <w:r w:rsidRPr="002529CD">
        <w:rPr>
          <w:rFonts w:ascii="Calibri Light" w:hAnsi="Calibri Light" w:cs="Calibri Light"/>
          <w:sz w:val="24"/>
          <w:szCs w:val="24"/>
          <w:lang w:val="es-ES"/>
        </w:rPr>
        <w:t>trilaminar</w:t>
      </w:r>
      <w:proofErr w:type="spellEnd"/>
      <w:r w:rsidRPr="002529CD">
        <w:rPr>
          <w:rFonts w:ascii="Calibri Light" w:hAnsi="Calibri Light" w:cs="Calibri Light"/>
          <w:sz w:val="24"/>
          <w:szCs w:val="24"/>
          <w:lang w:val="es-ES"/>
        </w:rPr>
        <w:t xml:space="preserve"> de Al)</w:t>
      </w:r>
    </w:p>
    <w:p w:rsidR="002529CD" w:rsidRDefault="002529CD" w:rsidP="002529CD">
      <w:pPr>
        <w:pStyle w:val="Prrafodelista"/>
        <w:numPr>
          <w:ilvl w:val="0"/>
          <w:numId w:val="16"/>
        </w:numPr>
        <w:spacing w:line="276" w:lineRule="auto"/>
        <w:rPr>
          <w:rFonts w:ascii="Calibri Light" w:hAnsi="Calibri Light" w:cs="Calibri Light"/>
          <w:sz w:val="24"/>
          <w:szCs w:val="24"/>
          <w:lang w:val="es-ES"/>
        </w:rPr>
      </w:pPr>
      <w:proofErr w:type="spellStart"/>
      <w:r w:rsidRPr="002529CD">
        <w:rPr>
          <w:rFonts w:ascii="Calibri Light" w:hAnsi="Calibri Light" w:cs="Calibri Light"/>
          <w:sz w:val="24"/>
          <w:szCs w:val="24"/>
          <w:lang w:val="es-ES"/>
        </w:rPr>
        <w:t>Illita</w:t>
      </w:r>
      <w:proofErr w:type="spellEnd"/>
      <w:r w:rsidRPr="002529CD">
        <w:rPr>
          <w:rFonts w:ascii="Calibri Light" w:hAnsi="Calibri Light" w:cs="Calibri Light"/>
          <w:sz w:val="24"/>
          <w:szCs w:val="24"/>
          <w:lang w:val="es-ES"/>
        </w:rPr>
        <w:t xml:space="preserve"> (filosilicato </w:t>
      </w:r>
      <w:proofErr w:type="spellStart"/>
      <w:r w:rsidRPr="002529CD">
        <w:rPr>
          <w:rFonts w:ascii="Calibri Light" w:hAnsi="Calibri Light" w:cs="Calibri Light"/>
          <w:sz w:val="24"/>
          <w:szCs w:val="24"/>
          <w:lang w:val="es-ES"/>
        </w:rPr>
        <w:t>trilaminar</w:t>
      </w:r>
      <w:proofErr w:type="spellEnd"/>
      <w:r w:rsidRPr="002529CD">
        <w:rPr>
          <w:rFonts w:ascii="Calibri Light" w:hAnsi="Calibri Light" w:cs="Calibri Light"/>
          <w:sz w:val="24"/>
          <w:szCs w:val="24"/>
          <w:lang w:val="es-ES"/>
        </w:rPr>
        <w:t xml:space="preserve"> de Al y K con sustitución incipiente de Al por Si en el tetraedro)</w:t>
      </w:r>
    </w:p>
    <w:p w:rsidR="002529CD" w:rsidRDefault="002529CD" w:rsidP="002529CD">
      <w:pPr>
        <w:pStyle w:val="Prrafodelista"/>
        <w:numPr>
          <w:ilvl w:val="0"/>
          <w:numId w:val="16"/>
        </w:numPr>
        <w:spacing w:line="276" w:lineRule="auto"/>
        <w:rPr>
          <w:rFonts w:ascii="Calibri Light" w:hAnsi="Calibri Light" w:cs="Calibri Light"/>
          <w:sz w:val="24"/>
          <w:szCs w:val="24"/>
          <w:lang w:val="es-ES"/>
        </w:rPr>
      </w:pPr>
      <w:proofErr w:type="spellStart"/>
      <w:r w:rsidRPr="002529CD">
        <w:rPr>
          <w:rFonts w:ascii="Calibri Light" w:hAnsi="Calibri Light" w:cs="Calibri Light"/>
          <w:sz w:val="24"/>
          <w:szCs w:val="24"/>
          <w:lang w:val="es-ES"/>
        </w:rPr>
        <w:t>Muscovita</w:t>
      </w:r>
      <w:proofErr w:type="spellEnd"/>
      <w:r w:rsidRPr="002529CD">
        <w:rPr>
          <w:rFonts w:ascii="Calibri Light" w:hAnsi="Calibri Light" w:cs="Calibri Light"/>
          <w:sz w:val="24"/>
          <w:szCs w:val="24"/>
          <w:lang w:val="es-ES"/>
        </w:rPr>
        <w:t xml:space="preserve"> (filosilicato </w:t>
      </w:r>
      <w:proofErr w:type="spellStart"/>
      <w:r w:rsidRPr="002529CD">
        <w:rPr>
          <w:rFonts w:ascii="Calibri Light" w:hAnsi="Calibri Light" w:cs="Calibri Light"/>
          <w:sz w:val="24"/>
          <w:szCs w:val="24"/>
          <w:lang w:val="es-ES"/>
        </w:rPr>
        <w:t>trilaminar</w:t>
      </w:r>
      <w:proofErr w:type="spellEnd"/>
      <w:r w:rsidRPr="002529CD">
        <w:rPr>
          <w:rFonts w:ascii="Calibri Light" w:hAnsi="Calibri Light" w:cs="Calibri Light"/>
          <w:sz w:val="24"/>
          <w:szCs w:val="24"/>
          <w:lang w:val="es-ES"/>
        </w:rPr>
        <w:t xml:space="preserve"> de Al y K con sustitución completa)</w:t>
      </w:r>
    </w:p>
    <w:p w:rsidR="00F3153D" w:rsidRDefault="002529CD" w:rsidP="002529CD">
      <w:pPr>
        <w:pStyle w:val="Prrafodelista"/>
        <w:numPr>
          <w:ilvl w:val="0"/>
          <w:numId w:val="16"/>
        </w:numPr>
        <w:spacing w:line="276" w:lineRule="auto"/>
        <w:rPr>
          <w:rFonts w:ascii="Calibri Light" w:hAnsi="Calibri Light" w:cs="Calibri Light"/>
          <w:sz w:val="24"/>
          <w:szCs w:val="24"/>
          <w:lang w:val="es-ES"/>
        </w:rPr>
      </w:pPr>
      <w:r w:rsidRPr="002529CD">
        <w:rPr>
          <w:rFonts w:ascii="Calibri Light" w:hAnsi="Calibri Light" w:cs="Calibri Light"/>
          <w:sz w:val="24"/>
          <w:szCs w:val="24"/>
          <w:lang w:val="es-ES"/>
        </w:rPr>
        <w:t>Feldespato K (</w:t>
      </w:r>
      <w:proofErr w:type="spellStart"/>
      <w:r w:rsidRPr="002529CD">
        <w:rPr>
          <w:rFonts w:ascii="Calibri Light" w:hAnsi="Calibri Light" w:cs="Calibri Light"/>
          <w:sz w:val="24"/>
          <w:szCs w:val="24"/>
          <w:lang w:val="es-ES"/>
        </w:rPr>
        <w:t>tectosilicato</w:t>
      </w:r>
      <w:proofErr w:type="spellEnd"/>
      <w:r w:rsidRPr="002529CD">
        <w:rPr>
          <w:rFonts w:ascii="Calibri Light" w:hAnsi="Calibri Light" w:cs="Calibri Light"/>
          <w:sz w:val="24"/>
          <w:szCs w:val="24"/>
          <w:lang w:val="es-ES"/>
        </w:rPr>
        <w:t>)</w:t>
      </w:r>
    </w:p>
    <w:p w:rsidR="00D55C61" w:rsidRDefault="00D03FBF"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A bajas cc de álcalis (</w:t>
      </w:r>
      <w:proofErr w:type="spellStart"/>
      <w:r w:rsidR="00D55C61">
        <w:rPr>
          <w:rFonts w:ascii="Calibri Light" w:hAnsi="Calibri Light" w:cs="Calibri Light"/>
          <w:sz w:val="24"/>
          <w:szCs w:val="24"/>
          <w:lang w:val="es-ES"/>
        </w:rPr>
        <w:t>Na</w:t>
      </w:r>
      <w:proofErr w:type="spellEnd"/>
      <w:r w:rsidR="006C045F">
        <w:rPr>
          <w:rFonts w:ascii="Calibri Light" w:hAnsi="Calibri Light" w:cs="Calibri Light"/>
          <w:sz w:val="24"/>
          <w:szCs w:val="24"/>
          <w:lang w:val="es-ES"/>
        </w:rPr>
        <w:t>+</w:t>
      </w:r>
      <w:r w:rsidR="00D55C61">
        <w:rPr>
          <w:rFonts w:ascii="Calibri Light" w:hAnsi="Calibri Light" w:cs="Calibri Light"/>
          <w:sz w:val="24"/>
          <w:szCs w:val="24"/>
          <w:lang w:val="es-ES"/>
        </w:rPr>
        <w:t>, K</w:t>
      </w:r>
      <w:r w:rsidR="006C045F">
        <w:rPr>
          <w:rFonts w:ascii="Calibri Light" w:hAnsi="Calibri Light" w:cs="Calibri Light"/>
          <w:sz w:val="24"/>
          <w:szCs w:val="24"/>
          <w:lang w:val="es-ES"/>
        </w:rPr>
        <w:t>+</w:t>
      </w:r>
      <w:r w:rsidR="00D55C61">
        <w:rPr>
          <w:rFonts w:ascii="Calibri Light" w:hAnsi="Calibri Light" w:cs="Calibri Light"/>
          <w:sz w:val="24"/>
          <w:szCs w:val="24"/>
          <w:lang w:val="es-ES"/>
        </w:rPr>
        <w:t>, y Ca</w:t>
      </w:r>
      <w:r w:rsidR="006C045F">
        <w:rPr>
          <w:rFonts w:ascii="Calibri Light" w:hAnsi="Calibri Light" w:cs="Calibri Light"/>
          <w:sz w:val="24"/>
          <w:szCs w:val="24"/>
          <w:lang w:val="es-ES"/>
        </w:rPr>
        <w:t>+2</w:t>
      </w:r>
      <w:r>
        <w:rPr>
          <w:rFonts w:ascii="Calibri Light" w:hAnsi="Calibri Light" w:cs="Calibri Light"/>
          <w:sz w:val="24"/>
          <w:szCs w:val="24"/>
          <w:lang w:val="es-ES"/>
        </w:rPr>
        <w:t>) y a</w:t>
      </w:r>
      <w:r w:rsidR="00D55C61">
        <w:rPr>
          <w:rFonts w:ascii="Calibri Light" w:hAnsi="Calibri Light" w:cs="Calibri Light"/>
          <w:sz w:val="24"/>
          <w:szCs w:val="24"/>
          <w:lang w:val="es-ES"/>
        </w:rPr>
        <w:t>lta</w:t>
      </w:r>
      <w:r>
        <w:rPr>
          <w:rFonts w:ascii="Calibri Light" w:hAnsi="Calibri Light" w:cs="Calibri Light"/>
          <w:sz w:val="24"/>
          <w:szCs w:val="24"/>
          <w:lang w:val="es-ES"/>
        </w:rPr>
        <w:t xml:space="preserve">s cc de H+ se ve favorecida </w:t>
      </w:r>
      <w:r w:rsidR="00D55C61">
        <w:rPr>
          <w:rFonts w:ascii="Calibri Light" w:hAnsi="Calibri Light" w:cs="Calibri Light"/>
          <w:sz w:val="24"/>
          <w:szCs w:val="24"/>
          <w:lang w:val="es-ES"/>
        </w:rPr>
        <w:t xml:space="preserve">la formación de argilominerales a partir de feldespatos. Un aumento de la sílice disuelta favorece la </w:t>
      </w:r>
      <w:r w:rsidR="008664EA">
        <w:rPr>
          <w:rFonts w:ascii="Calibri Light" w:hAnsi="Calibri Light" w:cs="Calibri Light"/>
          <w:sz w:val="24"/>
          <w:szCs w:val="24"/>
          <w:lang w:val="es-ES"/>
        </w:rPr>
        <w:t>conversación</w:t>
      </w:r>
      <w:r w:rsidR="00D55C61">
        <w:rPr>
          <w:rFonts w:ascii="Calibri Light" w:hAnsi="Calibri Light" w:cs="Calibri Light"/>
          <w:sz w:val="24"/>
          <w:szCs w:val="24"/>
          <w:lang w:val="es-ES"/>
        </w:rPr>
        <w:t xml:space="preserve"> de </w:t>
      </w:r>
      <w:r w:rsidR="00A07392">
        <w:rPr>
          <w:rFonts w:ascii="Calibri Light" w:hAnsi="Calibri Light" w:cs="Calibri Light"/>
          <w:sz w:val="24"/>
          <w:szCs w:val="24"/>
          <w:lang w:val="es-ES"/>
        </w:rPr>
        <w:t>C</w:t>
      </w:r>
      <w:r w:rsidR="00D55C61">
        <w:rPr>
          <w:rFonts w:ascii="Calibri Light" w:hAnsi="Calibri Light" w:cs="Calibri Light"/>
          <w:sz w:val="24"/>
          <w:szCs w:val="24"/>
          <w:lang w:val="es-ES"/>
        </w:rPr>
        <w:t xml:space="preserve">aolinita a Montmorillonita. A cc mayores a 192 ppm de sílice coagula como sílice amorfa. </w:t>
      </w:r>
      <w:r w:rsidR="00614735">
        <w:rPr>
          <w:rFonts w:ascii="Calibri Light" w:hAnsi="Calibri Light" w:cs="Calibri Light"/>
          <w:sz w:val="24"/>
          <w:szCs w:val="24"/>
          <w:lang w:val="es-ES"/>
        </w:rPr>
        <w:t xml:space="preserve">Gibbsita </w:t>
      </w:r>
      <w:r w:rsidR="00D55C61">
        <w:rPr>
          <w:rFonts w:ascii="Calibri Light" w:hAnsi="Calibri Light" w:cs="Calibri Light"/>
          <w:sz w:val="24"/>
          <w:szCs w:val="24"/>
          <w:lang w:val="es-ES"/>
        </w:rPr>
        <w:t xml:space="preserve">se forma a bajas cc de sílice. </w:t>
      </w:r>
    </w:p>
    <w:p w:rsidR="00827EC5" w:rsidRDefault="00C46E2E" w:rsidP="0069726C">
      <w:pPr>
        <w:spacing w:line="276" w:lineRule="auto"/>
        <w:rPr>
          <w:rFonts w:ascii="Calibri Light" w:hAnsi="Calibri Light" w:cs="Calibri Light"/>
          <w:sz w:val="24"/>
          <w:szCs w:val="24"/>
          <w:lang w:val="es-ES"/>
        </w:rPr>
      </w:pPr>
      <w:r w:rsidRPr="00C46E2E">
        <w:rPr>
          <w:rFonts w:ascii="Calibri Light" w:hAnsi="Calibri Light" w:cs="Calibri Light"/>
          <w:sz w:val="24"/>
          <w:szCs w:val="24"/>
          <w:u w:val="single"/>
          <w:lang w:val="es-ES"/>
        </w:rPr>
        <w:t xml:space="preserve">Experimento de </w:t>
      </w:r>
      <w:proofErr w:type="spellStart"/>
      <w:r w:rsidRPr="00C46E2E">
        <w:rPr>
          <w:rFonts w:ascii="Calibri Light" w:hAnsi="Calibri Light" w:cs="Calibri Light"/>
          <w:sz w:val="24"/>
          <w:szCs w:val="24"/>
          <w:u w:val="single"/>
          <w:lang w:val="es-ES"/>
        </w:rPr>
        <w:t>Hemley</w:t>
      </w:r>
      <w:proofErr w:type="spellEnd"/>
      <w:r w:rsidRPr="00C46E2E">
        <w:rPr>
          <w:rFonts w:ascii="Calibri Light" w:hAnsi="Calibri Light" w:cs="Calibri Light"/>
          <w:sz w:val="24"/>
          <w:szCs w:val="24"/>
          <w:u w:val="single"/>
          <w:lang w:val="es-ES"/>
        </w:rPr>
        <w:t xml:space="preserve"> y Jones</w:t>
      </w:r>
      <w:r w:rsidR="00827EC5">
        <w:rPr>
          <w:rFonts w:ascii="Calibri Light" w:hAnsi="Calibri Light" w:cs="Calibri Light"/>
          <w:sz w:val="24"/>
          <w:szCs w:val="24"/>
          <w:lang w:val="es-ES"/>
        </w:rPr>
        <w:t>: Condiciones de meteorización de feldespatos y sus productos</w:t>
      </w:r>
    </w:p>
    <w:p w:rsidR="00830C90" w:rsidRDefault="00874ACD"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Se analiza un feldespato variando la </w:t>
      </w:r>
      <w:r w:rsidR="00A02B4C">
        <w:rPr>
          <w:rFonts w:ascii="Calibri Light" w:hAnsi="Calibri Light" w:cs="Calibri Light"/>
          <w:sz w:val="24"/>
          <w:szCs w:val="24"/>
          <w:lang w:val="es-ES"/>
        </w:rPr>
        <w:t>T</w:t>
      </w:r>
      <w:r>
        <w:rPr>
          <w:rFonts w:ascii="Calibri Light" w:hAnsi="Calibri Light" w:cs="Calibri Light"/>
          <w:sz w:val="24"/>
          <w:szCs w:val="24"/>
          <w:lang w:val="es-ES"/>
        </w:rPr>
        <w:t>, P del agua, acidez, cantidad de cationes (</w:t>
      </w:r>
      <w:proofErr w:type="spellStart"/>
      <w:r>
        <w:rPr>
          <w:rFonts w:ascii="Calibri Light" w:hAnsi="Calibri Light" w:cs="Calibri Light"/>
          <w:sz w:val="24"/>
          <w:szCs w:val="24"/>
          <w:lang w:val="es-ES"/>
        </w:rPr>
        <w:t>KCl</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NaCl</w:t>
      </w:r>
      <w:proofErr w:type="spellEnd"/>
      <w:r>
        <w:rPr>
          <w:rFonts w:ascii="Calibri Light" w:hAnsi="Calibri Light" w:cs="Calibri Light"/>
          <w:sz w:val="24"/>
          <w:szCs w:val="24"/>
          <w:lang w:val="es-ES"/>
        </w:rPr>
        <w:t xml:space="preserve">) y se vuelve a analizar </w:t>
      </w:r>
      <w:proofErr w:type="spellStart"/>
      <w:r>
        <w:rPr>
          <w:rFonts w:ascii="Calibri Light" w:hAnsi="Calibri Light" w:cs="Calibri Light"/>
          <w:sz w:val="24"/>
          <w:szCs w:val="24"/>
          <w:lang w:val="es-ES"/>
        </w:rPr>
        <w:t>que</w:t>
      </w:r>
      <w:proofErr w:type="spellEnd"/>
      <w:r>
        <w:rPr>
          <w:rFonts w:ascii="Calibri Light" w:hAnsi="Calibri Light" w:cs="Calibri Light"/>
          <w:sz w:val="24"/>
          <w:szCs w:val="24"/>
          <w:lang w:val="es-ES"/>
        </w:rPr>
        <w:t xml:space="preserve"> productos se obtienen cada T. </w:t>
      </w:r>
      <w:r w:rsidR="00AC4476">
        <w:rPr>
          <w:rFonts w:ascii="Calibri Light" w:hAnsi="Calibri Light" w:cs="Calibri Light"/>
          <w:sz w:val="24"/>
          <w:szCs w:val="24"/>
          <w:lang w:val="es-ES"/>
        </w:rPr>
        <w:br/>
      </w:r>
      <w:r>
        <w:rPr>
          <w:rFonts w:ascii="Calibri Light" w:hAnsi="Calibri Light" w:cs="Calibri Light"/>
          <w:sz w:val="24"/>
          <w:szCs w:val="24"/>
          <w:lang w:val="es-ES"/>
        </w:rPr>
        <w:t>Se tiene feldespato K</w:t>
      </w:r>
      <w:r w:rsidR="00830C90">
        <w:rPr>
          <w:rFonts w:ascii="Calibri Light" w:hAnsi="Calibri Light" w:cs="Calibri Light"/>
          <w:sz w:val="24"/>
          <w:szCs w:val="24"/>
          <w:lang w:val="es-ES"/>
        </w:rPr>
        <w:t xml:space="preserve"> que por reacción podrá dar Muscovita que podría dar caolinita. El </w:t>
      </w:r>
      <w:r w:rsidR="000C45E4">
        <w:rPr>
          <w:rFonts w:ascii="Calibri Light" w:hAnsi="Calibri Light" w:cs="Calibri Light"/>
          <w:sz w:val="24"/>
          <w:szCs w:val="24"/>
          <w:lang w:val="es-ES"/>
        </w:rPr>
        <w:t>límite</w:t>
      </w:r>
      <w:r w:rsidR="00830C90">
        <w:rPr>
          <w:rFonts w:ascii="Calibri Light" w:hAnsi="Calibri Light" w:cs="Calibri Light"/>
          <w:sz w:val="24"/>
          <w:szCs w:val="24"/>
          <w:lang w:val="es-ES"/>
        </w:rPr>
        <w:t xml:space="preserve"> de temperatura divide el medio sedimentario exógeno del medio metamórfico. Pirofilita es un filosilicato </w:t>
      </w:r>
      <w:proofErr w:type="spellStart"/>
      <w:r w:rsidR="00830C90">
        <w:rPr>
          <w:rFonts w:ascii="Calibri Light" w:hAnsi="Calibri Light" w:cs="Calibri Light"/>
          <w:sz w:val="24"/>
          <w:szCs w:val="24"/>
          <w:lang w:val="es-ES"/>
        </w:rPr>
        <w:t>trilaminar</w:t>
      </w:r>
      <w:proofErr w:type="spellEnd"/>
      <w:r w:rsidR="00830C90">
        <w:rPr>
          <w:rFonts w:ascii="Calibri Light" w:hAnsi="Calibri Light" w:cs="Calibri Light"/>
          <w:sz w:val="24"/>
          <w:szCs w:val="24"/>
          <w:lang w:val="es-ES"/>
        </w:rPr>
        <w:t xml:space="preserve"> de Al pero típico de avientes metamórficos. A partir de Ms con descenso de T se podría tener caolinita. Las reacciones que representan esos cambios son:</w:t>
      </w:r>
    </w:p>
    <w:p w:rsidR="00830C90" w:rsidRDefault="00830C90"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Ortosa + 4H+ </w:t>
      </w:r>
      <w:r w:rsidRPr="00830C90">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Muscovita + K + sílice</w:t>
      </w:r>
    </w:p>
    <w:p w:rsidR="00830C90" w:rsidRDefault="00830C90"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Muscovita + 4H+ + 6H2O </w:t>
      </w:r>
      <w:r w:rsidRPr="00830C90">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+ 4K+</w:t>
      </w:r>
    </w:p>
    <w:p w:rsidR="00E9377B" w:rsidRDefault="00AC4476"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Conclusión</w:t>
      </w:r>
      <w:r w:rsidR="00E9377B">
        <w:rPr>
          <w:rFonts w:ascii="Calibri Light" w:hAnsi="Calibri Light" w:cs="Calibri Light"/>
          <w:sz w:val="24"/>
          <w:szCs w:val="24"/>
          <w:lang w:val="es-ES"/>
        </w:rPr>
        <w:t>:</w:t>
      </w:r>
    </w:p>
    <w:p w:rsidR="00E9377B" w:rsidRDefault="00E9377B" w:rsidP="0069726C">
      <w:pPr>
        <w:pStyle w:val="Prrafodelista"/>
        <w:numPr>
          <w:ilvl w:val="0"/>
          <w:numId w:val="16"/>
        </w:numPr>
        <w:spacing w:line="276" w:lineRule="auto"/>
        <w:rPr>
          <w:rFonts w:ascii="Calibri Light" w:hAnsi="Calibri Light" w:cs="Calibri Light"/>
          <w:sz w:val="24"/>
          <w:szCs w:val="24"/>
          <w:lang w:val="es-ES"/>
        </w:rPr>
      </w:pPr>
      <w:r w:rsidRPr="00E9377B">
        <w:rPr>
          <w:rFonts w:ascii="Calibri Light" w:hAnsi="Calibri Light" w:cs="Calibri Light"/>
          <w:sz w:val="24"/>
          <w:szCs w:val="24"/>
          <w:lang w:val="es-ES"/>
        </w:rPr>
        <w:t xml:space="preserve">Los argilominerales se forman a partir </w:t>
      </w:r>
      <w:r w:rsidR="00FD4338">
        <w:rPr>
          <w:rFonts w:ascii="Calibri Light" w:hAnsi="Calibri Light" w:cs="Calibri Light"/>
          <w:sz w:val="24"/>
          <w:szCs w:val="24"/>
          <w:lang w:val="es-ES"/>
        </w:rPr>
        <w:t xml:space="preserve">de minerales </w:t>
      </w:r>
      <w:proofErr w:type="spellStart"/>
      <w:r w:rsidR="00FD4338">
        <w:rPr>
          <w:rFonts w:ascii="Calibri Light" w:hAnsi="Calibri Light" w:cs="Calibri Light"/>
          <w:sz w:val="24"/>
          <w:szCs w:val="24"/>
          <w:lang w:val="es-ES"/>
        </w:rPr>
        <w:t>silicoalumí</w:t>
      </w:r>
      <w:r w:rsidRPr="00E9377B">
        <w:rPr>
          <w:rFonts w:ascii="Calibri Light" w:hAnsi="Calibri Light" w:cs="Calibri Light"/>
          <w:sz w:val="24"/>
          <w:szCs w:val="24"/>
          <w:lang w:val="es-ES"/>
        </w:rPr>
        <w:t>nicos</w:t>
      </w:r>
      <w:proofErr w:type="spellEnd"/>
      <w:r w:rsidRPr="00E9377B">
        <w:rPr>
          <w:rFonts w:ascii="Calibri Light" w:hAnsi="Calibri Light" w:cs="Calibri Light"/>
          <w:sz w:val="24"/>
          <w:szCs w:val="24"/>
          <w:lang w:val="es-ES"/>
        </w:rPr>
        <w:t xml:space="preserve"> por acción del agua a temperatura hasta pocos cientos de  grados. </w:t>
      </w:r>
    </w:p>
    <w:p w:rsidR="00E9377B" w:rsidRDefault="00E9377B" w:rsidP="0069726C">
      <w:pPr>
        <w:pStyle w:val="Prrafodelista"/>
        <w:numPr>
          <w:ilvl w:val="0"/>
          <w:numId w:val="16"/>
        </w:numPr>
        <w:spacing w:line="276" w:lineRule="auto"/>
        <w:rPr>
          <w:rFonts w:ascii="Calibri Light" w:hAnsi="Calibri Light" w:cs="Calibri Light"/>
          <w:sz w:val="24"/>
          <w:szCs w:val="24"/>
          <w:lang w:val="es-ES"/>
        </w:rPr>
      </w:pPr>
      <w:r w:rsidRPr="00E9377B">
        <w:rPr>
          <w:rFonts w:ascii="Calibri Light" w:hAnsi="Calibri Light" w:cs="Calibri Light"/>
          <w:sz w:val="24"/>
          <w:szCs w:val="24"/>
          <w:lang w:val="es-ES"/>
        </w:rPr>
        <w:t xml:space="preserve">La </w:t>
      </w:r>
      <w:r w:rsidR="00FD4338" w:rsidRPr="00E9377B">
        <w:rPr>
          <w:rFonts w:ascii="Calibri Light" w:hAnsi="Calibri Light" w:cs="Calibri Light"/>
          <w:sz w:val="24"/>
          <w:szCs w:val="24"/>
          <w:lang w:val="es-ES"/>
        </w:rPr>
        <w:t>caolinita</w:t>
      </w:r>
      <w:r w:rsidRPr="00E9377B">
        <w:rPr>
          <w:rFonts w:ascii="Calibri Light" w:hAnsi="Calibri Light" w:cs="Calibri Light"/>
          <w:sz w:val="24"/>
          <w:szCs w:val="24"/>
          <w:lang w:val="es-ES"/>
        </w:rPr>
        <w:t xml:space="preserve"> se forma en medios ácidos y es el principal argilomineral de suelos húmedos con abundante vegetación. </w:t>
      </w:r>
    </w:p>
    <w:p w:rsidR="00E9377B" w:rsidRDefault="00E9377B" w:rsidP="0069726C">
      <w:pPr>
        <w:pStyle w:val="Prrafodelista"/>
        <w:numPr>
          <w:ilvl w:val="0"/>
          <w:numId w:val="16"/>
        </w:numPr>
        <w:spacing w:line="276" w:lineRule="auto"/>
        <w:rPr>
          <w:rFonts w:ascii="Calibri Light" w:hAnsi="Calibri Light" w:cs="Calibri Light"/>
          <w:sz w:val="24"/>
          <w:szCs w:val="24"/>
          <w:lang w:val="es-ES"/>
        </w:rPr>
      </w:pPr>
      <w:r w:rsidRPr="00E9377B">
        <w:rPr>
          <w:rFonts w:ascii="Calibri Light" w:hAnsi="Calibri Light" w:cs="Calibri Light"/>
          <w:sz w:val="24"/>
          <w:szCs w:val="24"/>
          <w:lang w:val="es-ES"/>
        </w:rPr>
        <w:t xml:space="preserve">La formación de Montmorillonita se ve favorecida en medios básicos de suelos húmedos, alcalinos donde los cationes son menos removidos. </w:t>
      </w:r>
    </w:p>
    <w:p w:rsidR="00614735" w:rsidRPr="00AC4476" w:rsidRDefault="00AC4476" w:rsidP="0069726C">
      <w:pPr>
        <w:pStyle w:val="Prrafodelista"/>
        <w:numPr>
          <w:ilvl w:val="0"/>
          <w:numId w:val="16"/>
        </w:numPr>
        <w:spacing w:line="276" w:lineRule="auto"/>
        <w:rPr>
          <w:rFonts w:ascii="Calibri Light" w:hAnsi="Calibri Light" w:cs="Calibri Light"/>
          <w:sz w:val="24"/>
          <w:szCs w:val="24"/>
          <w:u w:val="single"/>
          <w:lang w:val="es-ES"/>
        </w:rPr>
      </w:pPr>
      <w:r w:rsidRPr="00AC4476">
        <w:rPr>
          <w:rFonts w:ascii="Calibri Light" w:hAnsi="Calibri Light" w:cs="Calibri Light"/>
          <w:sz w:val="24"/>
          <w:szCs w:val="24"/>
          <w:lang w:val="es-ES"/>
        </w:rPr>
        <w:t xml:space="preserve">La presencia de K+ favorece la formación de Illita que es abundante en suelos alcalinos en regiones desérticas y en suelos formados de RI ricos en K. </w:t>
      </w:r>
    </w:p>
    <w:p w:rsidR="00C46E2E" w:rsidRDefault="005463D2" w:rsidP="0069726C">
      <w:pPr>
        <w:spacing w:line="276" w:lineRule="auto"/>
        <w:rPr>
          <w:rFonts w:ascii="Calibri Light" w:hAnsi="Calibri Light" w:cs="Calibri Light"/>
          <w:sz w:val="24"/>
          <w:szCs w:val="24"/>
          <w:u w:val="single"/>
          <w:lang w:val="es-ES"/>
        </w:rPr>
      </w:pPr>
      <w:r w:rsidRPr="00C46E2E">
        <w:rPr>
          <w:rFonts w:ascii="Calibri Light" w:hAnsi="Calibri Light" w:cs="Calibri Light"/>
          <w:sz w:val="24"/>
          <w:szCs w:val="24"/>
          <w:u w:val="single"/>
          <w:lang w:val="es-ES"/>
        </w:rPr>
        <w:t>Meteorización</w:t>
      </w:r>
      <w:r w:rsidR="00C46E2E" w:rsidRPr="00C46E2E">
        <w:rPr>
          <w:rFonts w:ascii="Calibri Light" w:hAnsi="Calibri Light" w:cs="Calibri Light"/>
          <w:sz w:val="24"/>
          <w:szCs w:val="24"/>
          <w:u w:val="single"/>
          <w:lang w:val="es-ES"/>
        </w:rPr>
        <w:t xml:space="preserve"> de granitoides</w:t>
      </w:r>
    </w:p>
    <w:p w:rsidR="0051293A" w:rsidRPr="002C50CB" w:rsidRDefault="0051293A" w:rsidP="0069726C">
      <w:pPr>
        <w:spacing w:line="276" w:lineRule="auto"/>
        <w:rPr>
          <w:rFonts w:ascii="Calibri Light" w:hAnsi="Calibri Light" w:cs="Calibri Light"/>
          <w:sz w:val="24"/>
          <w:szCs w:val="24"/>
          <w:lang w:val="es-ES"/>
        </w:rPr>
      </w:pPr>
      <w:proofErr w:type="spellStart"/>
      <w:r>
        <w:rPr>
          <w:rFonts w:ascii="Calibri Light" w:hAnsi="Calibri Light" w:cs="Calibri Light"/>
          <w:sz w:val="24"/>
          <w:szCs w:val="24"/>
          <w:lang w:val="es-ES"/>
        </w:rPr>
        <w:t>Qz</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resistato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Qz</w:t>
      </w:r>
      <w:proofErr w:type="spellEnd"/>
      <w:r w:rsidR="0077208D">
        <w:rPr>
          <w:rFonts w:ascii="Calibri Light" w:hAnsi="Calibri Light" w:cs="Calibri Light"/>
          <w:sz w:val="24"/>
          <w:szCs w:val="24"/>
          <w:lang w:val="es-ES"/>
        </w:rPr>
        <w:br/>
      </w:r>
      <w:r>
        <w:rPr>
          <w:rFonts w:ascii="Calibri Light" w:hAnsi="Calibri Light" w:cs="Calibri Light"/>
          <w:sz w:val="24"/>
          <w:szCs w:val="24"/>
          <w:lang w:val="es-ES"/>
        </w:rPr>
        <w:t>Ms (</w:t>
      </w:r>
      <w:proofErr w:type="spellStart"/>
      <w:r>
        <w:rPr>
          <w:rFonts w:ascii="Calibri Light" w:hAnsi="Calibri Light" w:cs="Calibri Light"/>
          <w:sz w:val="24"/>
          <w:szCs w:val="24"/>
          <w:lang w:val="es-ES"/>
        </w:rPr>
        <w:t>resistato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Ms</w:t>
      </w:r>
      <w:r w:rsidR="0077208D">
        <w:rPr>
          <w:rFonts w:ascii="Calibri Light" w:hAnsi="Calibri Light" w:cs="Calibri Light"/>
          <w:sz w:val="24"/>
          <w:szCs w:val="24"/>
          <w:lang w:val="es-ES"/>
        </w:rPr>
        <w:br/>
      </w:r>
      <w:proofErr w:type="spellStart"/>
      <w:r>
        <w:rPr>
          <w:rFonts w:ascii="Calibri Light" w:hAnsi="Calibri Light" w:cs="Calibri Light"/>
          <w:sz w:val="24"/>
          <w:szCs w:val="24"/>
          <w:lang w:val="es-ES"/>
        </w:rPr>
        <w:t>Fk</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hidrolisato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Bauxita o </w:t>
      </w:r>
      <w:proofErr w:type="spellStart"/>
      <w:r>
        <w:rPr>
          <w:rFonts w:ascii="Calibri Light" w:hAnsi="Calibri Light" w:cs="Calibri Light"/>
          <w:sz w:val="24"/>
          <w:szCs w:val="24"/>
          <w:lang w:val="es-ES"/>
        </w:rPr>
        <w:t>Montmorillonita</w:t>
      </w:r>
      <w:proofErr w:type="spellEnd"/>
      <w:r w:rsidR="0077208D">
        <w:rPr>
          <w:rFonts w:ascii="Calibri Light" w:hAnsi="Calibri Light" w:cs="Calibri Light"/>
          <w:sz w:val="24"/>
          <w:szCs w:val="24"/>
          <w:lang w:val="es-ES"/>
        </w:rPr>
        <w:br/>
      </w:r>
      <w:r>
        <w:rPr>
          <w:rFonts w:ascii="Calibri Light" w:hAnsi="Calibri Light" w:cs="Calibri Light"/>
          <w:sz w:val="24"/>
          <w:szCs w:val="24"/>
          <w:lang w:val="es-ES"/>
        </w:rPr>
        <w:t>Ab (</w:t>
      </w:r>
      <w:proofErr w:type="spellStart"/>
      <w:r>
        <w:rPr>
          <w:rFonts w:ascii="Calibri Light" w:hAnsi="Calibri Light" w:cs="Calibri Light"/>
          <w:sz w:val="24"/>
          <w:szCs w:val="24"/>
          <w:lang w:val="es-ES"/>
        </w:rPr>
        <w:t>hidrolisato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Bauxita o </w:t>
      </w:r>
      <w:proofErr w:type="spellStart"/>
      <w:r>
        <w:rPr>
          <w:rFonts w:ascii="Calibri Light" w:hAnsi="Calibri Light" w:cs="Calibri Light"/>
          <w:sz w:val="24"/>
          <w:szCs w:val="24"/>
          <w:lang w:val="es-ES"/>
        </w:rPr>
        <w:t>Montmorillonita</w:t>
      </w:r>
      <w:proofErr w:type="spellEnd"/>
      <w:r w:rsidR="0077208D">
        <w:rPr>
          <w:rFonts w:ascii="Calibri Light" w:hAnsi="Calibri Light" w:cs="Calibri Light"/>
          <w:sz w:val="24"/>
          <w:szCs w:val="24"/>
          <w:lang w:val="es-ES"/>
        </w:rPr>
        <w:br/>
      </w:r>
      <w:proofErr w:type="spellStart"/>
      <w:r>
        <w:rPr>
          <w:rFonts w:ascii="Calibri Light" w:hAnsi="Calibri Light" w:cs="Calibri Light"/>
          <w:sz w:val="24"/>
          <w:szCs w:val="24"/>
          <w:lang w:val="es-ES"/>
        </w:rPr>
        <w:t>An</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hidrolisato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Bauxita o </w:t>
      </w:r>
      <w:proofErr w:type="spellStart"/>
      <w:r>
        <w:rPr>
          <w:rFonts w:ascii="Calibri Light" w:hAnsi="Calibri Light" w:cs="Calibri Light"/>
          <w:sz w:val="24"/>
          <w:szCs w:val="24"/>
          <w:lang w:val="es-ES"/>
        </w:rPr>
        <w:t>Montmorillonita</w:t>
      </w:r>
      <w:proofErr w:type="spellEnd"/>
      <w:r w:rsidR="0077208D">
        <w:rPr>
          <w:rFonts w:ascii="Calibri Light" w:hAnsi="Calibri Light" w:cs="Calibri Light"/>
          <w:sz w:val="24"/>
          <w:szCs w:val="24"/>
          <w:lang w:val="es-ES"/>
        </w:rPr>
        <w:br/>
      </w:r>
      <w:proofErr w:type="spellStart"/>
      <w:r>
        <w:rPr>
          <w:rFonts w:ascii="Calibri Light" w:hAnsi="Calibri Light" w:cs="Calibri Light"/>
          <w:sz w:val="24"/>
          <w:szCs w:val="24"/>
          <w:lang w:val="es-ES"/>
        </w:rPr>
        <w:lastRenderedPageBreak/>
        <w:t>Bt</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hidrolisato</w:t>
      </w:r>
      <w:proofErr w:type="spellEnd"/>
      <w:r>
        <w:rPr>
          <w:rFonts w:ascii="Calibri Light" w:hAnsi="Calibri Light" w:cs="Calibri Light"/>
          <w:sz w:val="24"/>
          <w:szCs w:val="24"/>
          <w:lang w:val="es-ES"/>
        </w:rPr>
        <w:t>)</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Caolinita o </w:t>
      </w:r>
      <w:proofErr w:type="spellStart"/>
      <w:r>
        <w:rPr>
          <w:rFonts w:ascii="Calibri Light" w:hAnsi="Calibri Light" w:cs="Calibri Light"/>
          <w:sz w:val="24"/>
          <w:szCs w:val="24"/>
          <w:lang w:val="es-ES"/>
        </w:rPr>
        <w:t>Illita</w:t>
      </w:r>
      <w:proofErr w:type="spellEnd"/>
      <w:r w:rsidR="0077208D">
        <w:rPr>
          <w:rFonts w:ascii="Calibri Light" w:hAnsi="Calibri Light" w:cs="Calibri Light"/>
          <w:sz w:val="24"/>
          <w:szCs w:val="24"/>
          <w:lang w:val="es-ES"/>
        </w:rPr>
        <w:br/>
      </w:r>
      <w:proofErr w:type="spellStart"/>
      <w:r>
        <w:rPr>
          <w:rFonts w:ascii="Calibri Light" w:hAnsi="Calibri Light" w:cs="Calibri Light"/>
          <w:sz w:val="24"/>
          <w:szCs w:val="24"/>
          <w:lang w:val="es-ES"/>
        </w:rPr>
        <w:t>Horn</w:t>
      </w:r>
      <w:proofErr w:type="spellEnd"/>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hidrolisato</w:t>
      </w:r>
      <w:proofErr w:type="spellEnd"/>
      <w:r>
        <w:rPr>
          <w:rFonts w:ascii="Calibri Light" w:hAnsi="Calibri Light" w:cs="Calibri Light"/>
          <w:sz w:val="24"/>
          <w:szCs w:val="24"/>
          <w:lang w:val="es-ES"/>
        </w:rPr>
        <w:t xml:space="preserve">) </w:t>
      </w:r>
      <w:r w:rsidRPr="0051293A">
        <w:rPr>
          <w:rFonts w:ascii="Calibri Light" w:hAnsi="Calibri Light" w:cs="Calibri Light"/>
          <w:sz w:val="24"/>
          <w:szCs w:val="24"/>
          <w:lang w:val="es-ES"/>
        </w:rPr>
        <w:sym w:font="Wingdings" w:char="F0E8"/>
      </w:r>
      <w:r>
        <w:rPr>
          <w:rFonts w:ascii="Calibri Light" w:hAnsi="Calibri Light" w:cs="Calibri Light"/>
          <w:sz w:val="24"/>
          <w:szCs w:val="24"/>
          <w:lang w:val="es-ES"/>
        </w:rPr>
        <w:t xml:space="preserve"> </w:t>
      </w:r>
      <w:proofErr w:type="spellStart"/>
      <w:r>
        <w:rPr>
          <w:rFonts w:ascii="Calibri Light" w:hAnsi="Calibri Light" w:cs="Calibri Light"/>
          <w:sz w:val="24"/>
          <w:szCs w:val="24"/>
          <w:lang w:val="es-ES"/>
        </w:rPr>
        <w:t>Illita</w:t>
      </w:r>
      <w:proofErr w:type="spellEnd"/>
    </w:p>
    <w:p w:rsidR="000C45E4" w:rsidRDefault="000C45E4" w:rsidP="0069726C">
      <w:pPr>
        <w:spacing w:line="276" w:lineRule="auto"/>
        <w:rPr>
          <w:rFonts w:ascii="Calibri Light" w:hAnsi="Calibri Light" w:cs="Calibri Light"/>
          <w:sz w:val="24"/>
          <w:szCs w:val="24"/>
          <w:u w:val="single"/>
          <w:lang w:val="es-ES"/>
        </w:rPr>
      </w:pPr>
    </w:p>
    <w:p w:rsidR="00C46E2E" w:rsidRDefault="005463D2" w:rsidP="0069726C">
      <w:pPr>
        <w:spacing w:line="276" w:lineRule="auto"/>
        <w:rPr>
          <w:rFonts w:ascii="Calibri Light" w:hAnsi="Calibri Light" w:cs="Calibri Light"/>
          <w:sz w:val="24"/>
          <w:szCs w:val="24"/>
          <w:u w:val="single"/>
          <w:lang w:val="es-ES"/>
        </w:rPr>
      </w:pPr>
      <w:r w:rsidRPr="00C46E2E">
        <w:rPr>
          <w:rFonts w:ascii="Calibri Light" w:hAnsi="Calibri Light" w:cs="Calibri Light"/>
          <w:sz w:val="24"/>
          <w:szCs w:val="24"/>
          <w:u w:val="single"/>
          <w:lang w:val="es-ES"/>
        </w:rPr>
        <w:t>Meteorización</w:t>
      </w:r>
      <w:r w:rsidR="00C46E2E" w:rsidRPr="00C46E2E">
        <w:rPr>
          <w:rFonts w:ascii="Calibri Light" w:hAnsi="Calibri Light" w:cs="Calibri Light"/>
          <w:sz w:val="24"/>
          <w:szCs w:val="24"/>
          <w:u w:val="single"/>
          <w:lang w:val="es-ES"/>
        </w:rPr>
        <w:t xml:space="preserve"> de basaltos</w:t>
      </w:r>
    </w:p>
    <w:p w:rsidR="00995331" w:rsidRDefault="003C2809"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Un basalto es una RV básica cuyos minerales se forman alrededor de los 300°. Es inestable en condiciones supergénicas. Es un material de grano más fino que va a influir en la meteorización. Contiene vidrio que se altera fácilmente. El contenido total de óxidos de Fe es del 12%. </w:t>
      </w:r>
    </w:p>
    <w:p w:rsidR="00E340F0" w:rsidRDefault="00E340F0"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En zonas de lluvias, el Fe es lixiviado y se mantiene en solución como Fe+2 por el pH ácido. Si la pendiente es abrupta, se lava junto con sílice hidratada mas Al conforma un residuo explotable económicamente. SI la pendiente es suave, el Fe se asocia a minerales de Al si el pH lo permite. </w:t>
      </w:r>
    </w:p>
    <w:p w:rsidR="002A7CA8" w:rsidRDefault="002A7CA8"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Durante la sequia, al no haber tanta MO, pH y Eh aumentan, y el Fe+2 se oxida a Fe+3, formándose depósitos de lateritas de Fe y Al si hay retención de sílice hidratada por parte de la MO que es un coloide retentor. </w:t>
      </w:r>
    </w:p>
    <w:p w:rsidR="002A7CA8" w:rsidRDefault="002A7CA8" w:rsidP="0069726C">
      <w:pPr>
        <w:spacing w:line="276" w:lineRule="auto"/>
        <w:rPr>
          <w:rFonts w:ascii="Calibri Light" w:hAnsi="Calibri Light" w:cs="Calibri Light"/>
          <w:sz w:val="24"/>
          <w:szCs w:val="24"/>
          <w:lang w:val="es-ES"/>
        </w:rPr>
      </w:pPr>
      <w:r>
        <w:rPr>
          <w:rFonts w:ascii="Calibri Light" w:hAnsi="Calibri Light" w:cs="Calibri Light"/>
          <w:sz w:val="24"/>
          <w:szCs w:val="24"/>
          <w:lang w:val="es-ES"/>
        </w:rPr>
        <w:t>Pendientes bajas: Montmorillonita</w:t>
      </w:r>
      <w:r>
        <w:rPr>
          <w:rFonts w:ascii="Calibri Light" w:hAnsi="Calibri Light" w:cs="Calibri Light"/>
          <w:sz w:val="24"/>
          <w:szCs w:val="24"/>
          <w:lang w:val="es-ES"/>
        </w:rPr>
        <w:br/>
        <w:t>Pendiente mas fuerte: Caolinita</w:t>
      </w:r>
      <w:r>
        <w:rPr>
          <w:rFonts w:ascii="Calibri Light" w:hAnsi="Calibri Light" w:cs="Calibri Light"/>
          <w:sz w:val="24"/>
          <w:szCs w:val="24"/>
          <w:lang w:val="es-ES"/>
        </w:rPr>
        <w:br/>
        <w:t>Como extremo de meteorización: Bauxitas</w:t>
      </w:r>
    </w:p>
    <w:p w:rsidR="001E6B84" w:rsidRPr="001E6B84" w:rsidRDefault="001E6B84" w:rsidP="0069726C">
      <w:pPr>
        <w:spacing w:line="276" w:lineRule="auto"/>
        <w:rPr>
          <w:rFonts w:ascii="Calibri Light" w:hAnsi="Calibri Light" w:cs="Calibri Light"/>
          <w:sz w:val="24"/>
          <w:szCs w:val="24"/>
          <w:u w:val="single"/>
          <w:lang w:val="es-ES"/>
        </w:rPr>
      </w:pPr>
      <w:r w:rsidRPr="001E6B84">
        <w:rPr>
          <w:rFonts w:ascii="Calibri Light" w:hAnsi="Calibri Light" w:cs="Calibri Light"/>
          <w:sz w:val="24"/>
          <w:szCs w:val="24"/>
          <w:u w:val="single"/>
          <w:lang w:val="es-ES"/>
        </w:rPr>
        <w:t>Diagrama Eh vs pH para el Fe y Al</w:t>
      </w:r>
    </w:p>
    <w:p w:rsidR="001E6B84" w:rsidRDefault="001E6B84" w:rsidP="001E6B84">
      <w:pPr>
        <w:spacing w:line="276" w:lineRule="auto"/>
        <w:jc w:val="center"/>
        <w:rPr>
          <w:rFonts w:ascii="Calibri Light" w:hAnsi="Calibri Light" w:cs="Calibri Light"/>
          <w:sz w:val="24"/>
          <w:szCs w:val="24"/>
          <w:lang w:val="es-ES"/>
        </w:rPr>
      </w:pPr>
      <w:r>
        <w:rPr>
          <w:rFonts w:ascii="Calibri Light" w:hAnsi="Calibri Light" w:cs="Calibri Light"/>
          <w:noProof/>
          <w:sz w:val="24"/>
          <w:szCs w:val="24"/>
          <w:lang w:val="es-AR" w:eastAsia="es-AR"/>
        </w:rPr>
        <w:drawing>
          <wp:inline distT="0" distB="0" distL="0" distR="0">
            <wp:extent cx="4305300" cy="21431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10000"/>
                    </a:blip>
                    <a:srcRect l="14306" r="22917" b="44398"/>
                    <a:stretch>
                      <a:fillRect/>
                    </a:stretch>
                  </pic:blipFill>
                  <pic:spPr bwMode="auto">
                    <a:xfrm>
                      <a:off x="0" y="0"/>
                      <a:ext cx="4305300" cy="2143125"/>
                    </a:xfrm>
                    <a:prstGeom prst="rect">
                      <a:avLst/>
                    </a:prstGeom>
                    <a:noFill/>
                    <a:ln w="9525">
                      <a:noFill/>
                      <a:miter lim="800000"/>
                      <a:headEnd/>
                      <a:tailEnd/>
                    </a:ln>
                  </pic:spPr>
                </pic:pic>
              </a:graphicData>
            </a:graphic>
          </wp:inline>
        </w:drawing>
      </w:r>
    </w:p>
    <w:p w:rsidR="0092184E" w:rsidRDefault="0092184E" w:rsidP="001E6B84">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Estabilidad del </w:t>
      </w:r>
      <w:proofErr w:type="gramStart"/>
      <w:r>
        <w:rPr>
          <w:rFonts w:ascii="Calibri Light" w:hAnsi="Calibri Light" w:cs="Calibri Light"/>
          <w:sz w:val="24"/>
          <w:szCs w:val="24"/>
          <w:lang w:val="es-ES"/>
        </w:rPr>
        <w:t>Al(</w:t>
      </w:r>
      <w:proofErr w:type="gramEnd"/>
      <w:r>
        <w:rPr>
          <w:rFonts w:ascii="Calibri Light" w:hAnsi="Calibri Light" w:cs="Calibri Light"/>
          <w:sz w:val="24"/>
          <w:szCs w:val="24"/>
          <w:lang w:val="es-ES"/>
        </w:rPr>
        <w:t>OH)3 (independiente del Eh) entre pH 5,8 – 8,4.</w:t>
      </w:r>
      <w:r>
        <w:rPr>
          <w:rFonts w:ascii="Calibri Light" w:hAnsi="Calibri Light" w:cs="Calibri Light"/>
          <w:sz w:val="24"/>
          <w:szCs w:val="24"/>
          <w:lang w:val="es-ES"/>
        </w:rPr>
        <w:br/>
        <w:t xml:space="preserve">Estabilidad del </w:t>
      </w:r>
      <w:proofErr w:type="gramStart"/>
      <w:r>
        <w:rPr>
          <w:rFonts w:ascii="Calibri Light" w:hAnsi="Calibri Light" w:cs="Calibri Light"/>
          <w:sz w:val="24"/>
          <w:szCs w:val="24"/>
          <w:lang w:val="es-ES"/>
        </w:rPr>
        <w:t>Fe(</w:t>
      </w:r>
      <w:proofErr w:type="gramEnd"/>
      <w:r>
        <w:rPr>
          <w:rFonts w:ascii="Calibri Light" w:hAnsi="Calibri Light" w:cs="Calibri Light"/>
          <w:sz w:val="24"/>
          <w:szCs w:val="24"/>
          <w:lang w:val="es-ES"/>
        </w:rPr>
        <w:t xml:space="preserve">OH)3 a partir de pH 4,3 hasta 8,7 para a Goethita. </w:t>
      </w:r>
    </w:p>
    <w:p w:rsidR="0092184E" w:rsidRDefault="0092184E" w:rsidP="001E6B84">
      <w:p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Conclusiones: </w:t>
      </w:r>
    </w:p>
    <w:p w:rsidR="0092184E" w:rsidRDefault="0092184E" w:rsidP="0092184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 pH 5,8 – 8,4 si el medio es oxidante, solo existe </w:t>
      </w:r>
      <w:proofErr w:type="gramStart"/>
      <w:r>
        <w:rPr>
          <w:rFonts w:ascii="Calibri Light" w:hAnsi="Calibri Light" w:cs="Calibri Light"/>
          <w:sz w:val="24"/>
          <w:szCs w:val="24"/>
          <w:lang w:val="es-ES"/>
        </w:rPr>
        <w:t>Fe(</w:t>
      </w:r>
      <w:proofErr w:type="gramEnd"/>
      <w:r>
        <w:rPr>
          <w:rFonts w:ascii="Calibri Light" w:hAnsi="Calibri Light" w:cs="Calibri Light"/>
          <w:sz w:val="24"/>
          <w:szCs w:val="24"/>
          <w:lang w:val="es-ES"/>
        </w:rPr>
        <w:t xml:space="preserve">OH)3, por lo tanto habrá lateritas de Fe. </w:t>
      </w:r>
    </w:p>
    <w:p w:rsidR="0092184E" w:rsidRDefault="0092184E" w:rsidP="0092184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A pH &gt; 7,8 si el medio es reductor habrá Fe(OH)2</w:t>
      </w:r>
    </w:p>
    <w:p w:rsidR="0092184E" w:rsidRPr="0092184E" w:rsidRDefault="0092184E" w:rsidP="0092184E">
      <w:pPr>
        <w:pStyle w:val="Prrafodelista"/>
        <w:numPr>
          <w:ilvl w:val="0"/>
          <w:numId w:val="16"/>
        </w:numPr>
        <w:spacing w:line="276" w:lineRule="auto"/>
        <w:rPr>
          <w:rFonts w:ascii="Calibri Light" w:hAnsi="Calibri Light" w:cs="Calibri Light"/>
          <w:sz w:val="24"/>
          <w:szCs w:val="24"/>
          <w:lang w:val="es-ES"/>
        </w:rPr>
      </w:pPr>
      <w:r>
        <w:rPr>
          <w:rFonts w:ascii="Calibri Light" w:hAnsi="Calibri Light" w:cs="Calibri Light"/>
          <w:sz w:val="24"/>
          <w:szCs w:val="24"/>
          <w:lang w:val="es-ES"/>
        </w:rPr>
        <w:t xml:space="preserve">A pH 5,8-8,4 coexisten </w:t>
      </w:r>
      <w:proofErr w:type="gramStart"/>
      <w:r>
        <w:rPr>
          <w:rFonts w:ascii="Calibri Light" w:hAnsi="Calibri Light" w:cs="Calibri Light"/>
          <w:sz w:val="24"/>
          <w:szCs w:val="24"/>
          <w:lang w:val="es-ES"/>
        </w:rPr>
        <w:t>Fe(</w:t>
      </w:r>
      <w:proofErr w:type="gramEnd"/>
      <w:r>
        <w:rPr>
          <w:rFonts w:ascii="Calibri Light" w:hAnsi="Calibri Light" w:cs="Calibri Light"/>
          <w:sz w:val="24"/>
          <w:szCs w:val="24"/>
          <w:lang w:val="es-ES"/>
        </w:rPr>
        <w:t xml:space="preserve">OH)3 y Al(OH)3 y habrá lateritas de hierro y bauxitas. </w:t>
      </w:r>
    </w:p>
    <w:p w:rsidR="00C46E2E" w:rsidRDefault="00C46E2E" w:rsidP="0069726C">
      <w:pPr>
        <w:spacing w:line="276" w:lineRule="auto"/>
        <w:rPr>
          <w:rFonts w:ascii="Calibri Light" w:hAnsi="Calibri Light" w:cs="Calibri Light"/>
          <w:sz w:val="24"/>
          <w:szCs w:val="24"/>
          <w:u w:val="single"/>
          <w:lang w:val="es-ES"/>
        </w:rPr>
      </w:pPr>
      <w:r w:rsidRPr="00C46E2E">
        <w:rPr>
          <w:rFonts w:ascii="Calibri Light" w:hAnsi="Calibri Light" w:cs="Calibri Light"/>
          <w:sz w:val="24"/>
          <w:szCs w:val="24"/>
          <w:u w:val="single"/>
          <w:lang w:val="es-ES"/>
        </w:rPr>
        <w:t>Productos de procesos de meteorización química</w:t>
      </w:r>
    </w:p>
    <w:p w:rsidR="00F65084" w:rsidRDefault="008A058C" w:rsidP="00744276">
      <w:pPr>
        <w:spacing w:line="276" w:lineRule="auto"/>
        <w:rPr>
          <w:rFonts w:ascii="Calibri Light" w:hAnsi="Calibri Light" w:cs="Calibri Light"/>
          <w:sz w:val="24"/>
          <w:szCs w:val="24"/>
          <w:lang w:val="es-ES"/>
        </w:rPr>
      </w:pPr>
      <w:r>
        <w:rPr>
          <w:rFonts w:ascii="Calibri Light" w:hAnsi="Calibri Light" w:cs="Calibri Light"/>
          <w:sz w:val="24"/>
          <w:szCs w:val="24"/>
          <w:lang w:val="es-ES"/>
        </w:rPr>
        <w:lastRenderedPageBreak/>
        <w:t xml:space="preserve">Constituyentes solubles removidos de la zona de meteorización: </w:t>
      </w:r>
      <w:proofErr w:type="spellStart"/>
      <w:r>
        <w:rPr>
          <w:rFonts w:ascii="Calibri Light" w:hAnsi="Calibri Light" w:cs="Calibri Light"/>
          <w:sz w:val="24"/>
          <w:szCs w:val="24"/>
          <w:lang w:val="es-ES"/>
        </w:rPr>
        <w:t>Na</w:t>
      </w:r>
      <w:proofErr w:type="spellEnd"/>
      <w:r>
        <w:rPr>
          <w:rFonts w:ascii="Calibri Light" w:hAnsi="Calibri Light" w:cs="Calibri Light"/>
          <w:sz w:val="24"/>
          <w:szCs w:val="24"/>
          <w:lang w:val="es-ES"/>
        </w:rPr>
        <w:t>+, K+, Ca+2, Mg+2, H4SiO4, HCO3-, SO4=, Cl-</w:t>
      </w:r>
      <w:r w:rsidR="00977B06">
        <w:rPr>
          <w:rFonts w:ascii="Calibri Light" w:hAnsi="Calibri Light" w:cs="Calibri Light"/>
          <w:sz w:val="24"/>
          <w:szCs w:val="24"/>
          <w:lang w:val="es-ES"/>
        </w:rPr>
        <w:br/>
      </w:r>
      <w:r>
        <w:rPr>
          <w:rFonts w:ascii="Calibri Light" w:hAnsi="Calibri Light" w:cs="Calibri Light"/>
          <w:sz w:val="24"/>
          <w:szCs w:val="24"/>
          <w:lang w:val="es-ES"/>
        </w:rPr>
        <w:t xml:space="preserve">Minerales </w:t>
      </w:r>
      <w:r w:rsidR="00E24F66">
        <w:rPr>
          <w:rFonts w:ascii="Calibri Light" w:hAnsi="Calibri Light" w:cs="Calibri Light"/>
          <w:sz w:val="24"/>
          <w:szCs w:val="24"/>
          <w:lang w:val="es-ES"/>
        </w:rPr>
        <w:t>1°</w:t>
      </w:r>
      <w:r>
        <w:rPr>
          <w:rFonts w:ascii="Calibri Light" w:hAnsi="Calibri Light" w:cs="Calibri Light"/>
          <w:sz w:val="24"/>
          <w:szCs w:val="24"/>
          <w:lang w:val="es-ES"/>
        </w:rPr>
        <w:t xml:space="preserve"> (resistatos) no afectados por la </w:t>
      </w:r>
      <w:r w:rsidR="004D5EF2">
        <w:rPr>
          <w:rFonts w:ascii="Calibri Light" w:hAnsi="Calibri Light" w:cs="Calibri Light"/>
          <w:sz w:val="24"/>
          <w:szCs w:val="24"/>
          <w:lang w:val="es-ES"/>
        </w:rPr>
        <w:t>meteorización: Cuarzo, Circón, Magnetita, Ilmenita, Rutilo, Turmalina, Monacita</w:t>
      </w:r>
      <w:r w:rsidR="00977B06">
        <w:rPr>
          <w:rFonts w:ascii="Calibri Light" w:hAnsi="Calibri Light" w:cs="Calibri Light"/>
          <w:sz w:val="24"/>
          <w:szCs w:val="24"/>
          <w:lang w:val="es-ES"/>
        </w:rPr>
        <w:br/>
      </w:r>
      <w:r w:rsidR="004D5EF2">
        <w:rPr>
          <w:rFonts w:ascii="Calibri Light" w:hAnsi="Calibri Light" w:cs="Calibri Light"/>
          <w:sz w:val="24"/>
          <w:szCs w:val="24"/>
          <w:lang w:val="es-ES"/>
        </w:rPr>
        <w:t>Minerales autígenos</w:t>
      </w:r>
      <w:r w:rsidR="005E5778">
        <w:rPr>
          <w:rFonts w:ascii="Calibri Light" w:hAnsi="Calibri Light" w:cs="Calibri Light"/>
          <w:sz w:val="24"/>
          <w:szCs w:val="24"/>
          <w:lang w:val="es-ES"/>
        </w:rPr>
        <w:t xml:space="preserve"> (se forman en el exógeno)</w:t>
      </w:r>
      <w:r w:rsidR="004D5EF2">
        <w:rPr>
          <w:rFonts w:ascii="Calibri Light" w:hAnsi="Calibri Light" w:cs="Calibri Light"/>
          <w:sz w:val="24"/>
          <w:szCs w:val="24"/>
          <w:lang w:val="es-ES"/>
        </w:rPr>
        <w:t>: Ar</w:t>
      </w:r>
      <w:r w:rsidR="001A675A">
        <w:rPr>
          <w:rFonts w:ascii="Calibri Light" w:hAnsi="Calibri Light" w:cs="Calibri Light"/>
          <w:sz w:val="24"/>
          <w:szCs w:val="24"/>
          <w:lang w:val="es-ES"/>
        </w:rPr>
        <w:t>gilominerales</w:t>
      </w:r>
      <w:r w:rsidR="004D5EF2">
        <w:rPr>
          <w:rFonts w:ascii="Calibri Light" w:hAnsi="Calibri Light" w:cs="Calibri Light"/>
          <w:sz w:val="24"/>
          <w:szCs w:val="24"/>
          <w:lang w:val="es-ES"/>
        </w:rPr>
        <w:t>, lateritas, sílice amorfa, pirolusita</w:t>
      </w:r>
      <w:r w:rsidR="00977B06">
        <w:rPr>
          <w:rFonts w:ascii="Calibri Light" w:hAnsi="Calibri Light" w:cs="Calibri Light"/>
          <w:sz w:val="24"/>
          <w:szCs w:val="24"/>
          <w:lang w:val="es-ES"/>
        </w:rPr>
        <w:br/>
      </w:r>
      <w:r w:rsidR="004D5EF2">
        <w:rPr>
          <w:rFonts w:ascii="Calibri Light" w:hAnsi="Calibri Light" w:cs="Calibri Light"/>
          <w:sz w:val="24"/>
          <w:szCs w:val="24"/>
          <w:lang w:val="es-ES"/>
        </w:rPr>
        <w:t xml:space="preserve">Materia orgánica resultante de reacciones de descomposición: Ácidos orgánicos, sustancias húmicas, </w:t>
      </w:r>
      <w:proofErr w:type="spellStart"/>
      <w:r w:rsidR="004D5EF2">
        <w:rPr>
          <w:rFonts w:ascii="Calibri Light" w:hAnsi="Calibri Light" w:cs="Calibri Light"/>
          <w:sz w:val="24"/>
          <w:szCs w:val="24"/>
          <w:lang w:val="es-ES"/>
        </w:rPr>
        <w:t>kerógeno</w:t>
      </w:r>
      <w:proofErr w:type="spellEnd"/>
    </w:p>
    <w:sectPr w:rsidR="00F65084" w:rsidSect="00356553">
      <w:type w:val="continuous"/>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101" w:rsidRDefault="00E41101" w:rsidP="006E5592">
      <w:pPr>
        <w:spacing w:after="0" w:line="240" w:lineRule="auto"/>
      </w:pPr>
      <w:r>
        <w:separator/>
      </w:r>
    </w:p>
  </w:endnote>
  <w:endnote w:type="continuationSeparator" w:id="0">
    <w:p w:rsidR="00E41101" w:rsidRDefault="00E41101" w:rsidP="006E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367874"/>
      <w:docPartObj>
        <w:docPartGallery w:val="Page Numbers (Bottom of Page)"/>
        <w:docPartUnique/>
      </w:docPartObj>
    </w:sdtPr>
    <w:sdtContent>
      <w:p w:rsidR="00350C8A" w:rsidRDefault="00350C8A">
        <w:pPr>
          <w:pStyle w:val="Piedepgina"/>
          <w:jc w:val="center"/>
        </w:pPr>
        <w:r>
          <w:fldChar w:fldCharType="begin"/>
        </w:r>
        <w:r>
          <w:instrText>PAGE   \* MERGEFORMAT</w:instrText>
        </w:r>
        <w:r>
          <w:fldChar w:fldCharType="separate"/>
        </w:r>
        <w:r w:rsidRPr="00350C8A">
          <w:rPr>
            <w:noProof/>
            <w:lang w:val="es-ES"/>
          </w:rPr>
          <w:t>21</w:t>
        </w:r>
        <w:r>
          <w:fldChar w:fldCharType="end"/>
        </w:r>
      </w:p>
    </w:sdtContent>
  </w:sdt>
  <w:p w:rsidR="006E5592" w:rsidRDefault="006E55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101" w:rsidRDefault="00E41101" w:rsidP="006E5592">
      <w:pPr>
        <w:spacing w:after="0" w:line="240" w:lineRule="auto"/>
      </w:pPr>
      <w:r>
        <w:separator/>
      </w:r>
    </w:p>
  </w:footnote>
  <w:footnote w:type="continuationSeparator" w:id="0">
    <w:p w:rsidR="00E41101" w:rsidRDefault="00E41101" w:rsidP="006E5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0C39"/>
    <w:multiLevelType w:val="hybridMultilevel"/>
    <w:tmpl w:val="C19E5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A604039"/>
    <w:multiLevelType w:val="hybridMultilevel"/>
    <w:tmpl w:val="0BC868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B033D7"/>
    <w:multiLevelType w:val="hybridMultilevel"/>
    <w:tmpl w:val="D9C4C8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91B49C2"/>
    <w:multiLevelType w:val="hybridMultilevel"/>
    <w:tmpl w:val="CCB8536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B0719D7"/>
    <w:multiLevelType w:val="hybridMultilevel"/>
    <w:tmpl w:val="260AD2A4"/>
    <w:lvl w:ilvl="0" w:tplc="2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2B74CC"/>
    <w:multiLevelType w:val="hybridMultilevel"/>
    <w:tmpl w:val="F9A6020A"/>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1F744EE9"/>
    <w:multiLevelType w:val="hybridMultilevel"/>
    <w:tmpl w:val="F2E4C50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1945325"/>
    <w:multiLevelType w:val="hybridMultilevel"/>
    <w:tmpl w:val="EBC0A936"/>
    <w:lvl w:ilvl="0" w:tplc="58842C00">
      <w:start w:val="13"/>
      <w:numFmt w:val="bullet"/>
      <w:lvlText w:val="-"/>
      <w:lvlJc w:val="left"/>
      <w:pPr>
        <w:ind w:left="360" w:hanging="360"/>
      </w:pPr>
      <w:rPr>
        <w:rFonts w:ascii="Calibri Light" w:eastAsiaTheme="minorHAnsi"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89769FE"/>
    <w:multiLevelType w:val="hybridMultilevel"/>
    <w:tmpl w:val="FAF87F0A"/>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B742E72"/>
    <w:multiLevelType w:val="hybridMultilevel"/>
    <w:tmpl w:val="0A48DE3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308D3FF0"/>
    <w:multiLevelType w:val="hybridMultilevel"/>
    <w:tmpl w:val="3486618A"/>
    <w:lvl w:ilvl="0" w:tplc="2C0A0009">
      <w:start w:val="1"/>
      <w:numFmt w:val="bullet"/>
      <w:lvlText w:val=""/>
      <w:lvlJc w:val="left"/>
      <w:pPr>
        <w:ind w:left="644" w:hanging="360"/>
      </w:pPr>
      <w:rPr>
        <w:rFonts w:ascii="Wingdings" w:hAnsi="Wingdings"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1">
    <w:nsid w:val="32CD206F"/>
    <w:multiLevelType w:val="hybridMultilevel"/>
    <w:tmpl w:val="1F9C05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BB4358D"/>
    <w:multiLevelType w:val="hybridMultilevel"/>
    <w:tmpl w:val="8BE432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C3A3863"/>
    <w:multiLevelType w:val="hybridMultilevel"/>
    <w:tmpl w:val="C1F0C240"/>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BC3C38"/>
    <w:multiLevelType w:val="hybridMultilevel"/>
    <w:tmpl w:val="0400C26C"/>
    <w:lvl w:ilvl="0" w:tplc="CF8827B6">
      <w:start w:val="1"/>
      <w:numFmt w:val="bullet"/>
      <w:lvlText w:val="Ö"/>
      <w:lvlJc w:val="left"/>
      <w:pPr>
        <w:ind w:left="360" w:hanging="360"/>
      </w:pPr>
      <w:rPr>
        <w:rFonts w:ascii="Courier New" w:hAnsi="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3EF86C80"/>
    <w:multiLevelType w:val="hybridMultilevel"/>
    <w:tmpl w:val="D550D5C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02E2DB3"/>
    <w:multiLevelType w:val="hybridMultilevel"/>
    <w:tmpl w:val="ABA67C1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1F84C5F"/>
    <w:multiLevelType w:val="hybridMultilevel"/>
    <w:tmpl w:val="48007908"/>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nsid w:val="5846356A"/>
    <w:multiLevelType w:val="hybridMultilevel"/>
    <w:tmpl w:val="D9F4FAC4"/>
    <w:lvl w:ilvl="0" w:tplc="2C0A0001">
      <w:start w:val="1"/>
      <w:numFmt w:val="bullet"/>
      <w:lvlText w:val=""/>
      <w:lvlJc w:val="left"/>
      <w:pPr>
        <w:ind w:left="502" w:hanging="360"/>
      </w:pPr>
      <w:rPr>
        <w:rFonts w:ascii="Symbol" w:hAnsi="Symbol" w:hint="default"/>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9">
    <w:nsid w:val="5AF37451"/>
    <w:multiLevelType w:val="hybridMultilevel"/>
    <w:tmpl w:val="3B3E01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B215899"/>
    <w:multiLevelType w:val="hybridMultilevel"/>
    <w:tmpl w:val="94889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97E4509"/>
    <w:multiLevelType w:val="hybridMultilevel"/>
    <w:tmpl w:val="796A7454"/>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EFE4A55"/>
    <w:multiLevelType w:val="hybridMultilevel"/>
    <w:tmpl w:val="7FC2A498"/>
    <w:lvl w:ilvl="0" w:tplc="58842C00">
      <w:start w:val="13"/>
      <w:numFmt w:val="bullet"/>
      <w:lvlText w:val="-"/>
      <w:lvlJc w:val="left"/>
      <w:pPr>
        <w:ind w:left="862" w:hanging="360"/>
      </w:pPr>
      <w:rPr>
        <w:rFonts w:ascii="Calibri Light" w:eastAsiaTheme="minorHAnsi" w:hAnsi="Calibri Light" w:cs="Calibri Light"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3">
    <w:nsid w:val="6F805060"/>
    <w:multiLevelType w:val="hybridMultilevel"/>
    <w:tmpl w:val="B09CDAB4"/>
    <w:lvl w:ilvl="0" w:tplc="0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15B705F"/>
    <w:multiLevelType w:val="hybridMultilevel"/>
    <w:tmpl w:val="DF4AA17E"/>
    <w:lvl w:ilvl="0" w:tplc="58842C00">
      <w:start w:val="13"/>
      <w:numFmt w:val="bullet"/>
      <w:lvlText w:val="-"/>
      <w:lvlJc w:val="left"/>
      <w:pPr>
        <w:ind w:left="360" w:hanging="360"/>
      </w:pPr>
      <w:rPr>
        <w:rFonts w:ascii="Calibri Light" w:eastAsiaTheme="minorHAnsi" w:hAnsi="Calibri Light" w:cs="Calibri Light"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A07737"/>
    <w:multiLevelType w:val="hybridMultilevel"/>
    <w:tmpl w:val="C35C13C8"/>
    <w:lvl w:ilvl="0" w:tplc="CF8827B6">
      <w:start w:val="1"/>
      <w:numFmt w:val="bullet"/>
      <w:lvlText w:val="Ö"/>
      <w:lvlJc w:val="left"/>
      <w:pPr>
        <w:ind w:left="360" w:hanging="360"/>
      </w:pPr>
      <w:rPr>
        <w:rFonts w:ascii="Courier New" w:hAnsi="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9"/>
  </w:num>
  <w:num w:numId="2">
    <w:abstractNumId w:val="14"/>
  </w:num>
  <w:num w:numId="3">
    <w:abstractNumId w:val="24"/>
  </w:num>
  <w:num w:numId="4">
    <w:abstractNumId w:val="25"/>
  </w:num>
  <w:num w:numId="5">
    <w:abstractNumId w:val="18"/>
  </w:num>
  <w:num w:numId="6">
    <w:abstractNumId w:val="22"/>
  </w:num>
  <w:num w:numId="7">
    <w:abstractNumId w:val="8"/>
  </w:num>
  <w:num w:numId="8">
    <w:abstractNumId w:val="15"/>
  </w:num>
  <w:num w:numId="9">
    <w:abstractNumId w:val="10"/>
  </w:num>
  <w:num w:numId="10">
    <w:abstractNumId w:val="17"/>
  </w:num>
  <w:num w:numId="11">
    <w:abstractNumId w:val="3"/>
  </w:num>
  <w:num w:numId="12">
    <w:abstractNumId w:val="0"/>
  </w:num>
  <w:num w:numId="13">
    <w:abstractNumId w:val="5"/>
  </w:num>
  <w:num w:numId="14">
    <w:abstractNumId w:val="9"/>
  </w:num>
  <w:num w:numId="15">
    <w:abstractNumId w:val="11"/>
  </w:num>
  <w:num w:numId="16">
    <w:abstractNumId w:val="7"/>
  </w:num>
  <w:num w:numId="17">
    <w:abstractNumId w:val="23"/>
  </w:num>
  <w:num w:numId="18">
    <w:abstractNumId w:val="13"/>
  </w:num>
  <w:num w:numId="19">
    <w:abstractNumId w:val="12"/>
  </w:num>
  <w:num w:numId="20">
    <w:abstractNumId w:val="16"/>
  </w:num>
  <w:num w:numId="21">
    <w:abstractNumId w:val="2"/>
  </w:num>
  <w:num w:numId="22">
    <w:abstractNumId w:val="1"/>
  </w:num>
  <w:num w:numId="23">
    <w:abstractNumId w:val="4"/>
  </w:num>
  <w:num w:numId="24">
    <w:abstractNumId w:val="21"/>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31244"/>
    <w:rsid w:val="00004C8C"/>
    <w:rsid w:val="0000656B"/>
    <w:rsid w:val="00013083"/>
    <w:rsid w:val="00013C4E"/>
    <w:rsid w:val="00015BA7"/>
    <w:rsid w:val="000208BC"/>
    <w:rsid w:val="0002360C"/>
    <w:rsid w:val="00023E7E"/>
    <w:rsid w:val="00024815"/>
    <w:rsid w:val="00031244"/>
    <w:rsid w:val="0003155B"/>
    <w:rsid w:val="00035869"/>
    <w:rsid w:val="00035C07"/>
    <w:rsid w:val="000364EF"/>
    <w:rsid w:val="000367C0"/>
    <w:rsid w:val="00037378"/>
    <w:rsid w:val="00043CE0"/>
    <w:rsid w:val="00045335"/>
    <w:rsid w:val="00045D12"/>
    <w:rsid w:val="000526A6"/>
    <w:rsid w:val="000530D8"/>
    <w:rsid w:val="00055359"/>
    <w:rsid w:val="00055D8B"/>
    <w:rsid w:val="0005670D"/>
    <w:rsid w:val="00064C72"/>
    <w:rsid w:val="000700C7"/>
    <w:rsid w:val="00072616"/>
    <w:rsid w:val="00074149"/>
    <w:rsid w:val="000772B0"/>
    <w:rsid w:val="00081D83"/>
    <w:rsid w:val="00085FC0"/>
    <w:rsid w:val="00086808"/>
    <w:rsid w:val="000A011C"/>
    <w:rsid w:val="000A1453"/>
    <w:rsid w:val="000A3D63"/>
    <w:rsid w:val="000B5AEC"/>
    <w:rsid w:val="000C45E4"/>
    <w:rsid w:val="000D0798"/>
    <w:rsid w:val="000D15A1"/>
    <w:rsid w:val="000D51CD"/>
    <w:rsid w:val="000E1BBE"/>
    <w:rsid w:val="000E2738"/>
    <w:rsid w:val="000E3352"/>
    <w:rsid w:val="000E3702"/>
    <w:rsid w:val="000E5D3E"/>
    <w:rsid w:val="000F00AD"/>
    <w:rsid w:val="000F320E"/>
    <w:rsid w:val="00102FE9"/>
    <w:rsid w:val="00110115"/>
    <w:rsid w:val="00110C45"/>
    <w:rsid w:val="001113AA"/>
    <w:rsid w:val="001129F0"/>
    <w:rsid w:val="00112F43"/>
    <w:rsid w:val="0011775D"/>
    <w:rsid w:val="001208CE"/>
    <w:rsid w:val="00122453"/>
    <w:rsid w:val="0012547F"/>
    <w:rsid w:val="00125FE3"/>
    <w:rsid w:val="00137D3C"/>
    <w:rsid w:val="00141D58"/>
    <w:rsid w:val="00141E25"/>
    <w:rsid w:val="001458CC"/>
    <w:rsid w:val="00146267"/>
    <w:rsid w:val="001526B5"/>
    <w:rsid w:val="0015572D"/>
    <w:rsid w:val="00163DBA"/>
    <w:rsid w:val="001658E6"/>
    <w:rsid w:val="00166442"/>
    <w:rsid w:val="00171B2E"/>
    <w:rsid w:val="00173E93"/>
    <w:rsid w:val="001749BF"/>
    <w:rsid w:val="001822B2"/>
    <w:rsid w:val="00183C93"/>
    <w:rsid w:val="00184189"/>
    <w:rsid w:val="00184CF9"/>
    <w:rsid w:val="00185DA3"/>
    <w:rsid w:val="00195C32"/>
    <w:rsid w:val="00197C44"/>
    <w:rsid w:val="001A3535"/>
    <w:rsid w:val="001A506D"/>
    <w:rsid w:val="001A675A"/>
    <w:rsid w:val="001B2BDD"/>
    <w:rsid w:val="001C39EC"/>
    <w:rsid w:val="001C3A1E"/>
    <w:rsid w:val="001D0314"/>
    <w:rsid w:val="001D033D"/>
    <w:rsid w:val="001D4CC4"/>
    <w:rsid w:val="001D59BA"/>
    <w:rsid w:val="001E0922"/>
    <w:rsid w:val="001E18AF"/>
    <w:rsid w:val="001E6B84"/>
    <w:rsid w:val="001F1611"/>
    <w:rsid w:val="002048DC"/>
    <w:rsid w:val="0020658F"/>
    <w:rsid w:val="002074F8"/>
    <w:rsid w:val="00210AD9"/>
    <w:rsid w:val="00214213"/>
    <w:rsid w:val="00217701"/>
    <w:rsid w:val="00217A2D"/>
    <w:rsid w:val="00222746"/>
    <w:rsid w:val="00226648"/>
    <w:rsid w:val="002277AB"/>
    <w:rsid w:val="002313B0"/>
    <w:rsid w:val="00237FDF"/>
    <w:rsid w:val="00242A4F"/>
    <w:rsid w:val="002449E1"/>
    <w:rsid w:val="0024727F"/>
    <w:rsid w:val="0025164F"/>
    <w:rsid w:val="002529CD"/>
    <w:rsid w:val="0025314B"/>
    <w:rsid w:val="00253F13"/>
    <w:rsid w:val="0026149D"/>
    <w:rsid w:val="00263447"/>
    <w:rsid w:val="00263E07"/>
    <w:rsid w:val="002731C1"/>
    <w:rsid w:val="00273F6B"/>
    <w:rsid w:val="002756F6"/>
    <w:rsid w:val="00276BFE"/>
    <w:rsid w:val="00277EA6"/>
    <w:rsid w:val="00277F12"/>
    <w:rsid w:val="00283532"/>
    <w:rsid w:val="00285655"/>
    <w:rsid w:val="00287401"/>
    <w:rsid w:val="0029171D"/>
    <w:rsid w:val="00291B5D"/>
    <w:rsid w:val="00296886"/>
    <w:rsid w:val="002A27FB"/>
    <w:rsid w:val="002A2FDF"/>
    <w:rsid w:val="002A48FD"/>
    <w:rsid w:val="002A7625"/>
    <w:rsid w:val="002A7CA8"/>
    <w:rsid w:val="002B096B"/>
    <w:rsid w:val="002B43AC"/>
    <w:rsid w:val="002C010C"/>
    <w:rsid w:val="002C45EF"/>
    <w:rsid w:val="002C47A2"/>
    <w:rsid w:val="002C50CB"/>
    <w:rsid w:val="002C7E8A"/>
    <w:rsid w:val="002D57F6"/>
    <w:rsid w:val="002E3908"/>
    <w:rsid w:val="002F5A25"/>
    <w:rsid w:val="002F66AF"/>
    <w:rsid w:val="00300B34"/>
    <w:rsid w:val="00302823"/>
    <w:rsid w:val="003062A7"/>
    <w:rsid w:val="0031358D"/>
    <w:rsid w:val="0031582B"/>
    <w:rsid w:val="00335158"/>
    <w:rsid w:val="00337DEE"/>
    <w:rsid w:val="0034111F"/>
    <w:rsid w:val="00341DE5"/>
    <w:rsid w:val="00342565"/>
    <w:rsid w:val="00342A9B"/>
    <w:rsid w:val="00350098"/>
    <w:rsid w:val="00350C8A"/>
    <w:rsid w:val="003522FA"/>
    <w:rsid w:val="00356553"/>
    <w:rsid w:val="00356613"/>
    <w:rsid w:val="00362652"/>
    <w:rsid w:val="00365421"/>
    <w:rsid w:val="0037337E"/>
    <w:rsid w:val="003733BA"/>
    <w:rsid w:val="00375F02"/>
    <w:rsid w:val="003774E5"/>
    <w:rsid w:val="00390A9A"/>
    <w:rsid w:val="00396280"/>
    <w:rsid w:val="003A1059"/>
    <w:rsid w:val="003A3ACC"/>
    <w:rsid w:val="003B6B3E"/>
    <w:rsid w:val="003B7AB6"/>
    <w:rsid w:val="003C2809"/>
    <w:rsid w:val="003C3EEF"/>
    <w:rsid w:val="003C64D1"/>
    <w:rsid w:val="003D06EB"/>
    <w:rsid w:val="003D42BB"/>
    <w:rsid w:val="003D6619"/>
    <w:rsid w:val="003E10A3"/>
    <w:rsid w:val="003E164E"/>
    <w:rsid w:val="003E1DBF"/>
    <w:rsid w:val="003F0644"/>
    <w:rsid w:val="003F3C4E"/>
    <w:rsid w:val="004032AE"/>
    <w:rsid w:val="004033EB"/>
    <w:rsid w:val="00404627"/>
    <w:rsid w:val="00416A7F"/>
    <w:rsid w:val="00417FDD"/>
    <w:rsid w:val="00424A49"/>
    <w:rsid w:val="00425FC9"/>
    <w:rsid w:val="00436848"/>
    <w:rsid w:val="0044558E"/>
    <w:rsid w:val="0045404D"/>
    <w:rsid w:val="00455B7A"/>
    <w:rsid w:val="00456681"/>
    <w:rsid w:val="00456FFA"/>
    <w:rsid w:val="004619E1"/>
    <w:rsid w:val="00462EF2"/>
    <w:rsid w:val="00472CB1"/>
    <w:rsid w:val="0048134E"/>
    <w:rsid w:val="00487B42"/>
    <w:rsid w:val="00494366"/>
    <w:rsid w:val="00495D41"/>
    <w:rsid w:val="004A188E"/>
    <w:rsid w:val="004A1AF8"/>
    <w:rsid w:val="004A229E"/>
    <w:rsid w:val="004A2E3F"/>
    <w:rsid w:val="004A4EDE"/>
    <w:rsid w:val="004B6BD6"/>
    <w:rsid w:val="004C06FF"/>
    <w:rsid w:val="004C2723"/>
    <w:rsid w:val="004C5E04"/>
    <w:rsid w:val="004C7022"/>
    <w:rsid w:val="004D3921"/>
    <w:rsid w:val="004D5EF2"/>
    <w:rsid w:val="004D61C9"/>
    <w:rsid w:val="004E0842"/>
    <w:rsid w:val="004E2224"/>
    <w:rsid w:val="004E2426"/>
    <w:rsid w:val="004E4C87"/>
    <w:rsid w:val="004F1379"/>
    <w:rsid w:val="004F784E"/>
    <w:rsid w:val="00500CB8"/>
    <w:rsid w:val="005015D2"/>
    <w:rsid w:val="00501ADB"/>
    <w:rsid w:val="005046EE"/>
    <w:rsid w:val="00506FD7"/>
    <w:rsid w:val="005079AD"/>
    <w:rsid w:val="0051293A"/>
    <w:rsid w:val="005139D5"/>
    <w:rsid w:val="00515368"/>
    <w:rsid w:val="005168A2"/>
    <w:rsid w:val="005237B3"/>
    <w:rsid w:val="005267F6"/>
    <w:rsid w:val="00533393"/>
    <w:rsid w:val="0054371A"/>
    <w:rsid w:val="00544DDE"/>
    <w:rsid w:val="005463D2"/>
    <w:rsid w:val="00550CDB"/>
    <w:rsid w:val="00564CBE"/>
    <w:rsid w:val="00571061"/>
    <w:rsid w:val="005717E3"/>
    <w:rsid w:val="0057346D"/>
    <w:rsid w:val="005819E8"/>
    <w:rsid w:val="00584CF6"/>
    <w:rsid w:val="005918AF"/>
    <w:rsid w:val="00591F47"/>
    <w:rsid w:val="005A0376"/>
    <w:rsid w:val="005B03DD"/>
    <w:rsid w:val="005B2267"/>
    <w:rsid w:val="005B4921"/>
    <w:rsid w:val="005B7F0D"/>
    <w:rsid w:val="005C597D"/>
    <w:rsid w:val="005C7053"/>
    <w:rsid w:val="005D237A"/>
    <w:rsid w:val="005D3747"/>
    <w:rsid w:val="005D575E"/>
    <w:rsid w:val="005D5E91"/>
    <w:rsid w:val="005D61FD"/>
    <w:rsid w:val="005E2203"/>
    <w:rsid w:val="005E5778"/>
    <w:rsid w:val="005F3128"/>
    <w:rsid w:val="005F3579"/>
    <w:rsid w:val="005F384A"/>
    <w:rsid w:val="005F4B91"/>
    <w:rsid w:val="00601314"/>
    <w:rsid w:val="00607551"/>
    <w:rsid w:val="0061334B"/>
    <w:rsid w:val="00614735"/>
    <w:rsid w:val="006203C0"/>
    <w:rsid w:val="006228E1"/>
    <w:rsid w:val="0063343F"/>
    <w:rsid w:val="00636904"/>
    <w:rsid w:val="00650B81"/>
    <w:rsid w:val="006541A5"/>
    <w:rsid w:val="00657CBF"/>
    <w:rsid w:val="006601A9"/>
    <w:rsid w:val="00661112"/>
    <w:rsid w:val="00661338"/>
    <w:rsid w:val="00664E4D"/>
    <w:rsid w:val="006675F1"/>
    <w:rsid w:val="00667761"/>
    <w:rsid w:val="00670DA1"/>
    <w:rsid w:val="00676384"/>
    <w:rsid w:val="006773F1"/>
    <w:rsid w:val="00684F11"/>
    <w:rsid w:val="006851ED"/>
    <w:rsid w:val="00693723"/>
    <w:rsid w:val="00693983"/>
    <w:rsid w:val="00694B40"/>
    <w:rsid w:val="0069726C"/>
    <w:rsid w:val="006A405D"/>
    <w:rsid w:val="006A57AF"/>
    <w:rsid w:val="006A600D"/>
    <w:rsid w:val="006B0D70"/>
    <w:rsid w:val="006B3A78"/>
    <w:rsid w:val="006B4FDA"/>
    <w:rsid w:val="006B7CD4"/>
    <w:rsid w:val="006C045F"/>
    <w:rsid w:val="006C0E9F"/>
    <w:rsid w:val="006C1493"/>
    <w:rsid w:val="006C1C28"/>
    <w:rsid w:val="006C2C5B"/>
    <w:rsid w:val="006C54EB"/>
    <w:rsid w:val="006D1DAF"/>
    <w:rsid w:val="006D282B"/>
    <w:rsid w:val="006E0A67"/>
    <w:rsid w:val="006E187E"/>
    <w:rsid w:val="006E5592"/>
    <w:rsid w:val="006E570F"/>
    <w:rsid w:val="006E5C47"/>
    <w:rsid w:val="006F0A4B"/>
    <w:rsid w:val="006F4F00"/>
    <w:rsid w:val="007002A5"/>
    <w:rsid w:val="00701787"/>
    <w:rsid w:val="00710DE7"/>
    <w:rsid w:val="00721A62"/>
    <w:rsid w:val="00725B56"/>
    <w:rsid w:val="00744276"/>
    <w:rsid w:val="007473D4"/>
    <w:rsid w:val="00747943"/>
    <w:rsid w:val="007574CD"/>
    <w:rsid w:val="0075761D"/>
    <w:rsid w:val="007665AA"/>
    <w:rsid w:val="007676F1"/>
    <w:rsid w:val="0077208D"/>
    <w:rsid w:val="00775145"/>
    <w:rsid w:val="00780FDF"/>
    <w:rsid w:val="00785E14"/>
    <w:rsid w:val="00786D63"/>
    <w:rsid w:val="00787E97"/>
    <w:rsid w:val="007943E4"/>
    <w:rsid w:val="007977D8"/>
    <w:rsid w:val="007A2C63"/>
    <w:rsid w:val="007A6303"/>
    <w:rsid w:val="007A7726"/>
    <w:rsid w:val="007B087B"/>
    <w:rsid w:val="007B7443"/>
    <w:rsid w:val="007C0942"/>
    <w:rsid w:val="007C09B9"/>
    <w:rsid w:val="007C27C9"/>
    <w:rsid w:val="007C6592"/>
    <w:rsid w:val="007D1578"/>
    <w:rsid w:val="007D1D21"/>
    <w:rsid w:val="007D2858"/>
    <w:rsid w:val="007D3230"/>
    <w:rsid w:val="007D3268"/>
    <w:rsid w:val="007D639D"/>
    <w:rsid w:val="007D6D88"/>
    <w:rsid w:val="007E26DA"/>
    <w:rsid w:val="007E3558"/>
    <w:rsid w:val="007E66AE"/>
    <w:rsid w:val="007E67B8"/>
    <w:rsid w:val="007E77EA"/>
    <w:rsid w:val="007F1ABF"/>
    <w:rsid w:val="007F40F0"/>
    <w:rsid w:val="007F57F5"/>
    <w:rsid w:val="00801449"/>
    <w:rsid w:val="0080201B"/>
    <w:rsid w:val="00805E68"/>
    <w:rsid w:val="00807540"/>
    <w:rsid w:val="008116B0"/>
    <w:rsid w:val="0081257A"/>
    <w:rsid w:val="008167DA"/>
    <w:rsid w:val="0082087B"/>
    <w:rsid w:val="008254B9"/>
    <w:rsid w:val="008261CA"/>
    <w:rsid w:val="008274D9"/>
    <w:rsid w:val="00827EC5"/>
    <w:rsid w:val="00830C90"/>
    <w:rsid w:val="008348C0"/>
    <w:rsid w:val="0083670D"/>
    <w:rsid w:val="00842062"/>
    <w:rsid w:val="00842851"/>
    <w:rsid w:val="00854E37"/>
    <w:rsid w:val="0085547D"/>
    <w:rsid w:val="00856BEC"/>
    <w:rsid w:val="008570A8"/>
    <w:rsid w:val="0086230B"/>
    <w:rsid w:val="00864406"/>
    <w:rsid w:val="00865384"/>
    <w:rsid w:val="008664EA"/>
    <w:rsid w:val="00867DB0"/>
    <w:rsid w:val="00871BD0"/>
    <w:rsid w:val="00874ACD"/>
    <w:rsid w:val="00876871"/>
    <w:rsid w:val="008968F0"/>
    <w:rsid w:val="00897113"/>
    <w:rsid w:val="008A058C"/>
    <w:rsid w:val="008A4676"/>
    <w:rsid w:val="008A5015"/>
    <w:rsid w:val="008B0C46"/>
    <w:rsid w:val="008B24A1"/>
    <w:rsid w:val="008B2585"/>
    <w:rsid w:val="008B4963"/>
    <w:rsid w:val="008B68AF"/>
    <w:rsid w:val="008B6E77"/>
    <w:rsid w:val="008B71B9"/>
    <w:rsid w:val="008C20CD"/>
    <w:rsid w:val="008C3B07"/>
    <w:rsid w:val="008C41F0"/>
    <w:rsid w:val="008E0AE3"/>
    <w:rsid w:val="008E2CF9"/>
    <w:rsid w:val="008E44A6"/>
    <w:rsid w:val="008E6C8F"/>
    <w:rsid w:val="008F24E1"/>
    <w:rsid w:val="008F4344"/>
    <w:rsid w:val="008F4AA2"/>
    <w:rsid w:val="008F4C6E"/>
    <w:rsid w:val="009017B4"/>
    <w:rsid w:val="00913C57"/>
    <w:rsid w:val="0092184E"/>
    <w:rsid w:val="00925581"/>
    <w:rsid w:val="009320EF"/>
    <w:rsid w:val="00946689"/>
    <w:rsid w:val="009509D4"/>
    <w:rsid w:val="00953221"/>
    <w:rsid w:val="009532E4"/>
    <w:rsid w:val="00953A18"/>
    <w:rsid w:val="009548B2"/>
    <w:rsid w:val="009575DB"/>
    <w:rsid w:val="0097152B"/>
    <w:rsid w:val="009726A8"/>
    <w:rsid w:val="00977B06"/>
    <w:rsid w:val="00980AF4"/>
    <w:rsid w:val="009858D4"/>
    <w:rsid w:val="00995331"/>
    <w:rsid w:val="009A7A6F"/>
    <w:rsid w:val="009B34BE"/>
    <w:rsid w:val="009B5C4B"/>
    <w:rsid w:val="009B5F0A"/>
    <w:rsid w:val="009C6462"/>
    <w:rsid w:val="009D30CF"/>
    <w:rsid w:val="009D4770"/>
    <w:rsid w:val="009D5BEE"/>
    <w:rsid w:val="009E03C2"/>
    <w:rsid w:val="009E3756"/>
    <w:rsid w:val="009F0BF5"/>
    <w:rsid w:val="009F3751"/>
    <w:rsid w:val="009F60BA"/>
    <w:rsid w:val="00A02B4C"/>
    <w:rsid w:val="00A07392"/>
    <w:rsid w:val="00A17BFA"/>
    <w:rsid w:val="00A208EC"/>
    <w:rsid w:val="00A2723F"/>
    <w:rsid w:val="00A31DA5"/>
    <w:rsid w:val="00A567EE"/>
    <w:rsid w:val="00A67ED6"/>
    <w:rsid w:val="00A71445"/>
    <w:rsid w:val="00A72106"/>
    <w:rsid w:val="00A73D01"/>
    <w:rsid w:val="00A83440"/>
    <w:rsid w:val="00A8626B"/>
    <w:rsid w:val="00A87624"/>
    <w:rsid w:val="00A9667E"/>
    <w:rsid w:val="00AA02F8"/>
    <w:rsid w:val="00AB56A1"/>
    <w:rsid w:val="00AC244B"/>
    <w:rsid w:val="00AC2F81"/>
    <w:rsid w:val="00AC4476"/>
    <w:rsid w:val="00AD6905"/>
    <w:rsid w:val="00AE1577"/>
    <w:rsid w:val="00AE22E5"/>
    <w:rsid w:val="00AE4816"/>
    <w:rsid w:val="00AE7A93"/>
    <w:rsid w:val="00AF44D5"/>
    <w:rsid w:val="00AF4AE7"/>
    <w:rsid w:val="00B025FE"/>
    <w:rsid w:val="00B0310D"/>
    <w:rsid w:val="00B13B0B"/>
    <w:rsid w:val="00B16D6C"/>
    <w:rsid w:val="00B3185B"/>
    <w:rsid w:val="00B35DBB"/>
    <w:rsid w:val="00B36258"/>
    <w:rsid w:val="00B42597"/>
    <w:rsid w:val="00B43285"/>
    <w:rsid w:val="00B50E43"/>
    <w:rsid w:val="00B659DC"/>
    <w:rsid w:val="00B67D1D"/>
    <w:rsid w:val="00B719C8"/>
    <w:rsid w:val="00B7600F"/>
    <w:rsid w:val="00B76EA9"/>
    <w:rsid w:val="00B8113F"/>
    <w:rsid w:val="00B85EF2"/>
    <w:rsid w:val="00BA6699"/>
    <w:rsid w:val="00BA69B2"/>
    <w:rsid w:val="00BA769B"/>
    <w:rsid w:val="00BB24BD"/>
    <w:rsid w:val="00BB31D2"/>
    <w:rsid w:val="00BC0CF9"/>
    <w:rsid w:val="00BC1AED"/>
    <w:rsid w:val="00BC4D47"/>
    <w:rsid w:val="00BC4FDD"/>
    <w:rsid w:val="00BC6CAC"/>
    <w:rsid w:val="00BC7960"/>
    <w:rsid w:val="00BD126C"/>
    <w:rsid w:val="00BF656D"/>
    <w:rsid w:val="00C001A3"/>
    <w:rsid w:val="00C0130D"/>
    <w:rsid w:val="00C02664"/>
    <w:rsid w:val="00C058AF"/>
    <w:rsid w:val="00C0770A"/>
    <w:rsid w:val="00C12A36"/>
    <w:rsid w:val="00C12A79"/>
    <w:rsid w:val="00C14FC1"/>
    <w:rsid w:val="00C223CE"/>
    <w:rsid w:val="00C31495"/>
    <w:rsid w:val="00C37C19"/>
    <w:rsid w:val="00C431C0"/>
    <w:rsid w:val="00C46E2E"/>
    <w:rsid w:val="00C5119A"/>
    <w:rsid w:val="00C61244"/>
    <w:rsid w:val="00C62763"/>
    <w:rsid w:val="00C652E7"/>
    <w:rsid w:val="00C66D18"/>
    <w:rsid w:val="00C720D8"/>
    <w:rsid w:val="00C731B7"/>
    <w:rsid w:val="00C767C3"/>
    <w:rsid w:val="00C77767"/>
    <w:rsid w:val="00C7777E"/>
    <w:rsid w:val="00C80D2F"/>
    <w:rsid w:val="00C83A3C"/>
    <w:rsid w:val="00C84E76"/>
    <w:rsid w:val="00C94074"/>
    <w:rsid w:val="00CA66A1"/>
    <w:rsid w:val="00CA7CBF"/>
    <w:rsid w:val="00CB1411"/>
    <w:rsid w:val="00CB1AED"/>
    <w:rsid w:val="00CB2C1F"/>
    <w:rsid w:val="00CB72EB"/>
    <w:rsid w:val="00CC0CDB"/>
    <w:rsid w:val="00CC431B"/>
    <w:rsid w:val="00CD1C6B"/>
    <w:rsid w:val="00CD2461"/>
    <w:rsid w:val="00CD3A56"/>
    <w:rsid w:val="00CE1635"/>
    <w:rsid w:val="00CE360A"/>
    <w:rsid w:val="00CE3968"/>
    <w:rsid w:val="00CF2340"/>
    <w:rsid w:val="00CF32BE"/>
    <w:rsid w:val="00CF5E37"/>
    <w:rsid w:val="00CF66C3"/>
    <w:rsid w:val="00D03FBF"/>
    <w:rsid w:val="00D0459E"/>
    <w:rsid w:val="00D31F72"/>
    <w:rsid w:val="00D32831"/>
    <w:rsid w:val="00D434E4"/>
    <w:rsid w:val="00D45A90"/>
    <w:rsid w:val="00D4757F"/>
    <w:rsid w:val="00D50A59"/>
    <w:rsid w:val="00D55C61"/>
    <w:rsid w:val="00D61183"/>
    <w:rsid w:val="00D64104"/>
    <w:rsid w:val="00D6518F"/>
    <w:rsid w:val="00D66990"/>
    <w:rsid w:val="00D75AB0"/>
    <w:rsid w:val="00D77210"/>
    <w:rsid w:val="00D81069"/>
    <w:rsid w:val="00D92A8C"/>
    <w:rsid w:val="00D96B7C"/>
    <w:rsid w:val="00DA2BC7"/>
    <w:rsid w:val="00DB59AB"/>
    <w:rsid w:val="00DD2E52"/>
    <w:rsid w:val="00DE0B0D"/>
    <w:rsid w:val="00DE3221"/>
    <w:rsid w:val="00DE7BA6"/>
    <w:rsid w:val="00DF593C"/>
    <w:rsid w:val="00E03E9F"/>
    <w:rsid w:val="00E04399"/>
    <w:rsid w:val="00E05293"/>
    <w:rsid w:val="00E07762"/>
    <w:rsid w:val="00E15699"/>
    <w:rsid w:val="00E15E47"/>
    <w:rsid w:val="00E17FF3"/>
    <w:rsid w:val="00E24F66"/>
    <w:rsid w:val="00E33401"/>
    <w:rsid w:val="00E340F0"/>
    <w:rsid w:val="00E41101"/>
    <w:rsid w:val="00E42E08"/>
    <w:rsid w:val="00E46B78"/>
    <w:rsid w:val="00E46DF5"/>
    <w:rsid w:val="00E55253"/>
    <w:rsid w:val="00E60CFD"/>
    <w:rsid w:val="00E613F5"/>
    <w:rsid w:val="00E655D7"/>
    <w:rsid w:val="00E7262E"/>
    <w:rsid w:val="00E74351"/>
    <w:rsid w:val="00E744F6"/>
    <w:rsid w:val="00E7484F"/>
    <w:rsid w:val="00E75D87"/>
    <w:rsid w:val="00E8092D"/>
    <w:rsid w:val="00E80C34"/>
    <w:rsid w:val="00E81FEE"/>
    <w:rsid w:val="00E82C8B"/>
    <w:rsid w:val="00E90282"/>
    <w:rsid w:val="00E9377B"/>
    <w:rsid w:val="00EA202A"/>
    <w:rsid w:val="00EA31E3"/>
    <w:rsid w:val="00EB3FBF"/>
    <w:rsid w:val="00EC0C65"/>
    <w:rsid w:val="00EC3A87"/>
    <w:rsid w:val="00EC48DA"/>
    <w:rsid w:val="00EC6E9F"/>
    <w:rsid w:val="00ED0B62"/>
    <w:rsid w:val="00ED3BEB"/>
    <w:rsid w:val="00ED49EC"/>
    <w:rsid w:val="00F031BA"/>
    <w:rsid w:val="00F120B1"/>
    <w:rsid w:val="00F14DEF"/>
    <w:rsid w:val="00F22577"/>
    <w:rsid w:val="00F25744"/>
    <w:rsid w:val="00F3153D"/>
    <w:rsid w:val="00F3278F"/>
    <w:rsid w:val="00F32F61"/>
    <w:rsid w:val="00F35BC8"/>
    <w:rsid w:val="00F37F94"/>
    <w:rsid w:val="00F40466"/>
    <w:rsid w:val="00F41C39"/>
    <w:rsid w:val="00F4396E"/>
    <w:rsid w:val="00F45089"/>
    <w:rsid w:val="00F52316"/>
    <w:rsid w:val="00F5613B"/>
    <w:rsid w:val="00F60B45"/>
    <w:rsid w:val="00F64129"/>
    <w:rsid w:val="00F64FC0"/>
    <w:rsid w:val="00F65084"/>
    <w:rsid w:val="00F6531F"/>
    <w:rsid w:val="00F6562C"/>
    <w:rsid w:val="00F7302B"/>
    <w:rsid w:val="00F73D4F"/>
    <w:rsid w:val="00F73EC2"/>
    <w:rsid w:val="00F83A26"/>
    <w:rsid w:val="00F85C14"/>
    <w:rsid w:val="00F87F0C"/>
    <w:rsid w:val="00F901B2"/>
    <w:rsid w:val="00FA086F"/>
    <w:rsid w:val="00FA2319"/>
    <w:rsid w:val="00FA34E2"/>
    <w:rsid w:val="00FA37D8"/>
    <w:rsid w:val="00FA4CF9"/>
    <w:rsid w:val="00FA5E8C"/>
    <w:rsid w:val="00FA66BB"/>
    <w:rsid w:val="00FA712D"/>
    <w:rsid w:val="00FB264D"/>
    <w:rsid w:val="00FB3714"/>
    <w:rsid w:val="00FB3E58"/>
    <w:rsid w:val="00FC0C51"/>
    <w:rsid w:val="00FC4621"/>
    <w:rsid w:val="00FD2E30"/>
    <w:rsid w:val="00FD4338"/>
    <w:rsid w:val="00FD4F35"/>
    <w:rsid w:val="00FD7A45"/>
    <w:rsid w:val="00FE062B"/>
    <w:rsid w:val="00FE7B4F"/>
    <w:rsid w:val="00FF7B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5E3C5-A3B8-48F2-9EF2-A69C0122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9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3A26"/>
    <w:pPr>
      <w:ind w:left="720"/>
      <w:contextualSpacing/>
    </w:pPr>
  </w:style>
  <w:style w:type="table" w:styleId="Tablaconcuadrcula">
    <w:name w:val="Table Grid"/>
    <w:basedOn w:val="Tablanormal"/>
    <w:uiPriority w:val="39"/>
    <w:rsid w:val="0014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424A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21">
    <w:name w:val="Tabla normal 21"/>
    <w:basedOn w:val="Tablanormal"/>
    <w:uiPriority w:val="42"/>
    <w:rsid w:val="001664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11">
    <w:name w:val="Tabla normal 11"/>
    <w:basedOn w:val="Tablanormal"/>
    <w:uiPriority w:val="41"/>
    <w:rsid w:val="005B22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n">
    <w:name w:val="Revision"/>
    <w:hidden/>
    <w:uiPriority w:val="99"/>
    <w:semiHidden/>
    <w:rsid w:val="00D50A59"/>
    <w:pPr>
      <w:spacing w:after="0" w:line="240" w:lineRule="auto"/>
    </w:pPr>
  </w:style>
  <w:style w:type="paragraph" w:styleId="Textodeglobo">
    <w:name w:val="Balloon Text"/>
    <w:basedOn w:val="Normal"/>
    <w:link w:val="TextodegloboCar"/>
    <w:uiPriority w:val="99"/>
    <w:semiHidden/>
    <w:unhideWhenUsed/>
    <w:rsid w:val="00D50A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0A59"/>
    <w:rPr>
      <w:rFonts w:ascii="Tahoma" w:hAnsi="Tahoma" w:cs="Tahoma"/>
      <w:sz w:val="16"/>
      <w:szCs w:val="16"/>
    </w:rPr>
  </w:style>
  <w:style w:type="paragraph" w:styleId="Encabezado">
    <w:name w:val="header"/>
    <w:basedOn w:val="Normal"/>
    <w:link w:val="EncabezadoCar"/>
    <w:uiPriority w:val="99"/>
    <w:unhideWhenUsed/>
    <w:rsid w:val="006E55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5592"/>
  </w:style>
  <w:style w:type="paragraph" w:styleId="Piedepgina">
    <w:name w:val="footer"/>
    <w:basedOn w:val="Normal"/>
    <w:link w:val="PiedepginaCar"/>
    <w:uiPriority w:val="99"/>
    <w:unhideWhenUsed/>
    <w:rsid w:val="006E55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86D656-7FDC-4F9D-9D9F-099B016252A3}" type="doc">
      <dgm:prSet loTypeId="urn:microsoft.com/office/officeart/2005/8/layout/cycle5" loCatId="cycle" qsTypeId="urn:microsoft.com/office/officeart/2005/8/quickstyle/simple1" qsCatId="simple" csTypeId="urn:microsoft.com/office/officeart/2005/8/colors/accent0_1" csCatId="mainScheme" phldr="1"/>
      <dgm:spPr/>
      <dgm:t>
        <a:bodyPr/>
        <a:lstStyle/>
        <a:p>
          <a:endParaRPr lang="es-AR"/>
        </a:p>
      </dgm:t>
    </dgm:pt>
    <dgm:pt modelId="{2312174D-71DE-4802-AEB8-308DABA33F9C}">
      <dgm:prSet phldrT="[Texto]" custT="1"/>
      <dgm:spPr/>
      <dgm:t>
        <a:bodyPr/>
        <a:lstStyle/>
        <a:p>
          <a:pPr algn="ctr"/>
          <a:r>
            <a:rPr lang="es-AR" sz="1200"/>
            <a:t>Depositación en cuencas marinas y continentales</a:t>
          </a:r>
        </a:p>
      </dgm:t>
    </dgm:pt>
    <dgm:pt modelId="{9534CDF8-7278-47CD-BB8C-A2714381A08E}" type="parTrans" cxnId="{EE0C5CEE-D670-4CAD-84FD-1543598D73EE}">
      <dgm:prSet/>
      <dgm:spPr/>
      <dgm:t>
        <a:bodyPr/>
        <a:lstStyle/>
        <a:p>
          <a:pPr algn="ctr"/>
          <a:endParaRPr lang="es-AR" sz="1200"/>
        </a:p>
      </dgm:t>
    </dgm:pt>
    <dgm:pt modelId="{BD3B4660-38ED-4F33-92DF-C152C635052B}" type="sibTrans" cxnId="{EE0C5CEE-D670-4CAD-84FD-1543598D73EE}">
      <dgm:prSet/>
      <dgm:spPr/>
      <dgm:t>
        <a:bodyPr/>
        <a:lstStyle/>
        <a:p>
          <a:pPr algn="ctr"/>
          <a:endParaRPr lang="es-AR" sz="1200"/>
        </a:p>
      </dgm:t>
    </dgm:pt>
    <dgm:pt modelId="{1D09B828-E85D-447C-8C05-E0E9A6DEC8EB}">
      <dgm:prSet phldrT="[Texto]" custT="1"/>
      <dgm:spPr/>
      <dgm:t>
        <a:bodyPr/>
        <a:lstStyle/>
        <a:p>
          <a:pPr algn="ctr"/>
          <a:r>
            <a:rPr lang="es-AR" sz="1200"/>
            <a:t>Sedimentos</a:t>
          </a:r>
        </a:p>
      </dgm:t>
    </dgm:pt>
    <dgm:pt modelId="{BE9B4EBE-A622-458C-8692-584F2CD354D3}" type="parTrans" cxnId="{9C604E47-0B7B-458A-8EAB-28A6220E1D1C}">
      <dgm:prSet/>
      <dgm:spPr/>
      <dgm:t>
        <a:bodyPr/>
        <a:lstStyle/>
        <a:p>
          <a:pPr algn="ctr"/>
          <a:endParaRPr lang="es-AR" sz="1200"/>
        </a:p>
      </dgm:t>
    </dgm:pt>
    <dgm:pt modelId="{417B23A4-CF94-4C6D-A0FE-1B199B4E5247}" type="sibTrans" cxnId="{9C604E47-0B7B-458A-8EAB-28A6220E1D1C}">
      <dgm:prSet/>
      <dgm:spPr/>
      <dgm:t>
        <a:bodyPr/>
        <a:lstStyle/>
        <a:p>
          <a:pPr algn="ctr"/>
          <a:endParaRPr lang="es-AR" sz="1200"/>
        </a:p>
      </dgm:t>
    </dgm:pt>
    <dgm:pt modelId="{3895B64E-B58E-436C-A68C-C37D29C0E8D1}">
      <dgm:prSet phldrT="[Texto]" custT="1"/>
      <dgm:spPr/>
      <dgm:t>
        <a:bodyPr/>
        <a:lstStyle/>
        <a:p>
          <a:pPr algn="ctr"/>
          <a:r>
            <a:rPr lang="es-AR" sz="1200"/>
            <a:t>Diagénesis (Litificación: Eo, meso, telo)</a:t>
          </a:r>
        </a:p>
      </dgm:t>
    </dgm:pt>
    <dgm:pt modelId="{4931BDF4-48E0-494B-B716-7B284E28F10C}" type="parTrans" cxnId="{9496892D-9F22-417F-9D56-22EBEC512DB1}">
      <dgm:prSet/>
      <dgm:spPr/>
      <dgm:t>
        <a:bodyPr/>
        <a:lstStyle/>
        <a:p>
          <a:pPr algn="ctr"/>
          <a:endParaRPr lang="es-AR" sz="1200"/>
        </a:p>
      </dgm:t>
    </dgm:pt>
    <dgm:pt modelId="{8C20CD86-907E-4980-AED5-A4D088DD807D}" type="sibTrans" cxnId="{9496892D-9F22-417F-9D56-22EBEC512DB1}">
      <dgm:prSet/>
      <dgm:spPr/>
      <dgm:t>
        <a:bodyPr/>
        <a:lstStyle/>
        <a:p>
          <a:pPr algn="ctr"/>
          <a:endParaRPr lang="es-AR" sz="1200"/>
        </a:p>
      </dgm:t>
    </dgm:pt>
    <dgm:pt modelId="{05D12F7B-41AE-438D-AA92-42ACA97D889F}">
      <dgm:prSet phldrT="[Texto]" custT="1"/>
      <dgm:spPr/>
      <dgm:t>
        <a:bodyPr/>
        <a:lstStyle/>
        <a:p>
          <a:pPr algn="ctr"/>
          <a:r>
            <a:rPr lang="es-AR" sz="1200"/>
            <a:t>Rocas sedimentarias</a:t>
          </a:r>
        </a:p>
      </dgm:t>
    </dgm:pt>
    <dgm:pt modelId="{5294704E-EBB3-4DB2-8D05-D432A5B40F7A}" type="parTrans" cxnId="{3423D0FF-F36D-4F72-94D7-E558726297E9}">
      <dgm:prSet/>
      <dgm:spPr/>
      <dgm:t>
        <a:bodyPr/>
        <a:lstStyle/>
        <a:p>
          <a:pPr algn="ctr"/>
          <a:endParaRPr lang="es-AR" sz="1200"/>
        </a:p>
      </dgm:t>
    </dgm:pt>
    <dgm:pt modelId="{F695EB5E-8630-47CF-B2B7-F0C127DDADBA}" type="sibTrans" cxnId="{3423D0FF-F36D-4F72-94D7-E558726297E9}">
      <dgm:prSet/>
      <dgm:spPr/>
      <dgm:t>
        <a:bodyPr/>
        <a:lstStyle/>
        <a:p>
          <a:pPr algn="ctr"/>
          <a:endParaRPr lang="es-AR" sz="1200"/>
        </a:p>
      </dgm:t>
    </dgm:pt>
    <dgm:pt modelId="{7ABBAE8E-07F4-4C5B-A7C0-50B04C33215A}">
      <dgm:prSet phldrT="[Texto]" custT="1"/>
      <dgm:spPr/>
      <dgm:t>
        <a:bodyPr/>
        <a:lstStyle/>
        <a:p>
          <a:pPr algn="ctr"/>
          <a:r>
            <a:rPr lang="es-AR" sz="1200"/>
            <a:t>Meteorización (Mecánica, biológica, química)</a:t>
          </a:r>
        </a:p>
      </dgm:t>
    </dgm:pt>
    <dgm:pt modelId="{B0D1D08D-C342-4515-A304-EE05B0ED95C4}" type="parTrans" cxnId="{E0376113-43D9-47AE-949C-25AC16037D41}">
      <dgm:prSet/>
      <dgm:spPr/>
      <dgm:t>
        <a:bodyPr/>
        <a:lstStyle/>
        <a:p>
          <a:pPr algn="ctr"/>
          <a:endParaRPr lang="es-AR" sz="1200"/>
        </a:p>
      </dgm:t>
    </dgm:pt>
    <dgm:pt modelId="{37E16CD1-E70D-46C6-B186-5BCDEC338DDB}" type="sibTrans" cxnId="{E0376113-43D9-47AE-949C-25AC16037D41}">
      <dgm:prSet/>
      <dgm:spPr/>
      <dgm:t>
        <a:bodyPr/>
        <a:lstStyle/>
        <a:p>
          <a:pPr algn="ctr"/>
          <a:endParaRPr lang="es-AR" sz="1200"/>
        </a:p>
      </dgm:t>
    </dgm:pt>
    <dgm:pt modelId="{E28E8439-2FB4-4B12-B164-49E660DA61D8}">
      <dgm:prSet phldrT="[Texto]" custT="1"/>
      <dgm:spPr/>
      <dgm:t>
        <a:bodyPr/>
        <a:lstStyle/>
        <a:p>
          <a:pPr algn="ctr"/>
          <a:r>
            <a:rPr lang="es-AR" sz="1200"/>
            <a:t>Transporte (Eólico, fluvial, glaciar)</a:t>
          </a:r>
        </a:p>
      </dgm:t>
    </dgm:pt>
    <dgm:pt modelId="{17783B81-D0F0-427B-9B5A-458DED2BD8EC}" type="parTrans" cxnId="{B2EA960A-6E02-4091-9071-064A5315D0FC}">
      <dgm:prSet/>
      <dgm:spPr/>
      <dgm:t>
        <a:bodyPr/>
        <a:lstStyle/>
        <a:p>
          <a:pPr algn="ctr"/>
          <a:endParaRPr lang="es-AR" sz="1200"/>
        </a:p>
      </dgm:t>
    </dgm:pt>
    <dgm:pt modelId="{8EE67080-963F-4E51-9429-54A8E7512BAE}" type="sibTrans" cxnId="{B2EA960A-6E02-4091-9071-064A5315D0FC}">
      <dgm:prSet/>
      <dgm:spPr/>
      <dgm:t>
        <a:bodyPr/>
        <a:lstStyle/>
        <a:p>
          <a:pPr algn="ctr"/>
          <a:endParaRPr lang="es-AR" sz="1200"/>
        </a:p>
      </dgm:t>
    </dgm:pt>
    <dgm:pt modelId="{18E377BD-04C6-4BBE-9E4B-386289FC9662}">
      <dgm:prSet phldrT="[Texto]" custT="1"/>
      <dgm:spPr/>
      <dgm:t>
        <a:bodyPr/>
        <a:lstStyle/>
        <a:p>
          <a:pPr algn="ctr"/>
          <a:r>
            <a:rPr lang="es-AR" sz="1200"/>
            <a:t>Rocas ígneas y metamórficas</a:t>
          </a:r>
        </a:p>
      </dgm:t>
    </dgm:pt>
    <dgm:pt modelId="{25A92A8D-0D5A-4EEF-B0BC-CD8017D7ADB0}" type="parTrans" cxnId="{11111E9F-48C6-4D2C-A6DA-0D680D3E97F0}">
      <dgm:prSet/>
      <dgm:spPr/>
      <dgm:t>
        <a:bodyPr/>
        <a:lstStyle/>
        <a:p>
          <a:endParaRPr lang="es-AR"/>
        </a:p>
      </dgm:t>
    </dgm:pt>
    <dgm:pt modelId="{A59BB317-D8F2-49DB-97B9-CC23402A66A3}" type="sibTrans" cxnId="{11111E9F-48C6-4D2C-A6DA-0D680D3E97F0}">
      <dgm:prSet/>
      <dgm:spPr/>
      <dgm:t>
        <a:bodyPr/>
        <a:lstStyle/>
        <a:p>
          <a:endParaRPr lang="es-AR"/>
        </a:p>
      </dgm:t>
    </dgm:pt>
    <dgm:pt modelId="{D96AFA0B-D9F7-4C1E-965A-7E955A1AD9FE}" type="pres">
      <dgm:prSet presAssocID="{A986D656-7FDC-4F9D-9D9F-099B016252A3}" presName="cycle" presStyleCnt="0">
        <dgm:presLayoutVars>
          <dgm:dir/>
          <dgm:resizeHandles val="exact"/>
        </dgm:presLayoutVars>
      </dgm:prSet>
      <dgm:spPr/>
      <dgm:t>
        <a:bodyPr/>
        <a:lstStyle/>
        <a:p>
          <a:endParaRPr lang="es-ES"/>
        </a:p>
      </dgm:t>
    </dgm:pt>
    <dgm:pt modelId="{0E634F0D-00C6-48D6-8C8F-7F4AF592E184}" type="pres">
      <dgm:prSet presAssocID="{2312174D-71DE-4802-AEB8-308DABA33F9C}" presName="node" presStyleLbl="node1" presStyleIdx="0" presStyleCnt="7" custScaleX="259240">
        <dgm:presLayoutVars>
          <dgm:bulletEnabled val="1"/>
        </dgm:presLayoutVars>
      </dgm:prSet>
      <dgm:spPr/>
      <dgm:t>
        <a:bodyPr/>
        <a:lstStyle/>
        <a:p>
          <a:endParaRPr lang="es-ES"/>
        </a:p>
      </dgm:t>
    </dgm:pt>
    <dgm:pt modelId="{3B3227EA-A56C-4839-82D2-76C0BC4C48FE}" type="pres">
      <dgm:prSet presAssocID="{2312174D-71DE-4802-AEB8-308DABA33F9C}" presName="spNode" presStyleCnt="0"/>
      <dgm:spPr/>
    </dgm:pt>
    <dgm:pt modelId="{69835E8B-49DA-4415-BA97-4B222B65ED4E}" type="pres">
      <dgm:prSet presAssocID="{BD3B4660-38ED-4F33-92DF-C152C635052B}" presName="sibTrans" presStyleLbl="sibTrans1D1" presStyleIdx="0" presStyleCnt="7"/>
      <dgm:spPr/>
      <dgm:t>
        <a:bodyPr/>
        <a:lstStyle/>
        <a:p>
          <a:endParaRPr lang="es-ES"/>
        </a:p>
      </dgm:t>
    </dgm:pt>
    <dgm:pt modelId="{DFB93D34-55B9-4EEB-8360-8D39B997032D}" type="pres">
      <dgm:prSet presAssocID="{1D09B828-E85D-447C-8C05-E0E9A6DEC8EB}" presName="node" presStyleLbl="node1" presStyleIdx="1" presStyleCnt="7" custScaleX="120317">
        <dgm:presLayoutVars>
          <dgm:bulletEnabled val="1"/>
        </dgm:presLayoutVars>
      </dgm:prSet>
      <dgm:spPr/>
      <dgm:t>
        <a:bodyPr/>
        <a:lstStyle/>
        <a:p>
          <a:endParaRPr lang="es-ES"/>
        </a:p>
      </dgm:t>
    </dgm:pt>
    <dgm:pt modelId="{79A1A3EC-06E3-4793-8B21-28C4F873D742}" type="pres">
      <dgm:prSet presAssocID="{1D09B828-E85D-447C-8C05-E0E9A6DEC8EB}" presName="spNode" presStyleCnt="0"/>
      <dgm:spPr/>
    </dgm:pt>
    <dgm:pt modelId="{FF2009E4-BF1E-48CB-A734-192B669C46AB}" type="pres">
      <dgm:prSet presAssocID="{417B23A4-CF94-4C6D-A0FE-1B199B4E5247}" presName="sibTrans" presStyleLbl="sibTrans1D1" presStyleIdx="1" presStyleCnt="7"/>
      <dgm:spPr/>
      <dgm:t>
        <a:bodyPr/>
        <a:lstStyle/>
        <a:p>
          <a:endParaRPr lang="es-ES"/>
        </a:p>
      </dgm:t>
    </dgm:pt>
    <dgm:pt modelId="{8CBDF755-2206-4975-9EBC-92122C1D64E7}" type="pres">
      <dgm:prSet presAssocID="{3895B64E-B58E-436C-A68C-C37D29C0E8D1}" presName="node" presStyleLbl="node1" presStyleIdx="2" presStyleCnt="7" custScaleX="214960">
        <dgm:presLayoutVars>
          <dgm:bulletEnabled val="1"/>
        </dgm:presLayoutVars>
      </dgm:prSet>
      <dgm:spPr/>
      <dgm:t>
        <a:bodyPr/>
        <a:lstStyle/>
        <a:p>
          <a:endParaRPr lang="es-ES"/>
        </a:p>
      </dgm:t>
    </dgm:pt>
    <dgm:pt modelId="{DFFD3EA7-1775-437B-8337-4E883924D8A5}" type="pres">
      <dgm:prSet presAssocID="{3895B64E-B58E-436C-A68C-C37D29C0E8D1}" presName="spNode" presStyleCnt="0"/>
      <dgm:spPr/>
    </dgm:pt>
    <dgm:pt modelId="{A075D58F-6C66-4598-9756-D8DAACCA5290}" type="pres">
      <dgm:prSet presAssocID="{8C20CD86-907E-4980-AED5-A4D088DD807D}" presName="sibTrans" presStyleLbl="sibTrans1D1" presStyleIdx="2" presStyleCnt="7"/>
      <dgm:spPr/>
      <dgm:t>
        <a:bodyPr/>
        <a:lstStyle/>
        <a:p>
          <a:endParaRPr lang="es-ES"/>
        </a:p>
      </dgm:t>
    </dgm:pt>
    <dgm:pt modelId="{D60D73EA-D07D-459C-BCBC-F7ABD14B522A}" type="pres">
      <dgm:prSet presAssocID="{05D12F7B-41AE-438D-AA92-42ACA97D889F}" presName="node" presStyleLbl="node1" presStyleIdx="3" presStyleCnt="7" custScaleX="140636">
        <dgm:presLayoutVars>
          <dgm:bulletEnabled val="1"/>
        </dgm:presLayoutVars>
      </dgm:prSet>
      <dgm:spPr/>
      <dgm:t>
        <a:bodyPr/>
        <a:lstStyle/>
        <a:p>
          <a:endParaRPr lang="es-ES"/>
        </a:p>
      </dgm:t>
    </dgm:pt>
    <dgm:pt modelId="{8AF1B2F8-75C1-4948-95F3-609630712696}" type="pres">
      <dgm:prSet presAssocID="{05D12F7B-41AE-438D-AA92-42ACA97D889F}" presName="spNode" presStyleCnt="0"/>
      <dgm:spPr/>
    </dgm:pt>
    <dgm:pt modelId="{3388BAB2-DAE2-4CEE-A21A-07DE825B0A3B}" type="pres">
      <dgm:prSet presAssocID="{F695EB5E-8630-47CF-B2B7-F0C127DDADBA}" presName="sibTrans" presStyleLbl="sibTrans1D1" presStyleIdx="3" presStyleCnt="7"/>
      <dgm:spPr/>
      <dgm:t>
        <a:bodyPr/>
        <a:lstStyle/>
        <a:p>
          <a:endParaRPr lang="es-ES"/>
        </a:p>
      </dgm:t>
    </dgm:pt>
    <dgm:pt modelId="{9C4A1D76-0189-4D72-BC6C-ADCF48175732}" type="pres">
      <dgm:prSet presAssocID="{18E377BD-04C6-4BBE-9E4B-386289FC9662}" presName="node" presStyleLbl="node1" presStyleIdx="4" presStyleCnt="7" custScaleX="145288">
        <dgm:presLayoutVars>
          <dgm:bulletEnabled val="1"/>
        </dgm:presLayoutVars>
      </dgm:prSet>
      <dgm:spPr/>
      <dgm:t>
        <a:bodyPr/>
        <a:lstStyle/>
        <a:p>
          <a:endParaRPr lang="es-ES"/>
        </a:p>
      </dgm:t>
    </dgm:pt>
    <dgm:pt modelId="{429F129E-A6F9-45B6-B8BF-74E94BA8FF72}" type="pres">
      <dgm:prSet presAssocID="{18E377BD-04C6-4BBE-9E4B-386289FC9662}" presName="spNode" presStyleCnt="0"/>
      <dgm:spPr/>
    </dgm:pt>
    <dgm:pt modelId="{EDC10662-D2D7-47A5-898A-2DAAA48FA0FD}" type="pres">
      <dgm:prSet presAssocID="{A59BB317-D8F2-49DB-97B9-CC23402A66A3}" presName="sibTrans" presStyleLbl="sibTrans1D1" presStyleIdx="4" presStyleCnt="7"/>
      <dgm:spPr/>
      <dgm:t>
        <a:bodyPr/>
        <a:lstStyle/>
        <a:p>
          <a:endParaRPr lang="es-ES"/>
        </a:p>
      </dgm:t>
    </dgm:pt>
    <dgm:pt modelId="{8EBBECBD-1D69-4019-97FA-5D00F26046BB}" type="pres">
      <dgm:prSet presAssocID="{7ABBAE8E-07F4-4C5B-A7C0-50B04C33215A}" presName="node" presStyleLbl="node1" presStyleIdx="5" presStyleCnt="7" custScaleX="233544">
        <dgm:presLayoutVars>
          <dgm:bulletEnabled val="1"/>
        </dgm:presLayoutVars>
      </dgm:prSet>
      <dgm:spPr/>
      <dgm:t>
        <a:bodyPr/>
        <a:lstStyle/>
        <a:p>
          <a:endParaRPr lang="es-ES"/>
        </a:p>
      </dgm:t>
    </dgm:pt>
    <dgm:pt modelId="{4212E126-DCFB-45C7-B824-E74E98CC6AED}" type="pres">
      <dgm:prSet presAssocID="{7ABBAE8E-07F4-4C5B-A7C0-50B04C33215A}" presName="spNode" presStyleCnt="0"/>
      <dgm:spPr/>
    </dgm:pt>
    <dgm:pt modelId="{47248C43-8770-4DEA-857B-7DB0753E8530}" type="pres">
      <dgm:prSet presAssocID="{37E16CD1-E70D-46C6-B186-5BCDEC338DDB}" presName="sibTrans" presStyleLbl="sibTrans1D1" presStyleIdx="5" presStyleCnt="7"/>
      <dgm:spPr/>
      <dgm:t>
        <a:bodyPr/>
        <a:lstStyle/>
        <a:p>
          <a:endParaRPr lang="es-ES"/>
        </a:p>
      </dgm:t>
    </dgm:pt>
    <dgm:pt modelId="{BF87058B-51F3-4044-81EF-2CB1C73CD1BD}" type="pres">
      <dgm:prSet presAssocID="{E28E8439-2FB4-4B12-B164-49E660DA61D8}" presName="node" presStyleLbl="node1" presStyleIdx="6" presStyleCnt="7" custScaleX="186107">
        <dgm:presLayoutVars>
          <dgm:bulletEnabled val="1"/>
        </dgm:presLayoutVars>
      </dgm:prSet>
      <dgm:spPr/>
      <dgm:t>
        <a:bodyPr/>
        <a:lstStyle/>
        <a:p>
          <a:endParaRPr lang="es-ES"/>
        </a:p>
      </dgm:t>
    </dgm:pt>
    <dgm:pt modelId="{1ADD6E28-DB3C-4111-AF49-9F9608DA87E6}" type="pres">
      <dgm:prSet presAssocID="{E28E8439-2FB4-4B12-B164-49E660DA61D8}" presName="spNode" presStyleCnt="0"/>
      <dgm:spPr/>
    </dgm:pt>
    <dgm:pt modelId="{7EE23EBE-156E-4AA0-ACC0-C91C454C1AF6}" type="pres">
      <dgm:prSet presAssocID="{8EE67080-963F-4E51-9429-54A8E7512BAE}" presName="sibTrans" presStyleLbl="sibTrans1D1" presStyleIdx="6" presStyleCnt="7"/>
      <dgm:spPr/>
      <dgm:t>
        <a:bodyPr/>
        <a:lstStyle/>
        <a:p>
          <a:endParaRPr lang="es-ES"/>
        </a:p>
      </dgm:t>
    </dgm:pt>
  </dgm:ptLst>
  <dgm:cxnLst>
    <dgm:cxn modelId="{BB5E8F61-9B65-4A67-8882-BA55C2E52702}" type="presOf" srcId="{8C20CD86-907E-4980-AED5-A4D088DD807D}" destId="{A075D58F-6C66-4598-9756-D8DAACCA5290}" srcOrd="0" destOrd="0" presId="urn:microsoft.com/office/officeart/2005/8/layout/cycle5"/>
    <dgm:cxn modelId="{8C13AF4C-9E18-4CB7-A4C5-6E542A4B31C8}" type="presOf" srcId="{7ABBAE8E-07F4-4C5B-A7C0-50B04C33215A}" destId="{8EBBECBD-1D69-4019-97FA-5D00F26046BB}" srcOrd="0" destOrd="0" presId="urn:microsoft.com/office/officeart/2005/8/layout/cycle5"/>
    <dgm:cxn modelId="{04ACC488-7951-4114-B66F-6F4683C0E3AB}" type="presOf" srcId="{3895B64E-B58E-436C-A68C-C37D29C0E8D1}" destId="{8CBDF755-2206-4975-9EBC-92122C1D64E7}" srcOrd="0" destOrd="0" presId="urn:microsoft.com/office/officeart/2005/8/layout/cycle5"/>
    <dgm:cxn modelId="{902319DA-68B6-4BC3-9E06-9FF12852FDBA}" type="presOf" srcId="{E28E8439-2FB4-4B12-B164-49E660DA61D8}" destId="{BF87058B-51F3-4044-81EF-2CB1C73CD1BD}" srcOrd="0" destOrd="0" presId="urn:microsoft.com/office/officeart/2005/8/layout/cycle5"/>
    <dgm:cxn modelId="{E0376113-43D9-47AE-949C-25AC16037D41}" srcId="{A986D656-7FDC-4F9D-9D9F-099B016252A3}" destId="{7ABBAE8E-07F4-4C5B-A7C0-50B04C33215A}" srcOrd="5" destOrd="0" parTransId="{B0D1D08D-C342-4515-A304-EE05B0ED95C4}" sibTransId="{37E16CD1-E70D-46C6-B186-5BCDEC338DDB}"/>
    <dgm:cxn modelId="{58868BA5-6B00-4237-937A-E540230F732A}" type="presOf" srcId="{A986D656-7FDC-4F9D-9D9F-099B016252A3}" destId="{D96AFA0B-D9F7-4C1E-965A-7E955A1AD9FE}" srcOrd="0" destOrd="0" presId="urn:microsoft.com/office/officeart/2005/8/layout/cycle5"/>
    <dgm:cxn modelId="{30D5E5C0-D2EC-42B2-8A90-C53C45DCE82C}" type="presOf" srcId="{8EE67080-963F-4E51-9429-54A8E7512BAE}" destId="{7EE23EBE-156E-4AA0-ACC0-C91C454C1AF6}" srcOrd="0" destOrd="0" presId="urn:microsoft.com/office/officeart/2005/8/layout/cycle5"/>
    <dgm:cxn modelId="{B87A9581-70D5-450B-8BE2-9C4E1412C77A}" type="presOf" srcId="{37E16CD1-E70D-46C6-B186-5BCDEC338DDB}" destId="{47248C43-8770-4DEA-857B-7DB0753E8530}" srcOrd="0" destOrd="0" presId="urn:microsoft.com/office/officeart/2005/8/layout/cycle5"/>
    <dgm:cxn modelId="{CE96BE97-583F-4EA0-902A-EEB9166A6F97}" type="presOf" srcId="{05D12F7B-41AE-438D-AA92-42ACA97D889F}" destId="{D60D73EA-D07D-459C-BCBC-F7ABD14B522A}" srcOrd="0" destOrd="0" presId="urn:microsoft.com/office/officeart/2005/8/layout/cycle5"/>
    <dgm:cxn modelId="{C0DEB1D4-83AE-4924-9089-1AD40385652A}" type="presOf" srcId="{18E377BD-04C6-4BBE-9E4B-386289FC9662}" destId="{9C4A1D76-0189-4D72-BC6C-ADCF48175732}" srcOrd="0" destOrd="0" presId="urn:microsoft.com/office/officeart/2005/8/layout/cycle5"/>
    <dgm:cxn modelId="{9C604E47-0B7B-458A-8EAB-28A6220E1D1C}" srcId="{A986D656-7FDC-4F9D-9D9F-099B016252A3}" destId="{1D09B828-E85D-447C-8C05-E0E9A6DEC8EB}" srcOrd="1" destOrd="0" parTransId="{BE9B4EBE-A622-458C-8692-584F2CD354D3}" sibTransId="{417B23A4-CF94-4C6D-A0FE-1B199B4E5247}"/>
    <dgm:cxn modelId="{9496892D-9F22-417F-9D56-22EBEC512DB1}" srcId="{A986D656-7FDC-4F9D-9D9F-099B016252A3}" destId="{3895B64E-B58E-436C-A68C-C37D29C0E8D1}" srcOrd="2" destOrd="0" parTransId="{4931BDF4-48E0-494B-B716-7B284E28F10C}" sibTransId="{8C20CD86-907E-4980-AED5-A4D088DD807D}"/>
    <dgm:cxn modelId="{5C49B7C4-9299-49D0-A19C-D89F1B42C161}" type="presOf" srcId="{417B23A4-CF94-4C6D-A0FE-1B199B4E5247}" destId="{FF2009E4-BF1E-48CB-A734-192B669C46AB}" srcOrd="0" destOrd="0" presId="urn:microsoft.com/office/officeart/2005/8/layout/cycle5"/>
    <dgm:cxn modelId="{EE0C5CEE-D670-4CAD-84FD-1543598D73EE}" srcId="{A986D656-7FDC-4F9D-9D9F-099B016252A3}" destId="{2312174D-71DE-4802-AEB8-308DABA33F9C}" srcOrd="0" destOrd="0" parTransId="{9534CDF8-7278-47CD-BB8C-A2714381A08E}" sibTransId="{BD3B4660-38ED-4F33-92DF-C152C635052B}"/>
    <dgm:cxn modelId="{704AE79B-1C83-4FEC-8F6D-34BBC732E870}" type="presOf" srcId="{2312174D-71DE-4802-AEB8-308DABA33F9C}" destId="{0E634F0D-00C6-48D6-8C8F-7F4AF592E184}" srcOrd="0" destOrd="0" presId="urn:microsoft.com/office/officeart/2005/8/layout/cycle5"/>
    <dgm:cxn modelId="{7C70819C-D287-4982-867D-4D04D3A596E5}" type="presOf" srcId="{A59BB317-D8F2-49DB-97B9-CC23402A66A3}" destId="{EDC10662-D2D7-47A5-898A-2DAAA48FA0FD}" srcOrd="0" destOrd="0" presId="urn:microsoft.com/office/officeart/2005/8/layout/cycle5"/>
    <dgm:cxn modelId="{471ED508-78FF-4C73-941E-654CF9CF0B97}" type="presOf" srcId="{BD3B4660-38ED-4F33-92DF-C152C635052B}" destId="{69835E8B-49DA-4415-BA97-4B222B65ED4E}" srcOrd="0" destOrd="0" presId="urn:microsoft.com/office/officeart/2005/8/layout/cycle5"/>
    <dgm:cxn modelId="{11111E9F-48C6-4D2C-A6DA-0D680D3E97F0}" srcId="{A986D656-7FDC-4F9D-9D9F-099B016252A3}" destId="{18E377BD-04C6-4BBE-9E4B-386289FC9662}" srcOrd="4" destOrd="0" parTransId="{25A92A8D-0D5A-4EEF-B0BC-CD8017D7ADB0}" sibTransId="{A59BB317-D8F2-49DB-97B9-CC23402A66A3}"/>
    <dgm:cxn modelId="{76C390F5-CDE3-412D-9B4C-F905F980EAAE}" type="presOf" srcId="{1D09B828-E85D-447C-8C05-E0E9A6DEC8EB}" destId="{DFB93D34-55B9-4EEB-8360-8D39B997032D}" srcOrd="0" destOrd="0" presId="urn:microsoft.com/office/officeart/2005/8/layout/cycle5"/>
    <dgm:cxn modelId="{B2EA960A-6E02-4091-9071-064A5315D0FC}" srcId="{A986D656-7FDC-4F9D-9D9F-099B016252A3}" destId="{E28E8439-2FB4-4B12-B164-49E660DA61D8}" srcOrd="6" destOrd="0" parTransId="{17783B81-D0F0-427B-9B5A-458DED2BD8EC}" sibTransId="{8EE67080-963F-4E51-9429-54A8E7512BAE}"/>
    <dgm:cxn modelId="{64F34B12-6B8B-41E1-841D-7416E2AAA9FA}" type="presOf" srcId="{F695EB5E-8630-47CF-B2B7-F0C127DDADBA}" destId="{3388BAB2-DAE2-4CEE-A21A-07DE825B0A3B}" srcOrd="0" destOrd="0" presId="urn:microsoft.com/office/officeart/2005/8/layout/cycle5"/>
    <dgm:cxn modelId="{3423D0FF-F36D-4F72-94D7-E558726297E9}" srcId="{A986D656-7FDC-4F9D-9D9F-099B016252A3}" destId="{05D12F7B-41AE-438D-AA92-42ACA97D889F}" srcOrd="3" destOrd="0" parTransId="{5294704E-EBB3-4DB2-8D05-D432A5B40F7A}" sibTransId="{F695EB5E-8630-47CF-B2B7-F0C127DDADBA}"/>
    <dgm:cxn modelId="{4FCC3CF8-DD85-455F-A67F-2F076E4AA9CA}" type="presParOf" srcId="{D96AFA0B-D9F7-4C1E-965A-7E955A1AD9FE}" destId="{0E634F0D-00C6-48D6-8C8F-7F4AF592E184}" srcOrd="0" destOrd="0" presId="urn:microsoft.com/office/officeart/2005/8/layout/cycle5"/>
    <dgm:cxn modelId="{D114D710-9DDA-46CD-B59A-D9C94560ED35}" type="presParOf" srcId="{D96AFA0B-D9F7-4C1E-965A-7E955A1AD9FE}" destId="{3B3227EA-A56C-4839-82D2-76C0BC4C48FE}" srcOrd="1" destOrd="0" presId="urn:microsoft.com/office/officeart/2005/8/layout/cycle5"/>
    <dgm:cxn modelId="{02F83661-F3B4-4EFF-8430-AE087BC27E6E}" type="presParOf" srcId="{D96AFA0B-D9F7-4C1E-965A-7E955A1AD9FE}" destId="{69835E8B-49DA-4415-BA97-4B222B65ED4E}" srcOrd="2" destOrd="0" presId="urn:microsoft.com/office/officeart/2005/8/layout/cycle5"/>
    <dgm:cxn modelId="{6A9CF7C0-C0C1-4906-842D-EB5C7CEC0010}" type="presParOf" srcId="{D96AFA0B-D9F7-4C1E-965A-7E955A1AD9FE}" destId="{DFB93D34-55B9-4EEB-8360-8D39B997032D}" srcOrd="3" destOrd="0" presId="urn:microsoft.com/office/officeart/2005/8/layout/cycle5"/>
    <dgm:cxn modelId="{2C4B878D-8298-44CD-BE21-93B07A809BCC}" type="presParOf" srcId="{D96AFA0B-D9F7-4C1E-965A-7E955A1AD9FE}" destId="{79A1A3EC-06E3-4793-8B21-28C4F873D742}" srcOrd="4" destOrd="0" presId="urn:microsoft.com/office/officeart/2005/8/layout/cycle5"/>
    <dgm:cxn modelId="{14597ECF-8DB4-40AC-B569-335D0ACD5A48}" type="presParOf" srcId="{D96AFA0B-D9F7-4C1E-965A-7E955A1AD9FE}" destId="{FF2009E4-BF1E-48CB-A734-192B669C46AB}" srcOrd="5" destOrd="0" presId="urn:microsoft.com/office/officeart/2005/8/layout/cycle5"/>
    <dgm:cxn modelId="{B5A3CEB8-F197-4614-AFA5-60C8EED63303}" type="presParOf" srcId="{D96AFA0B-D9F7-4C1E-965A-7E955A1AD9FE}" destId="{8CBDF755-2206-4975-9EBC-92122C1D64E7}" srcOrd="6" destOrd="0" presId="urn:microsoft.com/office/officeart/2005/8/layout/cycle5"/>
    <dgm:cxn modelId="{ABDFDBF2-FEBE-4AD6-9548-E53C1E72FB18}" type="presParOf" srcId="{D96AFA0B-D9F7-4C1E-965A-7E955A1AD9FE}" destId="{DFFD3EA7-1775-437B-8337-4E883924D8A5}" srcOrd="7" destOrd="0" presId="urn:microsoft.com/office/officeart/2005/8/layout/cycle5"/>
    <dgm:cxn modelId="{507B887C-811C-4819-924A-F199BA96B653}" type="presParOf" srcId="{D96AFA0B-D9F7-4C1E-965A-7E955A1AD9FE}" destId="{A075D58F-6C66-4598-9756-D8DAACCA5290}" srcOrd="8" destOrd="0" presId="urn:microsoft.com/office/officeart/2005/8/layout/cycle5"/>
    <dgm:cxn modelId="{5BD421DA-246D-4ABB-84E8-9C865B09DAE1}" type="presParOf" srcId="{D96AFA0B-D9F7-4C1E-965A-7E955A1AD9FE}" destId="{D60D73EA-D07D-459C-BCBC-F7ABD14B522A}" srcOrd="9" destOrd="0" presId="urn:microsoft.com/office/officeart/2005/8/layout/cycle5"/>
    <dgm:cxn modelId="{9F1FE45C-380E-434B-B723-6348B5D03E29}" type="presParOf" srcId="{D96AFA0B-D9F7-4C1E-965A-7E955A1AD9FE}" destId="{8AF1B2F8-75C1-4948-95F3-609630712696}" srcOrd="10" destOrd="0" presId="urn:microsoft.com/office/officeart/2005/8/layout/cycle5"/>
    <dgm:cxn modelId="{74AA7504-ECE7-43D7-9E3B-757968FCBFB2}" type="presParOf" srcId="{D96AFA0B-D9F7-4C1E-965A-7E955A1AD9FE}" destId="{3388BAB2-DAE2-4CEE-A21A-07DE825B0A3B}" srcOrd="11" destOrd="0" presId="urn:microsoft.com/office/officeart/2005/8/layout/cycle5"/>
    <dgm:cxn modelId="{117F57CC-2DF0-418E-8ACA-5974AFCEE080}" type="presParOf" srcId="{D96AFA0B-D9F7-4C1E-965A-7E955A1AD9FE}" destId="{9C4A1D76-0189-4D72-BC6C-ADCF48175732}" srcOrd="12" destOrd="0" presId="urn:microsoft.com/office/officeart/2005/8/layout/cycle5"/>
    <dgm:cxn modelId="{791E6EB4-2610-418D-BCE7-CEABCA1CEC1D}" type="presParOf" srcId="{D96AFA0B-D9F7-4C1E-965A-7E955A1AD9FE}" destId="{429F129E-A6F9-45B6-B8BF-74E94BA8FF72}" srcOrd="13" destOrd="0" presId="urn:microsoft.com/office/officeart/2005/8/layout/cycle5"/>
    <dgm:cxn modelId="{343EAAEE-5948-4D20-9EC6-B199ADED834C}" type="presParOf" srcId="{D96AFA0B-D9F7-4C1E-965A-7E955A1AD9FE}" destId="{EDC10662-D2D7-47A5-898A-2DAAA48FA0FD}" srcOrd="14" destOrd="0" presId="urn:microsoft.com/office/officeart/2005/8/layout/cycle5"/>
    <dgm:cxn modelId="{E7C5B451-F85C-4559-98F7-811877C809A4}" type="presParOf" srcId="{D96AFA0B-D9F7-4C1E-965A-7E955A1AD9FE}" destId="{8EBBECBD-1D69-4019-97FA-5D00F26046BB}" srcOrd="15" destOrd="0" presId="urn:microsoft.com/office/officeart/2005/8/layout/cycle5"/>
    <dgm:cxn modelId="{25D0C662-1306-4AC1-9E09-7818FBCC42B0}" type="presParOf" srcId="{D96AFA0B-D9F7-4C1E-965A-7E955A1AD9FE}" destId="{4212E126-DCFB-45C7-B824-E74E98CC6AED}" srcOrd="16" destOrd="0" presId="urn:microsoft.com/office/officeart/2005/8/layout/cycle5"/>
    <dgm:cxn modelId="{6DAACAB1-9C3A-4EE8-9D0D-7290F0DCC065}" type="presParOf" srcId="{D96AFA0B-D9F7-4C1E-965A-7E955A1AD9FE}" destId="{47248C43-8770-4DEA-857B-7DB0753E8530}" srcOrd="17" destOrd="0" presId="urn:microsoft.com/office/officeart/2005/8/layout/cycle5"/>
    <dgm:cxn modelId="{BB55AC12-F812-4E83-A0FA-FD48E41E4899}" type="presParOf" srcId="{D96AFA0B-D9F7-4C1E-965A-7E955A1AD9FE}" destId="{BF87058B-51F3-4044-81EF-2CB1C73CD1BD}" srcOrd="18" destOrd="0" presId="urn:microsoft.com/office/officeart/2005/8/layout/cycle5"/>
    <dgm:cxn modelId="{95327A55-E5B5-4210-AA0C-160FB57E610A}" type="presParOf" srcId="{D96AFA0B-D9F7-4C1E-965A-7E955A1AD9FE}" destId="{1ADD6E28-DB3C-4111-AF49-9F9608DA87E6}" srcOrd="19" destOrd="0" presId="urn:microsoft.com/office/officeart/2005/8/layout/cycle5"/>
    <dgm:cxn modelId="{F6C9E9FF-243C-4EF4-B38F-12D51700859E}" type="presParOf" srcId="{D96AFA0B-D9F7-4C1E-965A-7E955A1AD9FE}" destId="{7EE23EBE-156E-4AA0-ACC0-C91C454C1AF6}" srcOrd="20"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634F0D-00C6-48D6-8C8F-7F4AF592E184}">
      <dsp:nvSpPr>
        <dsp:cNvPr id="0" name=""/>
        <dsp:cNvSpPr/>
      </dsp:nvSpPr>
      <dsp:spPr>
        <a:xfrm>
          <a:off x="1785690" y="1157"/>
          <a:ext cx="1986211"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Depositación en cuencas marinas y continentales</a:t>
          </a:r>
        </a:p>
      </dsp:txBody>
      <dsp:txXfrm>
        <a:off x="1810001" y="25468"/>
        <a:ext cx="1937589" cy="449386"/>
      </dsp:txXfrm>
    </dsp:sp>
    <dsp:sp modelId="{69835E8B-49DA-4415-BA97-4B222B65ED4E}">
      <dsp:nvSpPr>
        <dsp:cNvPr id="0" name=""/>
        <dsp:cNvSpPr/>
      </dsp:nvSpPr>
      <dsp:spPr>
        <a:xfrm>
          <a:off x="1326297" y="388696"/>
          <a:ext cx="2840737" cy="2840737"/>
        </a:xfrm>
        <a:custGeom>
          <a:avLst/>
          <a:gdLst/>
          <a:ahLst/>
          <a:cxnLst/>
          <a:rect l="0" t="0" r="0" b="0"/>
          <a:pathLst>
            <a:path>
              <a:moveTo>
                <a:pt x="1996569" y="122123"/>
              </a:moveTo>
              <a:arcTo wR="1420368" hR="1420368" stAng="17635986" swAng="213743"/>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FB93D34-55B9-4EEB-8360-8D39B997032D}">
      <dsp:nvSpPr>
        <dsp:cNvPr id="0" name=""/>
        <dsp:cNvSpPr/>
      </dsp:nvSpPr>
      <dsp:spPr>
        <a:xfrm>
          <a:off x="3428370" y="535940"/>
          <a:ext cx="921829"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Sedimentos</a:t>
          </a:r>
        </a:p>
      </dsp:txBody>
      <dsp:txXfrm>
        <a:off x="3452681" y="560251"/>
        <a:ext cx="873207" cy="449386"/>
      </dsp:txXfrm>
    </dsp:sp>
    <dsp:sp modelId="{FF2009E4-BF1E-48CB-A734-192B669C46AB}">
      <dsp:nvSpPr>
        <dsp:cNvPr id="0" name=""/>
        <dsp:cNvSpPr/>
      </dsp:nvSpPr>
      <dsp:spPr>
        <a:xfrm>
          <a:off x="1358427" y="250161"/>
          <a:ext cx="2840737" cy="2840737"/>
        </a:xfrm>
        <a:custGeom>
          <a:avLst/>
          <a:gdLst/>
          <a:ahLst/>
          <a:cxnLst/>
          <a:rect l="0" t="0" r="0" b="0"/>
          <a:pathLst>
            <a:path>
              <a:moveTo>
                <a:pt x="2747952" y="915424"/>
              </a:moveTo>
              <a:arcTo wR="1420368" hR="1420368" stAng="20350545" swAng="1063651"/>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CBDF755-2206-4975-9EBC-92122C1D64E7}">
      <dsp:nvSpPr>
        <dsp:cNvPr id="0" name=""/>
        <dsp:cNvSpPr/>
      </dsp:nvSpPr>
      <dsp:spPr>
        <a:xfrm>
          <a:off x="3340076" y="1737587"/>
          <a:ext cx="1646952"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Diagénesis (Litificación: Eo, meso, telo)</a:t>
          </a:r>
        </a:p>
      </dsp:txBody>
      <dsp:txXfrm>
        <a:off x="3364387" y="1761898"/>
        <a:ext cx="1598330" cy="449386"/>
      </dsp:txXfrm>
    </dsp:sp>
    <dsp:sp modelId="{A075D58F-6C66-4598-9756-D8DAACCA5290}">
      <dsp:nvSpPr>
        <dsp:cNvPr id="0" name=""/>
        <dsp:cNvSpPr/>
      </dsp:nvSpPr>
      <dsp:spPr>
        <a:xfrm>
          <a:off x="1358427" y="250161"/>
          <a:ext cx="2840737" cy="2840737"/>
        </a:xfrm>
        <a:custGeom>
          <a:avLst/>
          <a:gdLst/>
          <a:ahLst/>
          <a:cxnLst/>
          <a:rect l="0" t="0" r="0" b="0"/>
          <a:pathLst>
            <a:path>
              <a:moveTo>
                <a:pt x="2674157" y="2087797"/>
              </a:moveTo>
              <a:arcTo wR="1420368" hR="1420368" stAng="1681662" swAng="834657"/>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60D73EA-D07D-459C-BCBC-F7ABD14B522A}">
      <dsp:nvSpPr>
        <dsp:cNvPr id="0" name=""/>
        <dsp:cNvSpPr/>
      </dsp:nvSpPr>
      <dsp:spPr>
        <a:xfrm>
          <a:off x="2856317" y="2701233"/>
          <a:ext cx="1077506"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Rocas sedimentarias</a:t>
          </a:r>
        </a:p>
      </dsp:txBody>
      <dsp:txXfrm>
        <a:off x="2880628" y="2725544"/>
        <a:ext cx="1028884" cy="449386"/>
      </dsp:txXfrm>
    </dsp:sp>
    <dsp:sp modelId="{3388BAB2-DAE2-4CEE-A21A-07DE825B0A3B}">
      <dsp:nvSpPr>
        <dsp:cNvPr id="0" name=""/>
        <dsp:cNvSpPr/>
      </dsp:nvSpPr>
      <dsp:spPr>
        <a:xfrm>
          <a:off x="1358427" y="250161"/>
          <a:ext cx="2840737" cy="2840737"/>
        </a:xfrm>
        <a:custGeom>
          <a:avLst/>
          <a:gdLst/>
          <a:ahLst/>
          <a:cxnLst/>
          <a:rect l="0" t="0" r="0" b="0"/>
          <a:pathLst>
            <a:path>
              <a:moveTo>
                <a:pt x="1470473" y="2839853"/>
              </a:moveTo>
              <a:arcTo wR="1420368" hR="1420368" stAng="5278706" swAng="199406"/>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C4A1D76-0189-4D72-BC6C-ADCF48175732}">
      <dsp:nvSpPr>
        <dsp:cNvPr id="0" name=""/>
        <dsp:cNvSpPr/>
      </dsp:nvSpPr>
      <dsp:spPr>
        <a:xfrm>
          <a:off x="1605946" y="2701233"/>
          <a:ext cx="1113148"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Rocas ígneas y metamórficas</a:t>
          </a:r>
        </a:p>
      </dsp:txBody>
      <dsp:txXfrm>
        <a:off x="1630257" y="2725544"/>
        <a:ext cx="1064526" cy="449386"/>
      </dsp:txXfrm>
    </dsp:sp>
    <dsp:sp modelId="{EDC10662-D2D7-47A5-898A-2DAAA48FA0FD}">
      <dsp:nvSpPr>
        <dsp:cNvPr id="0" name=""/>
        <dsp:cNvSpPr/>
      </dsp:nvSpPr>
      <dsp:spPr>
        <a:xfrm>
          <a:off x="1358427" y="250161"/>
          <a:ext cx="2840737" cy="2840737"/>
        </a:xfrm>
        <a:custGeom>
          <a:avLst/>
          <a:gdLst/>
          <a:ahLst/>
          <a:cxnLst/>
          <a:rect l="0" t="0" r="0" b="0"/>
          <a:pathLst>
            <a:path>
              <a:moveTo>
                <a:pt x="363811" y="2369649"/>
              </a:moveTo>
              <a:arcTo wR="1420368" hR="1420368" stAng="8283681" swAng="834657"/>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EBBECBD-1D69-4019-97FA-5D00F26046BB}">
      <dsp:nvSpPr>
        <dsp:cNvPr id="0" name=""/>
        <dsp:cNvSpPr/>
      </dsp:nvSpPr>
      <dsp:spPr>
        <a:xfrm>
          <a:off x="499370" y="1737587"/>
          <a:ext cx="1789337"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Meteorización (Mecánica, biológica, química)</a:t>
          </a:r>
        </a:p>
      </dsp:txBody>
      <dsp:txXfrm>
        <a:off x="523681" y="1761898"/>
        <a:ext cx="1740715" cy="449386"/>
      </dsp:txXfrm>
    </dsp:sp>
    <dsp:sp modelId="{47248C43-8770-4DEA-857B-7DB0753E8530}">
      <dsp:nvSpPr>
        <dsp:cNvPr id="0" name=""/>
        <dsp:cNvSpPr/>
      </dsp:nvSpPr>
      <dsp:spPr>
        <a:xfrm>
          <a:off x="1358427" y="250161"/>
          <a:ext cx="2840737" cy="2840737"/>
        </a:xfrm>
        <a:custGeom>
          <a:avLst/>
          <a:gdLst/>
          <a:ahLst/>
          <a:cxnLst/>
          <a:rect l="0" t="0" r="0" b="0"/>
          <a:pathLst>
            <a:path>
              <a:moveTo>
                <a:pt x="2074" y="1343637"/>
              </a:moveTo>
              <a:arcTo wR="1420368" hR="1420368" stAng="10985804" swAng="1063651"/>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F87058B-51F3-4044-81EF-2CB1C73CD1BD}">
      <dsp:nvSpPr>
        <dsp:cNvPr id="0" name=""/>
        <dsp:cNvSpPr/>
      </dsp:nvSpPr>
      <dsp:spPr>
        <a:xfrm>
          <a:off x="955361" y="535940"/>
          <a:ext cx="1425890" cy="498008"/>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AR" sz="1200" kern="1200"/>
            <a:t>Transporte (Eólico, fluvial, glaciar)</a:t>
          </a:r>
        </a:p>
      </dsp:txBody>
      <dsp:txXfrm>
        <a:off x="979672" y="560251"/>
        <a:ext cx="1377268" cy="449386"/>
      </dsp:txXfrm>
    </dsp:sp>
    <dsp:sp modelId="{7EE23EBE-156E-4AA0-ACC0-C91C454C1AF6}">
      <dsp:nvSpPr>
        <dsp:cNvPr id="0" name=""/>
        <dsp:cNvSpPr/>
      </dsp:nvSpPr>
      <dsp:spPr>
        <a:xfrm>
          <a:off x="1419183" y="376322"/>
          <a:ext cx="2840737" cy="2840737"/>
        </a:xfrm>
        <a:custGeom>
          <a:avLst/>
          <a:gdLst/>
          <a:ahLst/>
          <a:cxnLst/>
          <a:rect l="0" t="0" r="0" b="0"/>
          <a:pathLst>
            <a:path>
              <a:moveTo>
                <a:pt x="781279" y="151900"/>
              </a:moveTo>
              <a:arcTo wR="1420368" hR="1420368" stAng="14595586" swAng="123114"/>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84926-744A-4DCB-9E85-EFC4403E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3964</TotalTime>
  <Pages>24</Pages>
  <Words>8003</Words>
  <Characters>44021</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Solana Roguin</dc:creator>
  <cp:lastModifiedBy>gaby</cp:lastModifiedBy>
  <cp:revision>527</cp:revision>
  <dcterms:created xsi:type="dcterms:W3CDTF">2021-02-22T14:19:00Z</dcterms:created>
  <dcterms:modified xsi:type="dcterms:W3CDTF">2021-04-19T16:08:00Z</dcterms:modified>
</cp:coreProperties>
</file>